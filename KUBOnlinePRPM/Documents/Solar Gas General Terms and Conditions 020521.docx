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649" w:rsidDel="00972B1A" w:rsidRDefault="00CE5649" w:rsidP="00CE5649">
      <w:pPr>
        <w:widowControl w:val="0"/>
        <w:autoSpaceDE w:val="0"/>
        <w:autoSpaceDN w:val="0"/>
        <w:adjustRightInd w:val="0"/>
        <w:spacing w:after="0" w:line="239" w:lineRule="auto"/>
        <w:jc w:val="center"/>
        <w:rPr>
          <w:del w:id="0" w:author="Wan Azhar Wan Ahmad" w:date="2021-02-01T18:43:00Z"/>
          <w:rFonts w:ascii="Times New Roman" w:hAnsi="Times New Roman"/>
          <w:sz w:val="24"/>
          <w:szCs w:val="24"/>
        </w:rPr>
      </w:pPr>
      <w:del w:id="1" w:author="Wan Azhar Wan Ahmad" w:date="2021-02-01T18:43:00Z">
        <w:r w:rsidDel="00972B1A">
          <w:rPr>
            <w:rFonts w:ascii="Times New Roman" w:hAnsi="Times New Roman"/>
            <w:b/>
            <w:bCs/>
            <w:sz w:val="19"/>
            <w:szCs w:val="19"/>
          </w:rPr>
          <w:delText>GENERAL TERMS AND CONDITIONS</w:delText>
        </w:r>
      </w:del>
      <w:del w:id="2" w:author="Wan Azhar Wan Ahmad" w:date="2021-02-01T18:22:00Z">
        <w:r w:rsidDel="006A6558">
          <w:rPr>
            <w:rFonts w:ascii="Times New Roman" w:hAnsi="Times New Roman"/>
            <w:b/>
            <w:bCs/>
            <w:sz w:val="19"/>
            <w:szCs w:val="19"/>
          </w:rPr>
          <w:delText xml:space="preserve"> OF PURCHASE ORDER</w:delText>
        </w:r>
      </w:del>
    </w:p>
    <w:p w:rsidR="00CE5649" w:rsidDel="00972B1A" w:rsidRDefault="00CE5649" w:rsidP="00CE5649">
      <w:pPr>
        <w:widowControl w:val="0"/>
        <w:autoSpaceDE w:val="0"/>
        <w:autoSpaceDN w:val="0"/>
        <w:adjustRightInd w:val="0"/>
        <w:spacing w:after="0" w:line="162" w:lineRule="exact"/>
        <w:jc w:val="center"/>
        <w:rPr>
          <w:del w:id="3" w:author="Wan Azhar Wan Ahmad" w:date="2021-02-01T18:43:00Z"/>
          <w:rFonts w:ascii="Times New Roman" w:hAnsi="Times New Roman"/>
          <w:sz w:val="24"/>
          <w:szCs w:val="24"/>
        </w:rPr>
      </w:pPr>
    </w:p>
    <w:p w:rsidR="00CE5649" w:rsidRPr="00865432" w:rsidRDefault="00CE5649" w:rsidP="00CE5649">
      <w:pPr>
        <w:widowControl w:val="0"/>
        <w:autoSpaceDE w:val="0"/>
        <w:autoSpaceDN w:val="0"/>
        <w:adjustRightInd w:val="0"/>
        <w:spacing w:after="0" w:line="239" w:lineRule="auto"/>
        <w:jc w:val="center"/>
        <w:rPr>
          <w:rFonts w:ascii="Times New Roman" w:hAnsi="Times New Roman"/>
          <w:sz w:val="13"/>
          <w:szCs w:val="13"/>
        </w:rPr>
      </w:pPr>
      <w:r w:rsidRPr="00865432">
        <w:rPr>
          <w:rFonts w:ascii="Times New Roman" w:hAnsi="Times New Roman"/>
          <w:sz w:val="13"/>
          <w:szCs w:val="13"/>
        </w:rPr>
        <w:t>Unless specifically stated otherwise, the following clauses shall form the term</w:t>
      </w:r>
      <w:r w:rsidR="0011429D">
        <w:rPr>
          <w:rFonts w:ascii="Times New Roman" w:hAnsi="Times New Roman"/>
          <w:sz w:val="13"/>
          <w:szCs w:val="13"/>
        </w:rPr>
        <w:t>s</w:t>
      </w:r>
      <w:r w:rsidRPr="00865432">
        <w:rPr>
          <w:rFonts w:ascii="Times New Roman" w:hAnsi="Times New Roman"/>
          <w:sz w:val="13"/>
          <w:szCs w:val="13"/>
        </w:rPr>
        <w:t xml:space="preserve"> and conditions of the </w:t>
      </w:r>
      <w:del w:id="4" w:author="Wan Azhar Wan Ahmad" w:date="2021-02-01T18:22:00Z">
        <w:r w:rsidR="000E67F8" w:rsidRPr="00865432" w:rsidDel="006A6558">
          <w:rPr>
            <w:rFonts w:ascii="Times New Roman" w:hAnsi="Times New Roman"/>
            <w:sz w:val="13"/>
            <w:szCs w:val="13"/>
          </w:rPr>
          <w:delText>P</w:delText>
        </w:r>
        <w:r w:rsidR="000E67F8" w:rsidDel="006A6558">
          <w:rPr>
            <w:rFonts w:ascii="Times New Roman" w:hAnsi="Times New Roman"/>
            <w:sz w:val="13"/>
            <w:szCs w:val="13"/>
          </w:rPr>
          <w:delText>urchase</w:delText>
        </w:r>
        <w:r w:rsidR="000E67F8" w:rsidRPr="00865432" w:rsidDel="006A6558">
          <w:rPr>
            <w:rFonts w:ascii="Times New Roman" w:hAnsi="Times New Roman"/>
            <w:sz w:val="13"/>
            <w:szCs w:val="13"/>
          </w:rPr>
          <w:delText xml:space="preserve"> O</w:delText>
        </w:r>
        <w:r w:rsidR="000E67F8" w:rsidDel="006A6558">
          <w:rPr>
            <w:rFonts w:ascii="Times New Roman" w:hAnsi="Times New Roman"/>
            <w:sz w:val="13"/>
            <w:szCs w:val="13"/>
          </w:rPr>
          <w:delText>rder</w:delText>
        </w:r>
      </w:del>
      <w:ins w:id="5" w:author="Wan Azhar Wan Ahmad" w:date="2021-02-01T18:22:00Z">
        <w:r w:rsidR="006A6558">
          <w:rPr>
            <w:rFonts w:ascii="Times New Roman" w:hAnsi="Times New Roman"/>
            <w:sz w:val="13"/>
            <w:szCs w:val="13"/>
          </w:rPr>
          <w:t>Agreement as defined herein</w:t>
        </w:r>
      </w:ins>
      <w:r w:rsidRPr="00865432">
        <w:rPr>
          <w:rFonts w:ascii="Times New Roman" w:hAnsi="Times New Roman"/>
          <w:sz w:val="13"/>
          <w:szCs w:val="13"/>
        </w:rPr>
        <w:t>.</w:t>
      </w:r>
      <w:r w:rsidR="00DC7842">
        <w:rPr>
          <w:rFonts w:ascii="Times New Roman" w:hAnsi="Times New Roman"/>
          <w:sz w:val="13"/>
          <w:szCs w:val="13"/>
        </w:rPr>
        <w:t xml:space="preserve"> </w:t>
      </w:r>
      <w:del w:id="6" w:author="Syafiq Khairil Affandi" w:date="2021-01-14T09:52:00Z">
        <w:r w:rsidR="00A67200" w:rsidDel="0027663D">
          <w:rPr>
            <w:rFonts w:ascii="Times New Roman" w:hAnsi="Times New Roman"/>
            <w:sz w:val="13"/>
            <w:szCs w:val="13"/>
          </w:rPr>
          <w:delText>VENDOR</w:delText>
        </w:r>
      </w:del>
      <w:del w:id="7" w:author="Syafiq Khairil Affandi" w:date="2021-01-13T15:00:00Z">
        <w:r w:rsidR="00DC7842" w:rsidDel="00E62667">
          <w:rPr>
            <w:rFonts w:ascii="Times New Roman" w:hAnsi="Times New Roman"/>
            <w:sz w:val="13"/>
            <w:szCs w:val="13"/>
          </w:rPr>
          <w:delText xml:space="preserve"> </w:delText>
        </w:r>
      </w:del>
      <w:del w:id="8" w:author="Syafiq Khairil Affandi" w:date="2021-01-14T09:52:00Z">
        <w:r w:rsidR="0011429D" w:rsidDel="0027663D">
          <w:rPr>
            <w:rFonts w:ascii="Times New Roman" w:hAnsi="Times New Roman"/>
            <w:sz w:val="13"/>
            <w:szCs w:val="13"/>
          </w:rPr>
          <w:delText>shall</w:delText>
        </w:r>
      </w:del>
      <w:ins w:id="9" w:author="Syafiq Khairil Affandi" w:date="2021-01-14T09:52:00Z">
        <w:r w:rsidR="0027663D">
          <w:rPr>
            <w:rFonts w:ascii="Times New Roman" w:hAnsi="Times New Roman"/>
            <w:sz w:val="13"/>
            <w:szCs w:val="13"/>
          </w:rPr>
          <w:t>Vendors shall</w:t>
        </w:r>
      </w:ins>
      <w:r w:rsidR="0011429D">
        <w:rPr>
          <w:rFonts w:ascii="Times New Roman" w:hAnsi="Times New Roman"/>
          <w:sz w:val="13"/>
          <w:szCs w:val="13"/>
        </w:rPr>
        <w:t xml:space="preserve"> be deemed to have agreed to be bound by this terms and conditions by accepting the Purchase Order.</w:t>
      </w:r>
    </w:p>
    <w:p w:rsidR="00CE5649" w:rsidRDefault="00CE5649" w:rsidP="00647FC4">
      <w:pPr>
        <w:widowControl w:val="0"/>
        <w:autoSpaceDE w:val="0"/>
        <w:autoSpaceDN w:val="0"/>
        <w:adjustRightInd w:val="0"/>
        <w:spacing w:line="239" w:lineRule="auto"/>
        <w:rPr>
          <w:rFonts w:ascii="Times New Roman" w:hAnsi="Times New Roman"/>
          <w:b/>
          <w:bCs/>
          <w:sz w:val="13"/>
          <w:szCs w:val="13"/>
        </w:rPr>
      </w:pPr>
    </w:p>
    <w:p w:rsidR="00CE5649" w:rsidRDefault="00CE5649" w:rsidP="00647FC4">
      <w:pPr>
        <w:widowControl w:val="0"/>
        <w:autoSpaceDE w:val="0"/>
        <w:autoSpaceDN w:val="0"/>
        <w:adjustRightInd w:val="0"/>
        <w:spacing w:line="239" w:lineRule="auto"/>
        <w:rPr>
          <w:rFonts w:ascii="Times New Roman" w:hAnsi="Times New Roman"/>
          <w:b/>
          <w:bCs/>
          <w:sz w:val="13"/>
          <w:szCs w:val="13"/>
        </w:rPr>
        <w:sectPr w:rsidR="00CE5649" w:rsidSect="000E67F8">
          <w:headerReference w:type="default" r:id="rId8"/>
          <w:footerReference w:type="default" r:id="rId9"/>
          <w:type w:val="continuous"/>
          <w:pgSz w:w="11906" w:h="16838"/>
          <w:pgMar w:top="1440" w:right="1440" w:bottom="1440" w:left="1440" w:header="720" w:footer="720" w:gutter="0"/>
          <w:cols w:space="720"/>
          <w:docGrid w:linePitch="360"/>
        </w:sectPr>
      </w:pPr>
    </w:p>
    <w:p w:rsidR="00D27324" w:rsidRPr="00AF4151" w:rsidRDefault="00D27324">
      <w:pPr>
        <w:pStyle w:val="ListParagraph"/>
        <w:widowControl w:val="0"/>
        <w:numPr>
          <w:ilvl w:val="0"/>
          <w:numId w:val="15"/>
        </w:numPr>
        <w:autoSpaceDE w:val="0"/>
        <w:autoSpaceDN w:val="0"/>
        <w:adjustRightInd w:val="0"/>
        <w:spacing w:line="239" w:lineRule="auto"/>
        <w:ind w:left="426" w:hanging="426"/>
        <w:rPr>
          <w:ins w:id="32" w:author="Wan Azhar Wan Ahmad" w:date="2021-02-01T17:43:00Z"/>
          <w:rFonts w:ascii="Times New Roman" w:hAnsi="Times New Roman"/>
          <w:b/>
          <w:sz w:val="13"/>
          <w:szCs w:val="13"/>
        </w:rPr>
        <w:pPrChange w:id="33" w:author="Wan Azhar Wan Ahmad" w:date="2021-02-01T17:49:00Z">
          <w:pPr>
            <w:pStyle w:val="ListParagraph"/>
            <w:widowControl w:val="0"/>
            <w:numPr>
              <w:numId w:val="15"/>
            </w:numPr>
            <w:tabs>
              <w:tab w:val="left" w:pos="340"/>
            </w:tabs>
            <w:autoSpaceDE w:val="0"/>
            <w:autoSpaceDN w:val="0"/>
            <w:adjustRightInd w:val="0"/>
            <w:spacing w:line="239" w:lineRule="auto"/>
            <w:ind w:left="644" w:hanging="360"/>
          </w:pPr>
        </w:pPrChange>
      </w:pPr>
      <w:r w:rsidRPr="002A15CC">
        <w:rPr>
          <w:rFonts w:ascii="Times New Roman" w:hAnsi="Times New Roman"/>
          <w:b/>
          <w:bCs/>
          <w:sz w:val="13"/>
          <w:szCs w:val="13"/>
        </w:rPr>
        <w:t>DEFINITION</w:t>
      </w:r>
    </w:p>
    <w:p w:rsidR="007850E6" w:rsidRPr="002A15CC" w:rsidRDefault="007850E6">
      <w:pPr>
        <w:pStyle w:val="ListParagraph"/>
        <w:widowControl w:val="0"/>
        <w:tabs>
          <w:tab w:val="left" w:pos="340"/>
        </w:tabs>
        <w:autoSpaceDE w:val="0"/>
        <w:autoSpaceDN w:val="0"/>
        <w:adjustRightInd w:val="0"/>
        <w:spacing w:line="239" w:lineRule="auto"/>
        <w:ind w:left="360"/>
        <w:rPr>
          <w:rFonts w:ascii="Times New Roman" w:hAnsi="Times New Roman"/>
          <w:b/>
          <w:sz w:val="13"/>
          <w:szCs w:val="13"/>
        </w:rPr>
        <w:pPrChange w:id="34" w:author="Wan Azhar Wan Ahmad" w:date="2021-02-01T17:43:00Z">
          <w:pPr>
            <w:pStyle w:val="ListParagraph"/>
            <w:widowControl w:val="0"/>
            <w:numPr>
              <w:numId w:val="15"/>
            </w:numPr>
            <w:tabs>
              <w:tab w:val="left" w:pos="340"/>
            </w:tabs>
            <w:autoSpaceDE w:val="0"/>
            <w:autoSpaceDN w:val="0"/>
            <w:adjustRightInd w:val="0"/>
            <w:spacing w:line="239" w:lineRule="auto"/>
            <w:ind w:left="644" w:hanging="360"/>
          </w:pPr>
        </w:pPrChange>
      </w:pPr>
    </w:p>
    <w:p w:rsidR="007850E6" w:rsidRDefault="007850E6">
      <w:pPr>
        <w:pStyle w:val="ListParagraph"/>
        <w:widowControl w:val="0"/>
        <w:numPr>
          <w:ilvl w:val="1"/>
          <w:numId w:val="16"/>
        </w:numPr>
        <w:overflowPunct w:val="0"/>
        <w:autoSpaceDE w:val="0"/>
        <w:autoSpaceDN w:val="0"/>
        <w:adjustRightInd w:val="0"/>
        <w:spacing w:line="236" w:lineRule="auto"/>
        <w:ind w:left="426" w:hanging="426"/>
        <w:jc w:val="both"/>
        <w:rPr>
          <w:ins w:id="35" w:author="Wan Azhar Wan Ahmad" w:date="2021-02-01T17:45:00Z"/>
          <w:rFonts w:ascii="Times New Roman" w:hAnsi="Times New Roman"/>
          <w:bCs/>
          <w:sz w:val="13"/>
          <w:szCs w:val="13"/>
        </w:rPr>
        <w:pPrChange w:id="36" w:author="Wan Azhar Wan Ahmad" w:date="2021-02-01T17:49:00Z">
          <w:pPr>
            <w:pStyle w:val="ListParagraph"/>
            <w:widowControl w:val="0"/>
            <w:numPr>
              <w:ilvl w:val="1"/>
              <w:numId w:val="16"/>
            </w:numPr>
            <w:overflowPunct w:val="0"/>
            <w:autoSpaceDE w:val="0"/>
            <w:autoSpaceDN w:val="0"/>
            <w:adjustRightInd w:val="0"/>
            <w:spacing w:line="236" w:lineRule="auto"/>
            <w:ind w:left="360" w:hanging="360"/>
            <w:jc w:val="both"/>
          </w:pPr>
        </w:pPrChange>
      </w:pPr>
      <w:moveToRangeStart w:id="37" w:author="Wan Azhar Wan Ahmad" w:date="2021-02-01T17:45:00Z" w:name="move63093898"/>
      <w:moveTo w:id="38" w:author="Wan Azhar Wan Ahmad" w:date="2021-02-01T17:45:00Z">
        <w:r w:rsidRPr="00DC7842">
          <w:rPr>
            <w:rFonts w:ascii="Times New Roman" w:hAnsi="Times New Roman"/>
            <w:bCs/>
            <w:sz w:val="13"/>
            <w:szCs w:val="13"/>
          </w:rPr>
          <w:t>Agreement refers collectively to the Purchase Order</w:t>
        </w:r>
        <w:del w:id="39" w:author="Wan Azhar Wan Ahmad" w:date="2021-02-01T18:21:00Z">
          <w:r w:rsidRPr="00DC7842" w:rsidDel="006A6558">
            <w:rPr>
              <w:rFonts w:ascii="Times New Roman" w:hAnsi="Times New Roman"/>
              <w:bCs/>
              <w:sz w:val="13"/>
              <w:szCs w:val="13"/>
            </w:rPr>
            <w:delText>,</w:delText>
          </w:r>
        </w:del>
      </w:moveTo>
      <w:ins w:id="40" w:author="Wan Azhar Wan Ahmad" w:date="2021-02-01T18:21:00Z">
        <w:r w:rsidR="006A6558">
          <w:rPr>
            <w:rFonts w:ascii="Times New Roman" w:hAnsi="Times New Roman"/>
            <w:bCs/>
            <w:sz w:val="13"/>
            <w:szCs w:val="13"/>
          </w:rPr>
          <w:t>,</w:t>
        </w:r>
      </w:ins>
      <w:moveTo w:id="41" w:author="Wan Azhar Wan Ahmad" w:date="2021-02-01T17:45:00Z">
        <w:r w:rsidRPr="00DC7842">
          <w:rPr>
            <w:rFonts w:ascii="Times New Roman" w:hAnsi="Times New Roman"/>
            <w:bCs/>
            <w:sz w:val="13"/>
            <w:szCs w:val="13"/>
          </w:rPr>
          <w:t xml:space="preserve"> this General Terms and Conditions </w:t>
        </w:r>
        <w:del w:id="42" w:author="Wan Azhar Wan Ahmad" w:date="2021-02-01T18:21:00Z">
          <w:r w:rsidRPr="00DC7842" w:rsidDel="006A6558">
            <w:rPr>
              <w:rFonts w:ascii="Times New Roman" w:hAnsi="Times New Roman"/>
              <w:bCs/>
              <w:sz w:val="13"/>
              <w:szCs w:val="13"/>
            </w:rPr>
            <w:delText xml:space="preserve">of Purchase Order </w:delText>
          </w:r>
        </w:del>
        <w:r w:rsidRPr="00DC7842">
          <w:rPr>
            <w:rFonts w:ascii="Times New Roman" w:hAnsi="Times New Roman"/>
            <w:bCs/>
            <w:sz w:val="13"/>
            <w:szCs w:val="13"/>
          </w:rPr>
          <w:t xml:space="preserve">and any other document which is attached </w:t>
        </w:r>
        <w:del w:id="43" w:author="Wan Azhar Wan Ahmad" w:date="2021-02-01T18:21:00Z">
          <w:r w:rsidRPr="00DC7842" w:rsidDel="006A6558">
            <w:rPr>
              <w:rFonts w:ascii="Times New Roman" w:hAnsi="Times New Roman"/>
              <w:bCs/>
              <w:sz w:val="13"/>
              <w:szCs w:val="13"/>
            </w:rPr>
            <w:delText>to and incorporated by</w:delText>
          </w:r>
        </w:del>
      </w:moveTo>
      <w:ins w:id="44" w:author="Wan Azhar Wan Ahmad" w:date="2021-02-01T18:21:00Z">
        <w:r w:rsidR="006A6558">
          <w:rPr>
            <w:rFonts w:ascii="Times New Roman" w:hAnsi="Times New Roman"/>
            <w:bCs/>
            <w:sz w:val="13"/>
            <w:szCs w:val="13"/>
          </w:rPr>
          <w:t>or</w:t>
        </w:r>
      </w:ins>
      <w:moveTo w:id="45" w:author="Wan Azhar Wan Ahmad" w:date="2021-02-01T17:45:00Z">
        <w:r w:rsidRPr="00DC7842">
          <w:rPr>
            <w:rFonts w:ascii="Times New Roman" w:hAnsi="Times New Roman"/>
            <w:bCs/>
            <w:sz w:val="13"/>
            <w:szCs w:val="13"/>
          </w:rPr>
          <w:t xml:space="preserve"> reference</w:t>
        </w:r>
      </w:moveTo>
      <w:ins w:id="46" w:author="Wan Azhar Wan Ahmad" w:date="2021-02-01T18:21:00Z">
        <w:r w:rsidR="006A6558">
          <w:rPr>
            <w:rFonts w:ascii="Times New Roman" w:hAnsi="Times New Roman"/>
            <w:bCs/>
            <w:sz w:val="13"/>
            <w:szCs w:val="13"/>
          </w:rPr>
          <w:t>d</w:t>
        </w:r>
      </w:ins>
      <w:moveTo w:id="47" w:author="Wan Azhar Wan Ahmad" w:date="2021-02-01T17:45:00Z">
        <w:r w:rsidRPr="00DC7842">
          <w:rPr>
            <w:rFonts w:ascii="Times New Roman" w:hAnsi="Times New Roman"/>
            <w:bCs/>
            <w:sz w:val="13"/>
            <w:szCs w:val="13"/>
          </w:rPr>
          <w:t xml:space="preserve"> </w:t>
        </w:r>
        <w:del w:id="48" w:author="Wan Azhar Wan Ahmad" w:date="2021-02-01T18:22:00Z">
          <w:r w:rsidRPr="00DC7842" w:rsidDel="006A6558">
            <w:rPr>
              <w:rFonts w:ascii="Times New Roman" w:hAnsi="Times New Roman"/>
              <w:bCs/>
              <w:sz w:val="13"/>
              <w:szCs w:val="13"/>
            </w:rPr>
            <w:delText>in the Purchase Order or this General Terms and Conditions of Purchase Order</w:delText>
          </w:r>
        </w:del>
      </w:moveTo>
      <w:ins w:id="49" w:author="Wan Azhar Wan Ahmad" w:date="2021-02-01T18:22:00Z">
        <w:r w:rsidR="006A6558">
          <w:rPr>
            <w:rFonts w:ascii="Times New Roman" w:hAnsi="Times New Roman"/>
            <w:bCs/>
            <w:sz w:val="13"/>
            <w:szCs w:val="13"/>
          </w:rPr>
          <w:t>herein</w:t>
        </w:r>
      </w:ins>
      <w:moveTo w:id="50" w:author="Wan Azhar Wan Ahmad" w:date="2021-02-01T17:45:00Z">
        <w:r w:rsidRPr="00DC7842">
          <w:rPr>
            <w:rFonts w:ascii="Times New Roman" w:hAnsi="Times New Roman"/>
            <w:bCs/>
            <w:sz w:val="13"/>
            <w:szCs w:val="13"/>
          </w:rPr>
          <w:t>.</w:t>
        </w:r>
      </w:moveTo>
    </w:p>
    <w:p w:rsidR="007850E6" w:rsidRPr="00DC7842" w:rsidRDefault="007850E6">
      <w:pPr>
        <w:pStyle w:val="ListParagraph"/>
        <w:widowControl w:val="0"/>
        <w:overflowPunct w:val="0"/>
        <w:autoSpaceDE w:val="0"/>
        <w:autoSpaceDN w:val="0"/>
        <w:adjustRightInd w:val="0"/>
        <w:spacing w:line="236" w:lineRule="auto"/>
        <w:ind w:left="360"/>
        <w:jc w:val="both"/>
        <w:rPr>
          <w:moveTo w:id="51" w:author="Wan Azhar Wan Ahmad" w:date="2021-02-01T17:45:00Z"/>
          <w:rFonts w:ascii="Times New Roman" w:hAnsi="Times New Roman"/>
          <w:bCs/>
          <w:sz w:val="13"/>
          <w:szCs w:val="13"/>
        </w:rPr>
        <w:pPrChange w:id="52" w:author="Wan Azhar Wan Ahmad" w:date="2021-02-01T17:45:00Z">
          <w:pPr>
            <w:pStyle w:val="ListParagraph"/>
            <w:widowControl w:val="0"/>
            <w:numPr>
              <w:ilvl w:val="1"/>
              <w:numId w:val="16"/>
            </w:numPr>
            <w:overflowPunct w:val="0"/>
            <w:autoSpaceDE w:val="0"/>
            <w:autoSpaceDN w:val="0"/>
            <w:adjustRightInd w:val="0"/>
            <w:spacing w:line="236" w:lineRule="auto"/>
            <w:ind w:left="360" w:hanging="360"/>
            <w:jc w:val="both"/>
          </w:pPr>
        </w:pPrChange>
      </w:pPr>
    </w:p>
    <w:p w:rsidR="007850E6" w:rsidRDefault="007850E6">
      <w:pPr>
        <w:pStyle w:val="ListParagraph"/>
        <w:widowControl w:val="0"/>
        <w:numPr>
          <w:ilvl w:val="1"/>
          <w:numId w:val="16"/>
        </w:numPr>
        <w:overflowPunct w:val="0"/>
        <w:autoSpaceDE w:val="0"/>
        <w:autoSpaceDN w:val="0"/>
        <w:adjustRightInd w:val="0"/>
        <w:spacing w:line="236" w:lineRule="auto"/>
        <w:ind w:left="426" w:hanging="426"/>
        <w:jc w:val="both"/>
        <w:rPr>
          <w:ins w:id="53" w:author="Wan Azhar Wan Ahmad" w:date="2021-02-01T17:44:00Z"/>
          <w:rFonts w:ascii="Times New Roman" w:hAnsi="Times New Roman"/>
          <w:bCs/>
          <w:sz w:val="13"/>
          <w:szCs w:val="13"/>
        </w:rPr>
        <w:pPrChange w:id="54" w:author="Wan Azhar Wan Ahmad" w:date="2021-02-01T17:50:00Z">
          <w:pPr>
            <w:pStyle w:val="ListParagraph"/>
            <w:widowControl w:val="0"/>
            <w:numPr>
              <w:ilvl w:val="1"/>
              <w:numId w:val="16"/>
            </w:numPr>
            <w:overflowPunct w:val="0"/>
            <w:autoSpaceDE w:val="0"/>
            <w:autoSpaceDN w:val="0"/>
            <w:adjustRightInd w:val="0"/>
            <w:spacing w:line="236" w:lineRule="auto"/>
            <w:ind w:left="360" w:hanging="360"/>
            <w:jc w:val="both"/>
          </w:pPr>
        </w:pPrChange>
      </w:pPr>
      <w:moveToRangeStart w:id="55" w:author="Wan Azhar Wan Ahmad" w:date="2021-02-01T17:41:00Z" w:name="move63093720"/>
      <w:moveToRangeEnd w:id="37"/>
      <w:moveTo w:id="56" w:author="Wan Azhar Wan Ahmad" w:date="2021-02-01T17:41:00Z">
        <w:r w:rsidRPr="00DC7842">
          <w:rPr>
            <w:rFonts w:ascii="Times New Roman" w:hAnsi="Times New Roman"/>
            <w:bCs/>
            <w:sz w:val="13"/>
            <w:szCs w:val="13"/>
          </w:rPr>
          <w:t xml:space="preserve">Purchase Order </w:t>
        </w:r>
        <w:del w:id="57" w:author="Wan Azhar Wan Ahmad" w:date="2021-02-01T17:42:00Z">
          <w:r w:rsidRPr="00DC7842" w:rsidDel="007850E6">
            <w:rPr>
              <w:rFonts w:ascii="Times New Roman" w:hAnsi="Times New Roman"/>
              <w:bCs/>
              <w:sz w:val="13"/>
              <w:szCs w:val="13"/>
            </w:rPr>
            <w:delText>shall mean purchase order issued</w:delText>
          </w:r>
        </w:del>
      </w:moveTo>
      <w:ins w:id="58" w:author="Wan Azhar Wan Ahmad" w:date="2021-02-01T17:42:00Z">
        <w:r>
          <w:rPr>
            <w:rFonts w:ascii="Times New Roman" w:hAnsi="Times New Roman"/>
            <w:bCs/>
            <w:sz w:val="13"/>
            <w:szCs w:val="13"/>
          </w:rPr>
          <w:t>refers to the document</w:t>
        </w:r>
      </w:ins>
      <w:ins w:id="59" w:author="Wan Azhar Wan Ahmad" w:date="2021-02-01T18:53:00Z">
        <w:r w:rsidR="006A53BE">
          <w:rPr>
            <w:rFonts w:ascii="Times New Roman" w:hAnsi="Times New Roman"/>
            <w:bCs/>
            <w:sz w:val="13"/>
            <w:szCs w:val="13"/>
          </w:rPr>
          <w:t xml:space="preserve"> stating the Goods, Services and</w:t>
        </w:r>
      </w:ins>
      <w:ins w:id="60" w:author="Wan Azhar Wan Ahmad" w:date="2021-02-01T19:03:00Z">
        <w:r w:rsidR="006805E2">
          <w:rPr>
            <w:rFonts w:ascii="Times New Roman" w:hAnsi="Times New Roman"/>
            <w:bCs/>
            <w:sz w:val="13"/>
            <w:szCs w:val="13"/>
          </w:rPr>
          <w:t>/or</w:t>
        </w:r>
      </w:ins>
      <w:ins w:id="61" w:author="Wan Azhar Wan Ahmad" w:date="2021-02-01T18:53:00Z">
        <w:r w:rsidR="006A53BE">
          <w:rPr>
            <w:rFonts w:ascii="Times New Roman" w:hAnsi="Times New Roman"/>
            <w:bCs/>
            <w:sz w:val="13"/>
            <w:szCs w:val="13"/>
          </w:rPr>
          <w:t xml:space="preserve"> Works to be delivered or completed,</w:t>
        </w:r>
      </w:ins>
      <w:ins w:id="62" w:author="Wan Azhar Wan Ahmad" w:date="2021-02-01T17:42:00Z">
        <w:r>
          <w:rPr>
            <w:rFonts w:ascii="Times New Roman" w:hAnsi="Times New Roman"/>
            <w:bCs/>
            <w:sz w:val="13"/>
            <w:szCs w:val="13"/>
          </w:rPr>
          <w:t xml:space="preserve"> issued</w:t>
        </w:r>
      </w:ins>
      <w:moveTo w:id="63" w:author="Wan Azhar Wan Ahmad" w:date="2021-02-01T17:41:00Z">
        <w:r w:rsidRPr="00DC7842">
          <w:rPr>
            <w:rFonts w:ascii="Times New Roman" w:hAnsi="Times New Roman"/>
            <w:bCs/>
            <w:sz w:val="13"/>
            <w:szCs w:val="13"/>
          </w:rPr>
          <w:t xml:space="preserve"> by the PURCHASER to the VENDOR</w:t>
        </w:r>
        <w:del w:id="64" w:author="Wan Azhar Wan Ahmad" w:date="2021-02-01T18:53:00Z">
          <w:r w:rsidRPr="00DC7842" w:rsidDel="006A53BE">
            <w:rPr>
              <w:rFonts w:ascii="Times New Roman" w:hAnsi="Times New Roman"/>
              <w:bCs/>
              <w:sz w:val="13"/>
              <w:szCs w:val="13"/>
            </w:rPr>
            <w:delText xml:space="preserve"> </w:delText>
          </w:r>
        </w:del>
        <w:del w:id="65" w:author="Wan Azhar Wan Ahmad" w:date="2021-02-01T17:42:00Z">
          <w:r w:rsidRPr="00DC7842" w:rsidDel="007850E6">
            <w:rPr>
              <w:rFonts w:ascii="Times New Roman" w:hAnsi="Times New Roman"/>
              <w:bCs/>
              <w:sz w:val="13"/>
              <w:szCs w:val="13"/>
            </w:rPr>
            <w:delText>in respect of the supply of Goods or the performance of Services which shall be subject</w:delText>
          </w:r>
        </w:del>
        <w:del w:id="66" w:author="Wan Azhar Wan Ahmad" w:date="2021-02-01T18:54:00Z">
          <w:r w:rsidRPr="00DC7842" w:rsidDel="006A53BE">
            <w:rPr>
              <w:rFonts w:ascii="Times New Roman" w:hAnsi="Times New Roman"/>
              <w:bCs/>
              <w:sz w:val="13"/>
              <w:szCs w:val="13"/>
            </w:rPr>
            <w:delText xml:space="preserve"> to the terms of th</w:delText>
          </w:r>
        </w:del>
        <w:del w:id="67" w:author="Wan Azhar Wan Ahmad" w:date="2021-02-01T18:53:00Z">
          <w:r w:rsidRPr="00DC7842" w:rsidDel="006A53BE">
            <w:rPr>
              <w:rFonts w:ascii="Times New Roman" w:hAnsi="Times New Roman"/>
              <w:bCs/>
              <w:sz w:val="13"/>
              <w:szCs w:val="13"/>
            </w:rPr>
            <w:delText>e</w:delText>
          </w:r>
        </w:del>
        <w:del w:id="68" w:author="Wan Azhar Wan Ahmad" w:date="2021-02-01T18:54:00Z">
          <w:r w:rsidRPr="00DC7842" w:rsidDel="006A53BE">
            <w:rPr>
              <w:rFonts w:ascii="Times New Roman" w:hAnsi="Times New Roman"/>
              <w:bCs/>
              <w:sz w:val="13"/>
              <w:szCs w:val="13"/>
            </w:rPr>
            <w:delText xml:space="preserve"> Agreement</w:delText>
          </w:r>
        </w:del>
        <w:r w:rsidRPr="00DC7842">
          <w:rPr>
            <w:rFonts w:ascii="Times New Roman" w:hAnsi="Times New Roman"/>
            <w:bCs/>
            <w:sz w:val="13"/>
            <w:szCs w:val="13"/>
          </w:rPr>
          <w:t>.</w:t>
        </w:r>
      </w:moveTo>
    </w:p>
    <w:p w:rsidR="007850E6" w:rsidRPr="00DC7842" w:rsidRDefault="007850E6">
      <w:pPr>
        <w:pStyle w:val="ListParagraph"/>
        <w:widowControl w:val="0"/>
        <w:overflowPunct w:val="0"/>
        <w:autoSpaceDE w:val="0"/>
        <w:autoSpaceDN w:val="0"/>
        <w:adjustRightInd w:val="0"/>
        <w:spacing w:line="236" w:lineRule="auto"/>
        <w:ind w:left="426"/>
        <w:jc w:val="both"/>
        <w:rPr>
          <w:moveTo w:id="69" w:author="Wan Azhar Wan Ahmad" w:date="2021-02-01T17:41:00Z"/>
          <w:rFonts w:ascii="Times New Roman" w:hAnsi="Times New Roman"/>
          <w:bCs/>
          <w:sz w:val="13"/>
          <w:szCs w:val="13"/>
        </w:rPr>
        <w:pPrChange w:id="70" w:author="Wan Azhar Wan Ahmad" w:date="2021-02-01T17:50:00Z">
          <w:pPr>
            <w:pStyle w:val="ListParagraph"/>
            <w:widowControl w:val="0"/>
            <w:numPr>
              <w:ilvl w:val="1"/>
              <w:numId w:val="16"/>
            </w:numPr>
            <w:overflowPunct w:val="0"/>
            <w:autoSpaceDE w:val="0"/>
            <w:autoSpaceDN w:val="0"/>
            <w:adjustRightInd w:val="0"/>
            <w:spacing w:line="236" w:lineRule="auto"/>
            <w:ind w:left="360" w:hanging="360"/>
            <w:jc w:val="both"/>
          </w:pPr>
        </w:pPrChange>
      </w:pPr>
    </w:p>
    <w:moveToRangeEnd w:id="55"/>
    <w:p w:rsidR="00D27324" w:rsidRPr="00DC66BE" w:rsidRDefault="00D27324">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71" w:author="Wan Azhar Wan Ahmad" w:date="2021-02-01T17:50: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AF4151">
        <w:rPr>
          <w:rFonts w:ascii="Times New Roman" w:hAnsi="Times New Roman"/>
          <w:bCs/>
          <w:sz w:val="13"/>
          <w:szCs w:val="13"/>
        </w:rPr>
        <w:t xml:space="preserve">PURCHASER shall mean </w:t>
      </w:r>
      <w:del w:id="72" w:author="Wan Azhar Wan Ahmad" w:date="2021-02-01T17:37:00Z">
        <w:r w:rsidRPr="00DC66BE" w:rsidDel="007850E6">
          <w:rPr>
            <w:rFonts w:ascii="Times New Roman" w:hAnsi="Times New Roman"/>
            <w:bCs/>
            <w:sz w:val="13"/>
            <w:szCs w:val="13"/>
          </w:rPr>
          <w:delText>KUB Malaysia Berhad</w:delText>
        </w:r>
      </w:del>
      <w:ins w:id="73" w:author="Wan Azhar Wan Ahmad" w:date="2021-02-01T17:37:00Z">
        <w:r w:rsidR="007850E6">
          <w:rPr>
            <w:rFonts w:ascii="Times New Roman" w:hAnsi="Times New Roman"/>
            <w:bCs/>
            <w:sz w:val="13"/>
            <w:szCs w:val="13"/>
          </w:rPr>
          <w:t xml:space="preserve">Solar Gas Sdn </w:t>
        </w:r>
      </w:ins>
      <w:ins w:id="74" w:author="Wan Azhar Wan Ahmad" w:date="2021-02-01T17:38:00Z">
        <w:r w:rsidR="007850E6">
          <w:rPr>
            <w:rFonts w:ascii="Times New Roman" w:hAnsi="Times New Roman"/>
            <w:bCs/>
            <w:sz w:val="13"/>
            <w:szCs w:val="13"/>
          </w:rPr>
          <w:t>Bhd</w:t>
        </w:r>
      </w:ins>
      <w:del w:id="75" w:author="Wan Azhar Wan Ahmad" w:date="2021-02-01T18:47:00Z">
        <w:r w:rsidR="00DC7842" w:rsidDel="00925B04">
          <w:rPr>
            <w:rFonts w:ascii="Times New Roman" w:hAnsi="Times New Roman"/>
            <w:bCs/>
            <w:sz w:val="13"/>
            <w:szCs w:val="13"/>
          </w:rPr>
          <w:delText xml:space="preserve"> </w:delText>
        </w:r>
      </w:del>
      <w:del w:id="76" w:author="Wan Azhar Wan Ahmad" w:date="2021-02-01T17:38:00Z">
        <w:r w:rsidRPr="00DC66BE" w:rsidDel="007850E6">
          <w:rPr>
            <w:rFonts w:ascii="Times New Roman" w:hAnsi="Times New Roman"/>
            <w:bCs/>
            <w:sz w:val="13"/>
            <w:szCs w:val="13"/>
          </w:rPr>
          <w:delText xml:space="preserve">or </w:delText>
        </w:r>
        <w:r w:rsidR="00744F8C" w:rsidDel="007850E6">
          <w:rPr>
            <w:rFonts w:ascii="Times New Roman" w:hAnsi="Times New Roman"/>
            <w:bCs/>
            <w:sz w:val="13"/>
            <w:szCs w:val="13"/>
          </w:rPr>
          <w:delText xml:space="preserve">any of </w:delText>
        </w:r>
        <w:r w:rsidRPr="00DC66BE" w:rsidDel="007850E6">
          <w:rPr>
            <w:rFonts w:ascii="Times New Roman" w:hAnsi="Times New Roman"/>
            <w:bCs/>
            <w:sz w:val="13"/>
            <w:szCs w:val="13"/>
          </w:rPr>
          <w:delText>its</w:delText>
        </w:r>
        <w:r w:rsidR="00DC7842" w:rsidDel="007850E6">
          <w:rPr>
            <w:rFonts w:ascii="Times New Roman" w:hAnsi="Times New Roman"/>
            <w:bCs/>
            <w:sz w:val="13"/>
            <w:szCs w:val="13"/>
          </w:rPr>
          <w:delText xml:space="preserve"> </w:delText>
        </w:r>
        <w:r w:rsidRPr="00DC66BE" w:rsidDel="007850E6">
          <w:rPr>
            <w:rFonts w:ascii="Times New Roman" w:hAnsi="Times New Roman"/>
            <w:bCs/>
            <w:sz w:val="13"/>
            <w:szCs w:val="13"/>
          </w:rPr>
          <w:delText>subsidi</w:delText>
        </w:r>
        <w:r w:rsidR="00C76D27" w:rsidDel="007850E6">
          <w:rPr>
            <w:rFonts w:ascii="Times New Roman" w:hAnsi="Times New Roman"/>
            <w:bCs/>
            <w:sz w:val="13"/>
            <w:szCs w:val="13"/>
          </w:rPr>
          <w:delText>a</w:delText>
        </w:r>
        <w:r w:rsidRPr="00DC66BE" w:rsidDel="007850E6">
          <w:rPr>
            <w:rFonts w:ascii="Times New Roman" w:hAnsi="Times New Roman"/>
            <w:bCs/>
            <w:sz w:val="13"/>
            <w:szCs w:val="13"/>
          </w:rPr>
          <w:delText>ries</w:delText>
        </w:r>
        <w:r w:rsidR="00744F8C" w:rsidDel="007850E6">
          <w:rPr>
            <w:rFonts w:ascii="Times New Roman" w:hAnsi="Times New Roman"/>
            <w:bCs/>
            <w:sz w:val="13"/>
            <w:szCs w:val="13"/>
          </w:rPr>
          <w:delText xml:space="preserve"> or associate companies</w:delText>
        </w:r>
      </w:del>
      <w:del w:id="77" w:author="Wan Azhar Wan Ahmad" w:date="2021-02-01T17:43:00Z">
        <w:r w:rsidR="00744F8C" w:rsidDel="007850E6">
          <w:rPr>
            <w:rFonts w:ascii="Times New Roman" w:hAnsi="Times New Roman"/>
            <w:bCs/>
            <w:sz w:val="13"/>
            <w:szCs w:val="13"/>
          </w:rPr>
          <w:delText xml:space="preserve"> as named in the Purchase Order</w:delText>
        </w:r>
      </w:del>
      <w:r w:rsidRPr="00DC66BE">
        <w:rPr>
          <w:rFonts w:ascii="Times New Roman" w:hAnsi="Times New Roman"/>
          <w:bCs/>
          <w:sz w:val="13"/>
          <w:szCs w:val="13"/>
        </w:rPr>
        <w:t>.</w:t>
      </w:r>
    </w:p>
    <w:p w:rsidR="00D27324" w:rsidRPr="002A15CC" w:rsidDel="000F2F1B" w:rsidRDefault="00D27324">
      <w:pPr>
        <w:pStyle w:val="ListParagraph"/>
        <w:widowControl w:val="0"/>
        <w:overflowPunct w:val="0"/>
        <w:autoSpaceDE w:val="0"/>
        <w:autoSpaceDN w:val="0"/>
        <w:adjustRightInd w:val="0"/>
        <w:spacing w:line="236" w:lineRule="auto"/>
        <w:ind w:left="426"/>
        <w:jc w:val="both"/>
        <w:rPr>
          <w:del w:id="78" w:author="Wan Azhar Wan Ahmad" w:date="2021-02-01T17:50:00Z"/>
          <w:rFonts w:ascii="Times New Roman" w:hAnsi="Times New Roman"/>
          <w:bCs/>
          <w:sz w:val="13"/>
          <w:szCs w:val="13"/>
        </w:rPr>
        <w:pPrChange w:id="79" w:author="Wan Azhar Wan Ahmad" w:date="2021-02-01T17:50:00Z">
          <w:pPr>
            <w:widowControl w:val="0"/>
            <w:autoSpaceDE w:val="0"/>
            <w:autoSpaceDN w:val="0"/>
            <w:adjustRightInd w:val="0"/>
            <w:spacing w:after="0" w:line="33" w:lineRule="exact"/>
          </w:pPr>
        </w:pPrChange>
      </w:pPr>
    </w:p>
    <w:p w:rsidR="002A15CC" w:rsidRPr="00AF4151"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80" w:author="Wan Azhar Wan Ahmad" w:date="2021-02-01T17:50:00Z">
          <w:pPr>
            <w:widowControl w:val="0"/>
            <w:overflowPunct w:val="0"/>
            <w:autoSpaceDE w:val="0"/>
            <w:autoSpaceDN w:val="0"/>
            <w:adjustRightInd w:val="0"/>
            <w:spacing w:after="0" w:line="215" w:lineRule="auto"/>
            <w:ind w:left="360" w:right="20"/>
            <w:jc w:val="both"/>
          </w:pPr>
        </w:pPrChange>
      </w:pPr>
    </w:p>
    <w:p w:rsidR="00D27324" w:rsidRPr="00DC66BE" w:rsidRDefault="00D27324">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81" w:author="Wan Azhar Wan Ahmad" w:date="2021-02-01T17:50: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AF4151">
        <w:rPr>
          <w:rFonts w:ascii="Times New Roman" w:hAnsi="Times New Roman"/>
          <w:bCs/>
          <w:sz w:val="13"/>
          <w:szCs w:val="13"/>
        </w:rPr>
        <w:t xml:space="preserve">VENDOR shall mean the person or </w:t>
      </w:r>
      <w:r w:rsidR="00744F8C" w:rsidRPr="00AF4151">
        <w:rPr>
          <w:rFonts w:ascii="Times New Roman" w:hAnsi="Times New Roman"/>
          <w:bCs/>
          <w:sz w:val="13"/>
          <w:szCs w:val="13"/>
        </w:rPr>
        <w:t>entity</w:t>
      </w:r>
      <w:r w:rsidR="00962778" w:rsidRPr="00AF4151">
        <w:rPr>
          <w:rFonts w:ascii="Times New Roman" w:hAnsi="Times New Roman"/>
          <w:bCs/>
          <w:sz w:val="13"/>
          <w:szCs w:val="13"/>
        </w:rPr>
        <w:t xml:space="preserve"> </w:t>
      </w:r>
      <w:del w:id="82" w:author="Wan Azhar Wan Ahmad" w:date="2021-02-01T17:43:00Z">
        <w:r w:rsidR="00744F8C" w:rsidRPr="00AF4151" w:rsidDel="007850E6">
          <w:rPr>
            <w:rFonts w:ascii="Times New Roman" w:hAnsi="Times New Roman"/>
            <w:bCs/>
            <w:sz w:val="13"/>
            <w:szCs w:val="13"/>
          </w:rPr>
          <w:delText>to which</w:delText>
        </w:r>
      </w:del>
      <w:ins w:id="83" w:author="Wan Azhar Wan Ahmad" w:date="2021-02-01T17:43:00Z">
        <w:r w:rsidR="007850E6" w:rsidRPr="00AF4151">
          <w:rPr>
            <w:rFonts w:ascii="Times New Roman" w:hAnsi="Times New Roman"/>
            <w:bCs/>
            <w:sz w:val="13"/>
            <w:szCs w:val="13"/>
          </w:rPr>
          <w:t>addressed in</w:t>
        </w:r>
      </w:ins>
      <w:r w:rsidR="00744F8C" w:rsidRPr="00AF4151">
        <w:rPr>
          <w:rFonts w:ascii="Times New Roman" w:hAnsi="Times New Roman"/>
          <w:bCs/>
          <w:sz w:val="13"/>
          <w:szCs w:val="13"/>
        </w:rPr>
        <w:t xml:space="preserve"> the Purchase Order </w:t>
      </w:r>
      <w:del w:id="84" w:author="Wan Azhar Wan Ahmad" w:date="2021-02-01T17:43:00Z">
        <w:r w:rsidR="00744F8C" w:rsidRPr="005E5878" w:rsidDel="007850E6">
          <w:rPr>
            <w:rFonts w:ascii="Times New Roman" w:hAnsi="Times New Roman"/>
            <w:bCs/>
            <w:sz w:val="13"/>
            <w:szCs w:val="13"/>
          </w:rPr>
          <w:delText xml:space="preserve">is addressed </w:delText>
        </w:r>
      </w:del>
      <w:del w:id="85" w:author="Wan Azhar Wan Ahmad" w:date="2021-02-01T17:44:00Z">
        <w:r w:rsidR="00744F8C" w:rsidRPr="005E5878" w:rsidDel="007850E6">
          <w:rPr>
            <w:rFonts w:ascii="Times New Roman" w:hAnsi="Times New Roman"/>
            <w:bCs/>
            <w:sz w:val="13"/>
            <w:szCs w:val="13"/>
          </w:rPr>
          <w:delText xml:space="preserve">to whom shall be </w:delText>
        </w:r>
      </w:del>
      <w:r w:rsidR="00744F8C" w:rsidRPr="005E5878">
        <w:rPr>
          <w:rFonts w:ascii="Times New Roman" w:hAnsi="Times New Roman"/>
          <w:bCs/>
          <w:sz w:val="13"/>
          <w:szCs w:val="13"/>
        </w:rPr>
        <w:t>responsible</w:t>
      </w:r>
      <w:r w:rsidRPr="000F2F1B">
        <w:rPr>
          <w:rFonts w:ascii="Times New Roman" w:hAnsi="Times New Roman"/>
          <w:bCs/>
          <w:sz w:val="13"/>
          <w:szCs w:val="13"/>
          <w:rPrChange w:id="86" w:author="Wan Azhar Wan Ahmad" w:date="2021-02-01T17:50:00Z">
            <w:rPr>
              <w:rFonts w:ascii="Times New Roman" w:hAnsi="Times New Roman"/>
              <w:sz w:val="13"/>
              <w:szCs w:val="13"/>
            </w:rPr>
          </w:rPrChange>
        </w:rPr>
        <w:t xml:space="preserve"> for the supply of Goods</w:t>
      </w:r>
      <w:r w:rsidR="006429E8" w:rsidRPr="000F2F1B">
        <w:rPr>
          <w:rFonts w:ascii="Times New Roman" w:hAnsi="Times New Roman"/>
          <w:bCs/>
          <w:sz w:val="13"/>
          <w:szCs w:val="13"/>
          <w:rPrChange w:id="87" w:author="Wan Azhar Wan Ahmad" w:date="2021-02-01T17:50:00Z">
            <w:rPr>
              <w:rFonts w:ascii="Times New Roman" w:hAnsi="Times New Roman"/>
              <w:sz w:val="13"/>
              <w:szCs w:val="13"/>
            </w:rPr>
          </w:rPrChange>
        </w:rPr>
        <w:t xml:space="preserve"> and/or performance of the Services</w:t>
      </w:r>
      <w:r w:rsidR="00962778" w:rsidRPr="000F2F1B">
        <w:rPr>
          <w:rFonts w:ascii="Times New Roman" w:hAnsi="Times New Roman"/>
          <w:bCs/>
          <w:sz w:val="13"/>
          <w:szCs w:val="13"/>
          <w:rPrChange w:id="88" w:author="Wan Azhar Wan Ahmad" w:date="2021-02-01T17:50:00Z">
            <w:rPr>
              <w:rFonts w:ascii="Times New Roman" w:hAnsi="Times New Roman"/>
              <w:sz w:val="13"/>
              <w:szCs w:val="13"/>
            </w:rPr>
          </w:rPrChange>
        </w:rPr>
        <w:t xml:space="preserve"> </w:t>
      </w:r>
      <w:ins w:id="89" w:author="Wan Azhar Wan Ahmad" w:date="2021-02-01T19:04:00Z">
        <w:r w:rsidR="006805E2">
          <w:rPr>
            <w:rFonts w:ascii="Times New Roman" w:hAnsi="Times New Roman"/>
            <w:bCs/>
            <w:sz w:val="13"/>
            <w:szCs w:val="13"/>
          </w:rPr>
          <w:t xml:space="preserve">or Work </w:t>
        </w:r>
      </w:ins>
      <w:r w:rsidR="006429E8" w:rsidRPr="00AF4151">
        <w:rPr>
          <w:rFonts w:ascii="Times New Roman" w:hAnsi="Times New Roman"/>
          <w:bCs/>
          <w:sz w:val="13"/>
          <w:szCs w:val="13"/>
        </w:rPr>
        <w:t>for</w:t>
      </w:r>
      <w:r w:rsidRPr="00AF4151">
        <w:rPr>
          <w:rFonts w:ascii="Times New Roman" w:hAnsi="Times New Roman"/>
          <w:bCs/>
          <w:sz w:val="13"/>
          <w:szCs w:val="13"/>
        </w:rPr>
        <w:t xml:space="preserve"> PURCHASER</w:t>
      </w:r>
      <w:del w:id="90" w:author="Wan Azhar Wan Ahmad" w:date="2021-02-01T17:44:00Z">
        <w:r w:rsidRPr="005E5878" w:rsidDel="007850E6">
          <w:rPr>
            <w:rFonts w:ascii="Times New Roman" w:hAnsi="Times New Roman"/>
            <w:bCs/>
            <w:sz w:val="13"/>
            <w:szCs w:val="13"/>
          </w:rPr>
          <w:delText xml:space="preserve"> as stated in the Purchase Order</w:delText>
        </w:r>
      </w:del>
      <w:r w:rsidRPr="005E5878">
        <w:rPr>
          <w:rFonts w:ascii="Times New Roman" w:hAnsi="Times New Roman"/>
          <w:bCs/>
          <w:sz w:val="13"/>
          <w:szCs w:val="13"/>
        </w:rPr>
        <w:t xml:space="preserve">. </w:t>
      </w:r>
    </w:p>
    <w:p w:rsidR="00B32C09" w:rsidRPr="00B32C09" w:rsidRDefault="00B32C09">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91" w:author="Wan Azhar Wan Ahmad" w:date="2021-02-01T17:50:00Z">
          <w:pPr>
            <w:pStyle w:val="ListParagraph"/>
            <w:widowControl w:val="0"/>
            <w:overflowPunct w:val="0"/>
            <w:autoSpaceDE w:val="0"/>
            <w:autoSpaceDN w:val="0"/>
            <w:adjustRightInd w:val="0"/>
            <w:spacing w:line="215" w:lineRule="auto"/>
            <w:ind w:left="360" w:right="20"/>
            <w:jc w:val="both"/>
          </w:pPr>
        </w:pPrChange>
      </w:pPr>
    </w:p>
    <w:p w:rsidR="0020385A" w:rsidRPr="00DC7842" w:rsidDel="007850E6" w:rsidRDefault="0020385A">
      <w:pPr>
        <w:pStyle w:val="ListParagraph"/>
        <w:widowControl w:val="0"/>
        <w:numPr>
          <w:ilvl w:val="1"/>
          <w:numId w:val="16"/>
        </w:numPr>
        <w:overflowPunct w:val="0"/>
        <w:autoSpaceDE w:val="0"/>
        <w:autoSpaceDN w:val="0"/>
        <w:adjustRightInd w:val="0"/>
        <w:spacing w:line="236" w:lineRule="auto"/>
        <w:ind w:left="426" w:hanging="426"/>
        <w:jc w:val="both"/>
        <w:rPr>
          <w:moveFrom w:id="92" w:author="Wan Azhar Wan Ahmad" w:date="2021-02-01T17:45:00Z"/>
          <w:rFonts w:ascii="Times New Roman" w:hAnsi="Times New Roman"/>
          <w:bCs/>
          <w:sz w:val="13"/>
          <w:szCs w:val="13"/>
        </w:rPr>
        <w:pPrChange w:id="93" w:author="Wan Azhar Wan Ahmad" w:date="2021-02-01T17:50:00Z">
          <w:pPr>
            <w:pStyle w:val="ListParagraph"/>
            <w:widowControl w:val="0"/>
            <w:numPr>
              <w:ilvl w:val="1"/>
              <w:numId w:val="16"/>
            </w:numPr>
            <w:overflowPunct w:val="0"/>
            <w:autoSpaceDE w:val="0"/>
            <w:autoSpaceDN w:val="0"/>
            <w:adjustRightInd w:val="0"/>
            <w:spacing w:line="236" w:lineRule="auto"/>
            <w:ind w:left="360" w:hanging="360"/>
            <w:jc w:val="both"/>
          </w:pPr>
        </w:pPrChange>
      </w:pPr>
      <w:moveFromRangeStart w:id="94" w:author="Wan Azhar Wan Ahmad" w:date="2021-02-01T17:45:00Z" w:name="move63093898"/>
      <w:moveFrom w:id="95" w:author="Wan Azhar Wan Ahmad" w:date="2021-02-01T17:45:00Z">
        <w:r w:rsidRPr="00DC7842" w:rsidDel="007850E6">
          <w:rPr>
            <w:rFonts w:ascii="Times New Roman" w:hAnsi="Times New Roman"/>
            <w:bCs/>
            <w:sz w:val="13"/>
            <w:szCs w:val="13"/>
          </w:rPr>
          <w:t>Agreement refer</w:t>
        </w:r>
        <w:r w:rsidR="007A02A8" w:rsidRPr="00DC7842" w:rsidDel="007850E6">
          <w:rPr>
            <w:rFonts w:ascii="Times New Roman" w:hAnsi="Times New Roman"/>
            <w:bCs/>
            <w:sz w:val="13"/>
            <w:szCs w:val="13"/>
          </w:rPr>
          <w:t>s</w:t>
        </w:r>
        <w:r w:rsidRPr="00DC7842" w:rsidDel="007850E6">
          <w:rPr>
            <w:rFonts w:ascii="Times New Roman" w:hAnsi="Times New Roman"/>
            <w:bCs/>
            <w:sz w:val="13"/>
            <w:szCs w:val="13"/>
          </w:rPr>
          <w:t xml:space="preserve"> collectively to the Purchase Order</w:t>
        </w:r>
        <w:r w:rsidR="007D198E" w:rsidRPr="00DC7842" w:rsidDel="007850E6">
          <w:rPr>
            <w:rFonts w:ascii="Times New Roman" w:hAnsi="Times New Roman"/>
            <w:bCs/>
            <w:sz w:val="13"/>
            <w:szCs w:val="13"/>
          </w:rPr>
          <w:t>,</w:t>
        </w:r>
        <w:r w:rsidRPr="00DC7842" w:rsidDel="007850E6">
          <w:rPr>
            <w:rFonts w:ascii="Times New Roman" w:hAnsi="Times New Roman"/>
            <w:bCs/>
            <w:sz w:val="13"/>
            <w:szCs w:val="13"/>
          </w:rPr>
          <w:t xml:space="preserve"> this General Terms and Conditions of Purchase Order</w:t>
        </w:r>
        <w:r w:rsidR="007D198E" w:rsidRPr="00DC7842" w:rsidDel="007850E6">
          <w:rPr>
            <w:rFonts w:ascii="Times New Roman" w:hAnsi="Times New Roman"/>
            <w:bCs/>
            <w:sz w:val="13"/>
            <w:szCs w:val="13"/>
          </w:rPr>
          <w:t xml:space="preserve"> and any other document which is attached to and incorporated by reference in the Purchase Order or this General Terms and Conditions of Purchase Order</w:t>
        </w:r>
        <w:r w:rsidRPr="00DC7842" w:rsidDel="007850E6">
          <w:rPr>
            <w:rFonts w:ascii="Times New Roman" w:hAnsi="Times New Roman"/>
            <w:bCs/>
            <w:sz w:val="13"/>
            <w:szCs w:val="13"/>
          </w:rPr>
          <w:t>.</w:t>
        </w:r>
      </w:moveFrom>
    </w:p>
    <w:moveFromRangeEnd w:id="94"/>
    <w:p w:rsidR="00622583" w:rsidRPr="00DC7842" w:rsidDel="007850E6" w:rsidRDefault="00622583">
      <w:pPr>
        <w:pStyle w:val="ListParagraph"/>
        <w:widowControl w:val="0"/>
        <w:overflowPunct w:val="0"/>
        <w:autoSpaceDE w:val="0"/>
        <w:autoSpaceDN w:val="0"/>
        <w:adjustRightInd w:val="0"/>
        <w:spacing w:line="236" w:lineRule="auto"/>
        <w:ind w:left="426" w:hanging="426"/>
        <w:jc w:val="both"/>
        <w:rPr>
          <w:del w:id="96" w:author="Wan Azhar Wan Ahmad" w:date="2021-02-01T17:46:00Z"/>
          <w:rFonts w:ascii="Times New Roman" w:hAnsi="Times New Roman"/>
          <w:bCs/>
          <w:sz w:val="13"/>
          <w:szCs w:val="13"/>
        </w:rPr>
        <w:pPrChange w:id="97" w:author="Wan Azhar Wan Ahmad" w:date="2021-02-01T17:50:00Z">
          <w:pPr>
            <w:pStyle w:val="ListParagraph"/>
            <w:widowControl w:val="0"/>
            <w:overflowPunct w:val="0"/>
            <w:autoSpaceDE w:val="0"/>
            <w:autoSpaceDN w:val="0"/>
            <w:adjustRightInd w:val="0"/>
            <w:spacing w:line="236" w:lineRule="auto"/>
            <w:ind w:left="360"/>
            <w:jc w:val="both"/>
          </w:pPr>
        </w:pPrChange>
      </w:pPr>
    </w:p>
    <w:p w:rsidR="00622583" w:rsidRPr="00DC7842" w:rsidDel="00722FB4" w:rsidRDefault="0020385A">
      <w:pPr>
        <w:pStyle w:val="ListParagraph"/>
        <w:widowControl w:val="0"/>
        <w:numPr>
          <w:ilvl w:val="1"/>
          <w:numId w:val="16"/>
        </w:numPr>
        <w:overflowPunct w:val="0"/>
        <w:autoSpaceDE w:val="0"/>
        <w:autoSpaceDN w:val="0"/>
        <w:adjustRightInd w:val="0"/>
        <w:spacing w:line="236" w:lineRule="auto"/>
        <w:ind w:left="426" w:hanging="426"/>
        <w:jc w:val="both"/>
        <w:rPr>
          <w:del w:id="98" w:author="Wan Azhar Wan Ahmad" w:date="2021-02-01T19:02:00Z"/>
          <w:rFonts w:ascii="Times New Roman" w:hAnsi="Times New Roman"/>
          <w:bCs/>
          <w:sz w:val="13"/>
          <w:szCs w:val="13"/>
        </w:rPr>
        <w:pPrChange w:id="99" w:author="Wan Azhar Wan Ahmad" w:date="2021-02-01T17:50: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DC7842">
        <w:rPr>
          <w:rFonts w:ascii="Times New Roman" w:hAnsi="Times New Roman"/>
          <w:bCs/>
          <w:sz w:val="13"/>
          <w:szCs w:val="13"/>
        </w:rPr>
        <w:t>Goods</w:t>
      </w:r>
      <w:r w:rsidR="00962778">
        <w:rPr>
          <w:rFonts w:ascii="Times New Roman" w:hAnsi="Times New Roman"/>
          <w:bCs/>
          <w:sz w:val="13"/>
          <w:szCs w:val="13"/>
        </w:rPr>
        <w:t xml:space="preserve"> </w:t>
      </w:r>
      <w:r w:rsidR="007A02A8" w:rsidRPr="00DC7842">
        <w:rPr>
          <w:rFonts w:ascii="Times New Roman" w:hAnsi="Times New Roman"/>
          <w:bCs/>
          <w:sz w:val="13"/>
          <w:szCs w:val="13"/>
        </w:rPr>
        <w:t xml:space="preserve">shall </w:t>
      </w:r>
      <w:r w:rsidR="00622583" w:rsidRPr="00DC7842">
        <w:rPr>
          <w:rFonts w:ascii="Times New Roman" w:hAnsi="Times New Roman"/>
          <w:bCs/>
          <w:sz w:val="13"/>
          <w:szCs w:val="13"/>
        </w:rPr>
        <w:t>mean the goods, materials, supplies, equipment</w:t>
      </w:r>
      <w:del w:id="100" w:author="Wan Azhar Wan Ahmad" w:date="2021-02-01T17:37:00Z">
        <w:r w:rsidR="00622583" w:rsidRPr="00DC7842" w:rsidDel="007850E6">
          <w:rPr>
            <w:rFonts w:ascii="Times New Roman" w:hAnsi="Times New Roman"/>
            <w:bCs/>
            <w:sz w:val="13"/>
            <w:szCs w:val="13"/>
          </w:rPr>
          <w:delText>s</w:delText>
        </w:r>
      </w:del>
      <w:r w:rsidR="00622583" w:rsidRPr="00DC7842">
        <w:rPr>
          <w:rFonts w:ascii="Times New Roman" w:hAnsi="Times New Roman"/>
          <w:bCs/>
          <w:sz w:val="13"/>
          <w:szCs w:val="13"/>
        </w:rPr>
        <w:t xml:space="preserve"> or other items</w:t>
      </w:r>
      <w:ins w:id="101" w:author="Wan Azhar Wan Ahmad" w:date="2021-02-01T19:00:00Z">
        <w:r w:rsidR="00722FB4">
          <w:rPr>
            <w:rFonts w:ascii="Times New Roman" w:hAnsi="Times New Roman"/>
            <w:bCs/>
            <w:sz w:val="13"/>
            <w:szCs w:val="13"/>
          </w:rPr>
          <w:t>.</w:t>
        </w:r>
      </w:ins>
      <w:ins w:id="102" w:author="Wan Azhar Wan Ahmad" w:date="2021-02-01T19:02:00Z">
        <w:r w:rsidR="00722FB4">
          <w:rPr>
            <w:rFonts w:ascii="Times New Roman" w:hAnsi="Times New Roman"/>
            <w:bCs/>
            <w:sz w:val="13"/>
            <w:szCs w:val="13"/>
          </w:rPr>
          <w:t xml:space="preserve"> </w:t>
        </w:r>
      </w:ins>
      <w:del w:id="103" w:author="Wan Azhar Wan Ahmad" w:date="2021-02-01T19:00:00Z">
        <w:r w:rsidR="00622583" w:rsidRPr="00DC7842" w:rsidDel="00722FB4">
          <w:rPr>
            <w:rFonts w:ascii="Times New Roman" w:hAnsi="Times New Roman"/>
            <w:bCs/>
            <w:sz w:val="13"/>
            <w:szCs w:val="13"/>
          </w:rPr>
          <w:delText xml:space="preserve"> </w:delText>
        </w:r>
      </w:del>
      <w:del w:id="104" w:author="Wan Azhar Wan Ahmad" w:date="2021-02-01T17:47:00Z">
        <w:r w:rsidR="00622583" w:rsidRPr="00DC7842" w:rsidDel="000F2F1B">
          <w:rPr>
            <w:rFonts w:ascii="Times New Roman" w:hAnsi="Times New Roman"/>
            <w:bCs/>
            <w:sz w:val="13"/>
            <w:szCs w:val="13"/>
          </w:rPr>
          <w:delText>as described in the Purchase Order.</w:delText>
        </w:r>
      </w:del>
    </w:p>
    <w:p w:rsidR="00622583" w:rsidRPr="00722FB4" w:rsidDel="00722FB4" w:rsidRDefault="00622583">
      <w:pPr>
        <w:pStyle w:val="ListParagraph"/>
        <w:widowControl w:val="0"/>
        <w:numPr>
          <w:ilvl w:val="1"/>
          <w:numId w:val="16"/>
        </w:numPr>
        <w:overflowPunct w:val="0"/>
        <w:autoSpaceDE w:val="0"/>
        <w:autoSpaceDN w:val="0"/>
        <w:adjustRightInd w:val="0"/>
        <w:spacing w:line="236" w:lineRule="auto"/>
        <w:ind w:left="426" w:hanging="426"/>
        <w:jc w:val="both"/>
        <w:rPr>
          <w:del w:id="105" w:author="Wan Azhar Wan Ahmad" w:date="2021-02-01T19:02:00Z"/>
          <w:rFonts w:ascii="Times New Roman" w:hAnsi="Times New Roman"/>
          <w:bCs/>
          <w:sz w:val="13"/>
          <w:szCs w:val="13"/>
          <w:rPrChange w:id="106" w:author="Wan Azhar Wan Ahmad" w:date="2021-02-01T19:02:00Z">
            <w:rPr>
              <w:del w:id="107" w:author="Wan Azhar Wan Ahmad" w:date="2021-02-01T19:02:00Z"/>
            </w:rPr>
          </w:rPrChange>
        </w:rPr>
        <w:pPrChange w:id="108" w:author="Wan Azhar Wan Ahmad" w:date="2021-02-01T17:50:00Z">
          <w:pPr>
            <w:pStyle w:val="ListParagraph"/>
            <w:widowControl w:val="0"/>
            <w:overflowPunct w:val="0"/>
            <w:autoSpaceDE w:val="0"/>
            <w:autoSpaceDN w:val="0"/>
            <w:adjustRightInd w:val="0"/>
            <w:spacing w:line="236" w:lineRule="auto"/>
            <w:ind w:left="360"/>
            <w:jc w:val="both"/>
          </w:pPr>
        </w:pPrChange>
      </w:pPr>
    </w:p>
    <w:p w:rsidR="000F2F1B" w:rsidRPr="00722FB4" w:rsidDel="000F2F1B" w:rsidRDefault="00622583">
      <w:pPr>
        <w:pStyle w:val="ListParagraph"/>
        <w:widowControl w:val="0"/>
        <w:numPr>
          <w:ilvl w:val="1"/>
          <w:numId w:val="16"/>
        </w:numPr>
        <w:overflowPunct w:val="0"/>
        <w:autoSpaceDE w:val="0"/>
        <w:autoSpaceDN w:val="0"/>
        <w:adjustRightInd w:val="0"/>
        <w:spacing w:line="236" w:lineRule="auto"/>
        <w:ind w:left="426" w:hanging="426"/>
        <w:jc w:val="both"/>
        <w:rPr>
          <w:del w:id="109" w:author="Wan Azhar Wan Ahmad" w:date="2021-02-01T17:48:00Z"/>
          <w:rFonts w:ascii="Times New Roman" w:hAnsi="Times New Roman"/>
          <w:bCs/>
          <w:sz w:val="13"/>
          <w:szCs w:val="13"/>
        </w:rPr>
        <w:pPrChange w:id="110" w:author="Wan Azhar Wan Ahmad" w:date="2021-02-01T17:50: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722FB4">
        <w:rPr>
          <w:rFonts w:ascii="Times New Roman" w:hAnsi="Times New Roman"/>
          <w:bCs/>
          <w:sz w:val="13"/>
          <w:szCs w:val="13"/>
          <w:rPrChange w:id="111" w:author="Wan Azhar Wan Ahmad" w:date="2021-02-01T19:02:00Z">
            <w:rPr/>
          </w:rPrChange>
        </w:rPr>
        <w:t>Services</w:t>
      </w:r>
      <w:r w:rsidR="00962778" w:rsidRPr="00722FB4">
        <w:rPr>
          <w:rFonts w:ascii="Times New Roman" w:hAnsi="Times New Roman"/>
          <w:bCs/>
          <w:sz w:val="13"/>
          <w:szCs w:val="13"/>
          <w:rPrChange w:id="112" w:author="Wan Azhar Wan Ahmad" w:date="2021-02-01T19:02:00Z">
            <w:rPr/>
          </w:rPrChange>
        </w:rPr>
        <w:t xml:space="preserve"> </w:t>
      </w:r>
      <w:r w:rsidR="007A02A8" w:rsidRPr="00722FB4">
        <w:rPr>
          <w:rFonts w:ascii="Times New Roman" w:hAnsi="Times New Roman"/>
          <w:bCs/>
          <w:sz w:val="13"/>
          <w:szCs w:val="13"/>
          <w:rPrChange w:id="113" w:author="Wan Azhar Wan Ahmad" w:date="2021-02-01T19:02:00Z">
            <w:rPr/>
          </w:rPrChange>
        </w:rPr>
        <w:t xml:space="preserve">shall </w:t>
      </w:r>
      <w:r w:rsidR="0020385A" w:rsidRPr="00722FB4">
        <w:rPr>
          <w:rFonts w:ascii="Times New Roman" w:hAnsi="Times New Roman"/>
          <w:bCs/>
          <w:sz w:val="13"/>
          <w:szCs w:val="13"/>
          <w:rPrChange w:id="114" w:author="Wan Azhar Wan Ahmad" w:date="2021-02-01T19:02:00Z">
            <w:rPr/>
          </w:rPrChange>
        </w:rPr>
        <w:t xml:space="preserve">mean </w:t>
      </w:r>
      <w:r w:rsidRPr="00722FB4">
        <w:rPr>
          <w:rFonts w:ascii="Times New Roman" w:hAnsi="Times New Roman"/>
          <w:bCs/>
          <w:sz w:val="13"/>
          <w:szCs w:val="13"/>
          <w:rPrChange w:id="115" w:author="Wan Azhar Wan Ahmad" w:date="2021-02-01T19:02:00Z">
            <w:rPr/>
          </w:rPrChange>
        </w:rPr>
        <w:t>s</w:t>
      </w:r>
      <w:r w:rsidR="0020385A" w:rsidRPr="00722FB4">
        <w:rPr>
          <w:rFonts w:ascii="Times New Roman" w:hAnsi="Times New Roman"/>
          <w:bCs/>
          <w:sz w:val="13"/>
          <w:szCs w:val="13"/>
          <w:rPrChange w:id="116" w:author="Wan Azhar Wan Ahmad" w:date="2021-02-01T19:02:00Z">
            <w:rPr/>
          </w:rPrChange>
        </w:rPr>
        <w:t xml:space="preserve">ervices </w:t>
      </w:r>
      <w:del w:id="117" w:author="Wan Azhar Wan Ahmad" w:date="2021-02-01T17:47:00Z">
        <w:r w:rsidR="0020385A" w:rsidRPr="00722FB4" w:rsidDel="000F2F1B">
          <w:rPr>
            <w:rFonts w:ascii="Times New Roman" w:hAnsi="Times New Roman"/>
            <w:bCs/>
            <w:sz w:val="13"/>
            <w:szCs w:val="13"/>
            <w:rPrChange w:id="118" w:author="Wan Azhar Wan Ahmad" w:date="2021-02-01T19:02:00Z">
              <w:rPr/>
            </w:rPrChange>
          </w:rPr>
          <w:delText>described in the Purchase Order</w:delText>
        </w:r>
        <w:r w:rsidRPr="00722FB4" w:rsidDel="000F2F1B">
          <w:rPr>
            <w:rFonts w:ascii="Times New Roman" w:hAnsi="Times New Roman"/>
            <w:bCs/>
            <w:sz w:val="13"/>
            <w:szCs w:val="13"/>
            <w:rPrChange w:id="119" w:author="Wan Azhar Wan Ahmad" w:date="2021-02-01T19:02:00Z">
              <w:rPr/>
            </w:rPrChange>
          </w:rPr>
          <w:delText xml:space="preserve"> and </w:delText>
        </w:r>
      </w:del>
      <w:r w:rsidRPr="00722FB4">
        <w:rPr>
          <w:rFonts w:ascii="Times New Roman" w:hAnsi="Times New Roman"/>
          <w:bCs/>
          <w:sz w:val="13"/>
          <w:szCs w:val="13"/>
          <w:rPrChange w:id="120" w:author="Wan Azhar Wan Ahmad" w:date="2021-02-01T19:02:00Z">
            <w:rPr/>
          </w:rPrChange>
        </w:rPr>
        <w:t xml:space="preserve">which are to be </w:t>
      </w:r>
      <w:del w:id="121" w:author="Wan Azhar Wan Ahmad" w:date="2021-02-01T19:00:00Z">
        <w:r w:rsidRPr="00722FB4" w:rsidDel="00722FB4">
          <w:rPr>
            <w:rFonts w:ascii="Times New Roman" w:hAnsi="Times New Roman"/>
            <w:bCs/>
            <w:sz w:val="13"/>
            <w:szCs w:val="13"/>
            <w:rPrChange w:id="122" w:author="Wan Azhar Wan Ahmad" w:date="2021-02-01T19:02:00Z">
              <w:rPr/>
            </w:rPrChange>
          </w:rPr>
          <w:delText>performed by the VENDOR</w:delText>
        </w:r>
      </w:del>
      <w:ins w:id="123" w:author="Wan Azhar Wan Ahmad" w:date="2021-02-01T19:00:00Z">
        <w:r w:rsidR="00722FB4" w:rsidRPr="00722FB4">
          <w:rPr>
            <w:rFonts w:ascii="Times New Roman" w:hAnsi="Times New Roman"/>
            <w:bCs/>
            <w:sz w:val="13"/>
            <w:szCs w:val="13"/>
            <w:rPrChange w:id="124" w:author="Wan Azhar Wan Ahmad" w:date="2021-02-01T19:02:00Z">
              <w:rPr/>
            </w:rPrChange>
          </w:rPr>
          <w:t>performed</w:t>
        </w:r>
      </w:ins>
      <w:del w:id="125" w:author="Wan Azhar Wan Ahmad" w:date="2021-02-01T17:47:00Z">
        <w:r w:rsidR="0020385A" w:rsidRPr="00722FB4" w:rsidDel="000F2F1B">
          <w:rPr>
            <w:rFonts w:ascii="Times New Roman" w:hAnsi="Times New Roman"/>
            <w:bCs/>
            <w:sz w:val="13"/>
            <w:szCs w:val="13"/>
            <w:rPrChange w:id="126" w:author="Wan Azhar Wan Ahmad" w:date="2021-02-01T19:02:00Z">
              <w:rPr/>
            </w:rPrChange>
          </w:rPr>
          <w:delText>.</w:delText>
        </w:r>
      </w:del>
      <w:ins w:id="127" w:author="Wan Azhar Wan Ahmad" w:date="2021-02-01T17:47:00Z">
        <w:r w:rsidR="000F2F1B" w:rsidRPr="00722FB4">
          <w:rPr>
            <w:rFonts w:ascii="Times New Roman" w:hAnsi="Times New Roman"/>
            <w:bCs/>
            <w:sz w:val="13"/>
            <w:szCs w:val="13"/>
            <w:rPrChange w:id="128" w:author="Wan Azhar Wan Ahmad" w:date="2021-02-01T19:02:00Z">
              <w:rPr/>
            </w:rPrChange>
          </w:rPr>
          <w:t>.</w:t>
        </w:r>
      </w:ins>
      <w:ins w:id="129" w:author="Wan Azhar Wan Ahmad" w:date="2021-02-01T19:02:00Z">
        <w:r w:rsidR="00722FB4">
          <w:rPr>
            <w:rFonts w:ascii="Times New Roman" w:hAnsi="Times New Roman"/>
            <w:bCs/>
            <w:sz w:val="13"/>
            <w:szCs w:val="13"/>
          </w:rPr>
          <w:t xml:space="preserve"> </w:t>
        </w:r>
      </w:ins>
    </w:p>
    <w:p w:rsidR="000F2F1B" w:rsidRPr="00DC7842" w:rsidRDefault="000F2F1B">
      <w:pPr>
        <w:pStyle w:val="ListParagraph"/>
        <w:widowControl w:val="0"/>
        <w:numPr>
          <w:ilvl w:val="1"/>
          <w:numId w:val="16"/>
        </w:numPr>
        <w:overflowPunct w:val="0"/>
        <w:autoSpaceDE w:val="0"/>
        <w:autoSpaceDN w:val="0"/>
        <w:adjustRightInd w:val="0"/>
        <w:spacing w:line="236" w:lineRule="auto"/>
        <w:ind w:left="426" w:hanging="426"/>
        <w:jc w:val="both"/>
        <w:rPr>
          <w:moveTo w:id="130" w:author="Wan Azhar Wan Ahmad" w:date="2021-02-01T17:48:00Z"/>
          <w:rFonts w:ascii="Times New Roman" w:hAnsi="Times New Roman"/>
          <w:bCs/>
          <w:sz w:val="13"/>
          <w:szCs w:val="13"/>
        </w:rPr>
        <w:pPrChange w:id="131" w:author="Wan Azhar Wan Ahmad" w:date="2021-02-01T17:50:00Z">
          <w:pPr>
            <w:pStyle w:val="ListParagraph"/>
            <w:widowControl w:val="0"/>
            <w:numPr>
              <w:ilvl w:val="1"/>
              <w:numId w:val="16"/>
            </w:numPr>
            <w:overflowPunct w:val="0"/>
            <w:autoSpaceDE w:val="0"/>
            <w:autoSpaceDN w:val="0"/>
            <w:adjustRightInd w:val="0"/>
            <w:spacing w:line="236" w:lineRule="auto"/>
            <w:ind w:left="360" w:hanging="360"/>
            <w:jc w:val="both"/>
          </w:pPr>
        </w:pPrChange>
      </w:pPr>
      <w:moveToRangeStart w:id="132" w:author="Wan Azhar Wan Ahmad" w:date="2021-02-01T17:48:00Z" w:name="move63094096"/>
      <w:moveTo w:id="133" w:author="Wan Azhar Wan Ahmad" w:date="2021-02-01T17:48:00Z">
        <w:r w:rsidRPr="00DC7842">
          <w:rPr>
            <w:rFonts w:ascii="Times New Roman" w:hAnsi="Times New Roman"/>
            <w:bCs/>
            <w:sz w:val="13"/>
            <w:szCs w:val="13"/>
          </w:rPr>
          <w:t xml:space="preserve">Work shall mean </w:t>
        </w:r>
        <w:del w:id="134" w:author="Wan Azhar Wan Ahmad" w:date="2021-02-01T18:59:00Z">
          <w:r w:rsidRPr="00DC7842" w:rsidDel="00722FB4">
            <w:rPr>
              <w:rFonts w:ascii="Times New Roman" w:hAnsi="Times New Roman"/>
              <w:bCs/>
              <w:sz w:val="13"/>
              <w:szCs w:val="13"/>
            </w:rPr>
            <w:delText>the supply of Goods and/or performance of any Services in accordance with the Agreement</w:delText>
          </w:r>
        </w:del>
      </w:moveTo>
      <w:ins w:id="135" w:author="Wan Azhar Wan Ahmad" w:date="2021-02-01T18:59:00Z">
        <w:r w:rsidR="00722FB4">
          <w:rPr>
            <w:rFonts w:ascii="Times New Roman" w:hAnsi="Times New Roman"/>
            <w:bCs/>
            <w:sz w:val="13"/>
            <w:szCs w:val="13"/>
          </w:rPr>
          <w:t>Goods and/or Services</w:t>
        </w:r>
      </w:ins>
      <w:moveTo w:id="136" w:author="Wan Azhar Wan Ahmad" w:date="2021-02-01T17:48:00Z">
        <w:r w:rsidRPr="00DC7842">
          <w:rPr>
            <w:rFonts w:ascii="Times New Roman" w:hAnsi="Times New Roman"/>
            <w:bCs/>
            <w:sz w:val="13"/>
            <w:szCs w:val="13"/>
          </w:rPr>
          <w:t>.</w:t>
        </w:r>
      </w:moveTo>
    </w:p>
    <w:moveToRangeEnd w:id="132"/>
    <w:p w:rsidR="0020385A" w:rsidRPr="00DC7842" w:rsidRDefault="0020385A">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137" w:author="Wan Azhar Wan Ahmad" w:date="2021-02-01T17:50:00Z">
          <w:pPr>
            <w:pStyle w:val="ListParagraph"/>
            <w:widowControl w:val="0"/>
            <w:overflowPunct w:val="0"/>
            <w:autoSpaceDE w:val="0"/>
            <w:autoSpaceDN w:val="0"/>
            <w:adjustRightInd w:val="0"/>
            <w:spacing w:line="236" w:lineRule="auto"/>
            <w:ind w:left="360"/>
            <w:jc w:val="both"/>
          </w:pPr>
        </w:pPrChange>
      </w:pPr>
    </w:p>
    <w:p w:rsidR="0020385A" w:rsidRPr="00DC7842" w:rsidRDefault="0020385A">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138" w:author="Wan Azhar Wan Ahmad" w:date="2021-02-01T17:50: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DC7842">
        <w:rPr>
          <w:rFonts w:ascii="Times New Roman" w:hAnsi="Times New Roman"/>
          <w:bCs/>
          <w:sz w:val="13"/>
          <w:szCs w:val="13"/>
        </w:rPr>
        <w:t xml:space="preserve">Delivery Date shall mean </w:t>
      </w:r>
      <w:del w:id="139" w:author="Wan Azhar Wan Ahmad" w:date="2021-02-01T17:46:00Z">
        <w:r w:rsidR="00866700" w:rsidRPr="00DC7842" w:rsidDel="007850E6">
          <w:rPr>
            <w:rFonts w:ascii="Times New Roman" w:hAnsi="Times New Roman"/>
            <w:bCs/>
            <w:sz w:val="13"/>
            <w:szCs w:val="13"/>
          </w:rPr>
          <w:delText>delivery</w:delText>
        </w:r>
        <w:r w:rsidR="00962778" w:rsidDel="007850E6">
          <w:rPr>
            <w:rFonts w:ascii="Times New Roman" w:hAnsi="Times New Roman"/>
            <w:bCs/>
            <w:sz w:val="13"/>
            <w:szCs w:val="13"/>
          </w:rPr>
          <w:delText xml:space="preserve"> </w:delText>
        </w:r>
      </w:del>
      <w:r w:rsidR="00866700" w:rsidRPr="00DC7842">
        <w:rPr>
          <w:rFonts w:ascii="Times New Roman" w:hAnsi="Times New Roman"/>
          <w:bCs/>
          <w:sz w:val="13"/>
          <w:szCs w:val="13"/>
        </w:rPr>
        <w:t xml:space="preserve">date </w:t>
      </w:r>
      <w:del w:id="140" w:author="Wan Azhar Wan Ahmad" w:date="2021-02-01T19:01:00Z">
        <w:r w:rsidR="00866700" w:rsidRPr="00DC7842" w:rsidDel="00722FB4">
          <w:rPr>
            <w:rFonts w:ascii="Times New Roman" w:hAnsi="Times New Roman"/>
            <w:bCs/>
            <w:sz w:val="13"/>
            <w:szCs w:val="13"/>
          </w:rPr>
          <w:delText>and/or t</w:delText>
        </w:r>
        <w:r w:rsidRPr="00DC7842" w:rsidDel="00722FB4">
          <w:rPr>
            <w:rFonts w:ascii="Times New Roman" w:hAnsi="Times New Roman"/>
            <w:bCs/>
            <w:sz w:val="13"/>
            <w:szCs w:val="13"/>
          </w:rPr>
          <w:delText xml:space="preserve">erm </w:delText>
        </w:r>
      </w:del>
      <w:del w:id="141" w:author="Wan Azhar Wan Ahmad" w:date="2021-02-01T17:47:00Z">
        <w:r w:rsidRPr="00DC7842" w:rsidDel="007850E6">
          <w:rPr>
            <w:rFonts w:ascii="Times New Roman" w:hAnsi="Times New Roman"/>
            <w:bCs/>
            <w:sz w:val="13"/>
            <w:szCs w:val="13"/>
          </w:rPr>
          <w:delText>stated in the Purchase Order</w:delText>
        </w:r>
      </w:del>
      <w:ins w:id="142" w:author="Wan Azhar Wan Ahmad" w:date="2021-02-01T17:47:00Z">
        <w:r w:rsidR="007850E6">
          <w:rPr>
            <w:rFonts w:ascii="Times New Roman" w:hAnsi="Times New Roman"/>
            <w:bCs/>
            <w:sz w:val="13"/>
            <w:szCs w:val="13"/>
          </w:rPr>
          <w:t>where Goods</w:t>
        </w:r>
      </w:ins>
      <w:ins w:id="143" w:author="Wan Azhar Wan Ahmad" w:date="2021-02-01T19:01:00Z">
        <w:r w:rsidR="00722FB4">
          <w:rPr>
            <w:rFonts w:ascii="Times New Roman" w:hAnsi="Times New Roman"/>
            <w:bCs/>
            <w:sz w:val="13"/>
            <w:szCs w:val="13"/>
          </w:rPr>
          <w:t xml:space="preserve"> and Services or Work</w:t>
        </w:r>
      </w:ins>
      <w:ins w:id="144" w:author="Wan Azhar Wan Ahmad" w:date="2021-02-01T19:00:00Z">
        <w:r w:rsidR="00722FB4">
          <w:rPr>
            <w:rFonts w:ascii="Times New Roman" w:hAnsi="Times New Roman"/>
            <w:bCs/>
            <w:sz w:val="13"/>
            <w:szCs w:val="13"/>
          </w:rPr>
          <w:t xml:space="preserve"> are</w:t>
        </w:r>
      </w:ins>
      <w:ins w:id="145" w:author="Wan Azhar Wan Ahmad" w:date="2021-02-01T19:01:00Z">
        <w:r w:rsidR="00722FB4">
          <w:rPr>
            <w:rFonts w:ascii="Times New Roman" w:hAnsi="Times New Roman"/>
            <w:bCs/>
            <w:sz w:val="13"/>
            <w:szCs w:val="13"/>
          </w:rPr>
          <w:t xml:space="preserve"> to be</w:t>
        </w:r>
      </w:ins>
      <w:ins w:id="146" w:author="Wan Azhar Wan Ahmad" w:date="2021-02-01T19:00:00Z">
        <w:r w:rsidR="00722FB4">
          <w:rPr>
            <w:rFonts w:ascii="Times New Roman" w:hAnsi="Times New Roman"/>
            <w:bCs/>
            <w:sz w:val="13"/>
            <w:szCs w:val="13"/>
          </w:rPr>
          <w:t xml:space="preserve"> delivered</w:t>
        </w:r>
      </w:ins>
      <w:ins w:id="147" w:author="Wan Azhar Wan Ahmad" w:date="2021-02-01T17:47:00Z">
        <w:r w:rsidR="007850E6">
          <w:rPr>
            <w:rFonts w:ascii="Times New Roman" w:hAnsi="Times New Roman"/>
            <w:bCs/>
            <w:sz w:val="13"/>
            <w:szCs w:val="13"/>
          </w:rPr>
          <w:t xml:space="preserve"> </w:t>
        </w:r>
      </w:ins>
      <w:ins w:id="148" w:author="Wan Azhar Wan Ahmad" w:date="2021-02-01T19:01:00Z">
        <w:r w:rsidR="00722FB4">
          <w:rPr>
            <w:rFonts w:ascii="Times New Roman" w:hAnsi="Times New Roman"/>
            <w:bCs/>
            <w:sz w:val="13"/>
            <w:szCs w:val="13"/>
          </w:rPr>
          <w:t>and/or</w:t>
        </w:r>
      </w:ins>
      <w:ins w:id="149" w:author="Wan Azhar Wan Ahmad" w:date="2021-02-01T17:47:00Z">
        <w:r w:rsidR="007850E6">
          <w:rPr>
            <w:rFonts w:ascii="Times New Roman" w:hAnsi="Times New Roman"/>
            <w:bCs/>
            <w:sz w:val="13"/>
            <w:szCs w:val="13"/>
          </w:rPr>
          <w:t xml:space="preserve"> </w:t>
        </w:r>
        <w:r w:rsidR="000F2F1B">
          <w:rPr>
            <w:rFonts w:ascii="Times New Roman" w:hAnsi="Times New Roman"/>
            <w:bCs/>
            <w:sz w:val="13"/>
            <w:szCs w:val="13"/>
          </w:rPr>
          <w:t>complete</w:t>
        </w:r>
      </w:ins>
      <w:ins w:id="150" w:author="Wan Azhar Wan Ahmad" w:date="2021-02-01T19:01:00Z">
        <w:r w:rsidR="00722FB4">
          <w:rPr>
            <w:rFonts w:ascii="Times New Roman" w:hAnsi="Times New Roman"/>
            <w:bCs/>
            <w:sz w:val="13"/>
            <w:szCs w:val="13"/>
          </w:rPr>
          <w:t>d</w:t>
        </w:r>
      </w:ins>
      <w:r w:rsidRPr="00DC7842">
        <w:rPr>
          <w:rFonts w:ascii="Times New Roman" w:hAnsi="Times New Roman"/>
          <w:bCs/>
          <w:sz w:val="13"/>
          <w:szCs w:val="13"/>
        </w:rPr>
        <w:t>.</w:t>
      </w:r>
    </w:p>
    <w:p w:rsidR="007D198E" w:rsidRPr="00DC7842" w:rsidRDefault="007D198E">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151" w:author="Wan Azhar Wan Ahmad" w:date="2021-02-01T17:50:00Z">
          <w:pPr>
            <w:pStyle w:val="ListParagraph"/>
            <w:widowControl w:val="0"/>
            <w:overflowPunct w:val="0"/>
            <w:autoSpaceDE w:val="0"/>
            <w:autoSpaceDN w:val="0"/>
            <w:adjustRightInd w:val="0"/>
            <w:spacing w:line="236" w:lineRule="auto"/>
            <w:ind w:left="360"/>
            <w:jc w:val="both"/>
          </w:pPr>
        </w:pPrChange>
      </w:pPr>
    </w:p>
    <w:p w:rsidR="0020385A" w:rsidRDefault="007D198E">
      <w:pPr>
        <w:pStyle w:val="ListParagraph"/>
        <w:widowControl w:val="0"/>
        <w:numPr>
          <w:ilvl w:val="1"/>
          <w:numId w:val="16"/>
        </w:numPr>
        <w:overflowPunct w:val="0"/>
        <w:autoSpaceDE w:val="0"/>
        <w:autoSpaceDN w:val="0"/>
        <w:adjustRightInd w:val="0"/>
        <w:spacing w:line="236" w:lineRule="auto"/>
        <w:ind w:left="426" w:hanging="426"/>
        <w:jc w:val="both"/>
        <w:rPr>
          <w:ins w:id="152" w:author="Syafiq Khairil Affandi" w:date="2021-02-02T11:31:00Z"/>
          <w:rFonts w:ascii="Times New Roman" w:hAnsi="Times New Roman"/>
          <w:bCs/>
          <w:sz w:val="13"/>
          <w:szCs w:val="13"/>
        </w:rPr>
        <w:pPrChange w:id="153" w:author="Wan Azhar Wan Ahmad" w:date="2021-02-01T17:50: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DC7842">
        <w:rPr>
          <w:rFonts w:ascii="Times New Roman" w:hAnsi="Times New Roman"/>
          <w:bCs/>
          <w:sz w:val="13"/>
          <w:szCs w:val="13"/>
        </w:rPr>
        <w:t>Site shall mean</w:t>
      </w:r>
      <w:r w:rsidR="00622583" w:rsidRPr="00DC7842">
        <w:rPr>
          <w:rFonts w:ascii="Times New Roman" w:hAnsi="Times New Roman"/>
          <w:bCs/>
          <w:sz w:val="13"/>
          <w:szCs w:val="13"/>
        </w:rPr>
        <w:t xml:space="preserve"> delivery point and/or place or places for delivery</w:t>
      </w:r>
      <w:ins w:id="154" w:author="Wan Azhar Wan Ahmad" w:date="2021-02-01T19:01:00Z">
        <w:r w:rsidR="00722FB4">
          <w:rPr>
            <w:rFonts w:ascii="Times New Roman" w:hAnsi="Times New Roman"/>
            <w:bCs/>
            <w:sz w:val="13"/>
            <w:szCs w:val="13"/>
          </w:rPr>
          <w:t xml:space="preserve"> or completion</w:t>
        </w:r>
      </w:ins>
      <w:r w:rsidR="00622583" w:rsidRPr="00DC7842">
        <w:rPr>
          <w:rFonts w:ascii="Times New Roman" w:hAnsi="Times New Roman"/>
          <w:bCs/>
          <w:sz w:val="13"/>
          <w:szCs w:val="13"/>
        </w:rPr>
        <w:t xml:space="preserve"> of the Goods and/or</w:t>
      </w:r>
      <w:r w:rsidRPr="00DC7842">
        <w:rPr>
          <w:rFonts w:ascii="Times New Roman" w:hAnsi="Times New Roman"/>
          <w:bCs/>
          <w:sz w:val="13"/>
          <w:szCs w:val="13"/>
        </w:rPr>
        <w:t xml:space="preserve"> Services</w:t>
      </w:r>
      <w:ins w:id="155" w:author="Wan Azhar Wan Ahmad" w:date="2021-02-01T19:01:00Z">
        <w:r w:rsidR="00722FB4">
          <w:rPr>
            <w:rFonts w:ascii="Times New Roman" w:hAnsi="Times New Roman"/>
            <w:bCs/>
            <w:sz w:val="13"/>
            <w:szCs w:val="13"/>
          </w:rPr>
          <w:t xml:space="preserve"> or Work</w:t>
        </w:r>
      </w:ins>
      <w:del w:id="156" w:author="Wan Azhar Wan Ahmad" w:date="2021-02-01T17:48:00Z">
        <w:r w:rsidRPr="00DC7842" w:rsidDel="000F2F1B">
          <w:rPr>
            <w:rFonts w:ascii="Times New Roman" w:hAnsi="Times New Roman"/>
            <w:bCs/>
            <w:sz w:val="13"/>
            <w:szCs w:val="13"/>
          </w:rPr>
          <w:delText xml:space="preserve"> as described in Purchase Order</w:delText>
        </w:r>
      </w:del>
      <w:r w:rsidRPr="00DC7842">
        <w:rPr>
          <w:rFonts w:ascii="Times New Roman" w:hAnsi="Times New Roman"/>
          <w:bCs/>
          <w:sz w:val="13"/>
          <w:szCs w:val="13"/>
        </w:rPr>
        <w:t>.</w:t>
      </w:r>
    </w:p>
    <w:p w:rsidR="00AF4151" w:rsidRPr="00AF4151" w:rsidRDefault="00AF4151">
      <w:pPr>
        <w:pStyle w:val="ListParagraph"/>
        <w:rPr>
          <w:ins w:id="157" w:author="Syafiq Khairil Affandi" w:date="2021-02-02T11:31:00Z"/>
          <w:rFonts w:ascii="Times New Roman" w:hAnsi="Times New Roman"/>
          <w:bCs/>
          <w:sz w:val="13"/>
          <w:szCs w:val="13"/>
          <w:rPrChange w:id="158" w:author="Syafiq Khairil Affandi" w:date="2021-02-02T11:31:00Z">
            <w:rPr>
              <w:ins w:id="159" w:author="Syafiq Khairil Affandi" w:date="2021-02-02T11:31:00Z"/>
            </w:rPr>
          </w:rPrChange>
        </w:rPr>
        <w:pPrChange w:id="160" w:author="Syafiq Khairil Affandi" w:date="2021-02-02T11:31:00Z">
          <w:pPr>
            <w:pStyle w:val="ListParagraph"/>
            <w:widowControl w:val="0"/>
            <w:numPr>
              <w:ilvl w:val="1"/>
              <w:numId w:val="16"/>
            </w:numPr>
            <w:overflowPunct w:val="0"/>
            <w:autoSpaceDE w:val="0"/>
            <w:autoSpaceDN w:val="0"/>
            <w:adjustRightInd w:val="0"/>
            <w:spacing w:line="236" w:lineRule="auto"/>
            <w:ind w:left="426" w:hanging="426"/>
            <w:jc w:val="both"/>
          </w:pPr>
        </w:pPrChange>
      </w:pPr>
    </w:p>
    <w:p w:rsidR="00AF4151" w:rsidRPr="00AA7B18" w:rsidRDefault="00AF4151">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161" w:author="Wan Azhar Wan Ahmad" w:date="2021-02-01T17:50:00Z">
          <w:pPr>
            <w:pStyle w:val="ListParagraph"/>
            <w:widowControl w:val="0"/>
            <w:numPr>
              <w:ilvl w:val="1"/>
              <w:numId w:val="16"/>
            </w:numPr>
            <w:overflowPunct w:val="0"/>
            <w:autoSpaceDE w:val="0"/>
            <w:autoSpaceDN w:val="0"/>
            <w:adjustRightInd w:val="0"/>
            <w:spacing w:line="236" w:lineRule="auto"/>
            <w:ind w:left="360" w:hanging="360"/>
            <w:jc w:val="both"/>
          </w:pPr>
        </w:pPrChange>
      </w:pPr>
      <w:ins w:id="162" w:author="Syafiq Khairil Affandi" w:date="2021-02-02T11:31:00Z">
        <w:r w:rsidRPr="00AA7B18">
          <w:rPr>
            <w:rFonts w:ascii="Times New Roman" w:hAnsi="Times New Roman"/>
            <w:bCs/>
            <w:sz w:val="13"/>
            <w:szCs w:val="13"/>
          </w:rPr>
          <w:t xml:space="preserve">Quotation shall be the description of the Goods/Services </w:t>
        </w:r>
      </w:ins>
      <w:ins w:id="163" w:author="Syafiq Khairil Affandi" w:date="2021-02-02T11:32:00Z">
        <w:r w:rsidRPr="00AA7B18">
          <w:rPr>
            <w:rFonts w:ascii="Times New Roman" w:hAnsi="Times New Roman"/>
            <w:bCs/>
            <w:sz w:val="13"/>
            <w:szCs w:val="13"/>
          </w:rPr>
          <w:t>and the cost for the particular Goods/Services</w:t>
        </w:r>
      </w:ins>
      <w:ins w:id="164" w:author="Syafiq Khairil Affandi" w:date="2021-02-02T11:33:00Z">
        <w:r w:rsidRPr="00AA7B18">
          <w:rPr>
            <w:rFonts w:ascii="Times New Roman" w:hAnsi="Times New Roman"/>
            <w:bCs/>
            <w:sz w:val="13"/>
            <w:szCs w:val="13"/>
            <w:rPrChange w:id="165" w:author="Syafiq Khairil Affandi" w:date="2021-02-11T10:02:00Z">
              <w:rPr>
                <w:rFonts w:ascii="Times New Roman" w:hAnsi="Times New Roman"/>
                <w:bCs/>
                <w:color w:val="00B050"/>
                <w:sz w:val="13"/>
                <w:szCs w:val="13"/>
              </w:rPr>
            </w:rPrChange>
          </w:rPr>
          <w:t>.</w:t>
        </w:r>
      </w:ins>
    </w:p>
    <w:p w:rsidR="00622583" w:rsidRPr="00DC7842" w:rsidDel="000F2F1B" w:rsidRDefault="00622583" w:rsidP="00622583">
      <w:pPr>
        <w:pStyle w:val="ListParagraph"/>
        <w:widowControl w:val="0"/>
        <w:overflowPunct w:val="0"/>
        <w:autoSpaceDE w:val="0"/>
        <w:autoSpaceDN w:val="0"/>
        <w:adjustRightInd w:val="0"/>
        <w:spacing w:line="236" w:lineRule="auto"/>
        <w:ind w:left="360"/>
        <w:jc w:val="both"/>
        <w:rPr>
          <w:del w:id="166" w:author="Wan Azhar Wan Ahmad" w:date="2021-02-01T17:50:00Z"/>
          <w:rFonts w:ascii="Times New Roman" w:hAnsi="Times New Roman"/>
          <w:bCs/>
          <w:sz w:val="13"/>
          <w:szCs w:val="13"/>
        </w:rPr>
      </w:pPr>
    </w:p>
    <w:p w:rsidR="007D198E" w:rsidRPr="00DC7842" w:rsidDel="000F2F1B" w:rsidRDefault="007D198E" w:rsidP="007C6455">
      <w:pPr>
        <w:pStyle w:val="ListParagraph"/>
        <w:widowControl w:val="0"/>
        <w:numPr>
          <w:ilvl w:val="1"/>
          <w:numId w:val="16"/>
        </w:numPr>
        <w:overflowPunct w:val="0"/>
        <w:autoSpaceDE w:val="0"/>
        <w:autoSpaceDN w:val="0"/>
        <w:adjustRightInd w:val="0"/>
        <w:spacing w:line="236" w:lineRule="auto"/>
        <w:ind w:left="360" w:hanging="360"/>
        <w:jc w:val="both"/>
        <w:rPr>
          <w:moveFrom w:id="167" w:author="Wan Azhar Wan Ahmad" w:date="2021-02-01T17:48:00Z"/>
          <w:rFonts w:ascii="Times New Roman" w:hAnsi="Times New Roman"/>
          <w:bCs/>
          <w:sz w:val="13"/>
          <w:szCs w:val="13"/>
        </w:rPr>
      </w:pPr>
      <w:moveFromRangeStart w:id="168" w:author="Wan Azhar Wan Ahmad" w:date="2021-02-01T17:48:00Z" w:name="move63094096"/>
      <w:moveFrom w:id="169" w:author="Wan Azhar Wan Ahmad" w:date="2021-02-01T17:48:00Z">
        <w:r w:rsidRPr="00DC7842" w:rsidDel="000F2F1B">
          <w:rPr>
            <w:rFonts w:ascii="Times New Roman" w:hAnsi="Times New Roman"/>
            <w:bCs/>
            <w:sz w:val="13"/>
            <w:szCs w:val="13"/>
          </w:rPr>
          <w:t xml:space="preserve">Work shall mean the supply of Goods and/or performance of </w:t>
        </w:r>
        <w:r w:rsidR="00622583" w:rsidRPr="00DC7842" w:rsidDel="000F2F1B">
          <w:rPr>
            <w:rFonts w:ascii="Times New Roman" w:hAnsi="Times New Roman"/>
            <w:bCs/>
            <w:sz w:val="13"/>
            <w:szCs w:val="13"/>
          </w:rPr>
          <w:t xml:space="preserve">any </w:t>
        </w:r>
        <w:r w:rsidRPr="00DC7842" w:rsidDel="000F2F1B">
          <w:rPr>
            <w:rFonts w:ascii="Times New Roman" w:hAnsi="Times New Roman"/>
            <w:bCs/>
            <w:sz w:val="13"/>
            <w:szCs w:val="13"/>
          </w:rPr>
          <w:t>Services</w:t>
        </w:r>
        <w:r w:rsidR="00622583" w:rsidRPr="00DC7842" w:rsidDel="000F2F1B">
          <w:rPr>
            <w:rFonts w:ascii="Times New Roman" w:hAnsi="Times New Roman"/>
            <w:bCs/>
            <w:sz w:val="13"/>
            <w:szCs w:val="13"/>
          </w:rPr>
          <w:t xml:space="preserve"> in accordance with the Agreement</w:t>
        </w:r>
        <w:r w:rsidRPr="00DC7842" w:rsidDel="000F2F1B">
          <w:rPr>
            <w:rFonts w:ascii="Times New Roman" w:hAnsi="Times New Roman"/>
            <w:bCs/>
            <w:sz w:val="13"/>
            <w:szCs w:val="13"/>
          </w:rPr>
          <w:t>.</w:t>
        </w:r>
      </w:moveFrom>
    </w:p>
    <w:moveFromRangeEnd w:id="168"/>
    <w:p w:rsidR="00622583" w:rsidRPr="00DC7842" w:rsidDel="000F2F1B" w:rsidRDefault="00622583" w:rsidP="00622583">
      <w:pPr>
        <w:pStyle w:val="ListParagraph"/>
        <w:widowControl w:val="0"/>
        <w:overflowPunct w:val="0"/>
        <w:autoSpaceDE w:val="0"/>
        <w:autoSpaceDN w:val="0"/>
        <w:adjustRightInd w:val="0"/>
        <w:spacing w:line="236" w:lineRule="auto"/>
        <w:ind w:left="360"/>
        <w:jc w:val="both"/>
        <w:rPr>
          <w:del w:id="170" w:author="Wan Azhar Wan Ahmad" w:date="2021-02-01T17:48:00Z"/>
          <w:rFonts w:ascii="Times New Roman" w:hAnsi="Times New Roman"/>
          <w:bCs/>
          <w:sz w:val="13"/>
          <w:szCs w:val="13"/>
        </w:rPr>
      </w:pPr>
    </w:p>
    <w:p w:rsidR="007D198E" w:rsidRPr="00DC7842" w:rsidDel="007850E6" w:rsidRDefault="007D198E" w:rsidP="007C6455">
      <w:pPr>
        <w:pStyle w:val="ListParagraph"/>
        <w:widowControl w:val="0"/>
        <w:numPr>
          <w:ilvl w:val="1"/>
          <w:numId w:val="16"/>
        </w:numPr>
        <w:overflowPunct w:val="0"/>
        <w:autoSpaceDE w:val="0"/>
        <w:autoSpaceDN w:val="0"/>
        <w:adjustRightInd w:val="0"/>
        <w:spacing w:line="236" w:lineRule="auto"/>
        <w:ind w:left="360" w:hanging="360"/>
        <w:jc w:val="both"/>
        <w:rPr>
          <w:moveFrom w:id="171" w:author="Wan Azhar Wan Ahmad" w:date="2021-02-01T17:41:00Z"/>
          <w:rFonts w:ascii="Times New Roman" w:hAnsi="Times New Roman"/>
          <w:bCs/>
          <w:sz w:val="13"/>
          <w:szCs w:val="13"/>
        </w:rPr>
      </w:pPr>
      <w:moveFromRangeStart w:id="172" w:author="Wan Azhar Wan Ahmad" w:date="2021-02-01T17:41:00Z" w:name="move63093720"/>
      <w:moveFrom w:id="173" w:author="Wan Azhar Wan Ahmad" w:date="2021-02-01T17:41:00Z">
        <w:r w:rsidRPr="00DC7842" w:rsidDel="007850E6">
          <w:rPr>
            <w:rFonts w:ascii="Times New Roman" w:hAnsi="Times New Roman"/>
            <w:bCs/>
            <w:sz w:val="13"/>
            <w:szCs w:val="13"/>
          </w:rPr>
          <w:t>Purchase Order shall mean</w:t>
        </w:r>
        <w:r w:rsidR="00622583" w:rsidRPr="00DC7842" w:rsidDel="007850E6">
          <w:rPr>
            <w:rFonts w:ascii="Times New Roman" w:hAnsi="Times New Roman"/>
            <w:bCs/>
            <w:sz w:val="13"/>
            <w:szCs w:val="13"/>
          </w:rPr>
          <w:t xml:space="preserve"> purchase order issued by the PURCHASER to the VENDOR in respect of the supply of Goods or the performance of Services which shall be subject to the terms of the Agreement</w:t>
        </w:r>
        <w:r w:rsidR="00866700" w:rsidRPr="00DC7842" w:rsidDel="007850E6">
          <w:rPr>
            <w:rFonts w:ascii="Times New Roman" w:hAnsi="Times New Roman"/>
            <w:bCs/>
            <w:sz w:val="13"/>
            <w:szCs w:val="13"/>
          </w:rPr>
          <w:t>.</w:t>
        </w:r>
      </w:moveFrom>
    </w:p>
    <w:moveFromRangeEnd w:id="172"/>
    <w:p w:rsidR="00622583" w:rsidRPr="002A15CC" w:rsidRDefault="00622583" w:rsidP="00D27324">
      <w:pPr>
        <w:widowControl w:val="0"/>
        <w:autoSpaceDE w:val="0"/>
        <w:autoSpaceDN w:val="0"/>
        <w:adjustRightInd w:val="0"/>
        <w:spacing w:after="0" w:line="164" w:lineRule="exact"/>
        <w:rPr>
          <w:rFonts w:ascii="Times New Roman" w:hAnsi="Times New Roman" w:cs="Times New Roman"/>
          <w:sz w:val="13"/>
          <w:szCs w:val="13"/>
        </w:rPr>
      </w:pPr>
    </w:p>
    <w:p w:rsidR="00D27324" w:rsidRDefault="00D27324">
      <w:pPr>
        <w:pStyle w:val="ListParagraph"/>
        <w:widowControl w:val="0"/>
        <w:numPr>
          <w:ilvl w:val="0"/>
          <w:numId w:val="15"/>
        </w:numPr>
        <w:autoSpaceDE w:val="0"/>
        <w:autoSpaceDN w:val="0"/>
        <w:adjustRightInd w:val="0"/>
        <w:spacing w:line="239" w:lineRule="auto"/>
        <w:ind w:left="426" w:hanging="426"/>
        <w:rPr>
          <w:ins w:id="174" w:author="Wan Azhar Wan Ahmad" w:date="2021-02-01T17:48:00Z"/>
          <w:rFonts w:ascii="Times New Roman" w:hAnsi="Times New Roman"/>
          <w:b/>
          <w:bCs/>
          <w:sz w:val="13"/>
          <w:szCs w:val="13"/>
        </w:rPr>
        <w:pPrChange w:id="175" w:author="Wan Azhar Wan Ahmad" w:date="2021-02-01T17:50:00Z">
          <w:pPr>
            <w:pStyle w:val="ListParagraph"/>
            <w:widowControl w:val="0"/>
            <w:numPr>
              <w:numId w:val="15"/>
            </w:numPr>
            <w:tabs>
              <w:tab w:val="left" w:pos="340"/>
            </w:tabs>
            <w:autoSpaceDE w:val="0"/>
            <w:autoSpaceDN w:val="0"/>
            <w:adjustRightInd w:val="0"/>
            <w:spacing w:line="239" w:lineRule="auto"/>
            <w:ind w:left="644" w:hanging="360"/>
          </w:pPr>
        </w:pPrChange>
      </w:pPr>
      <w:r w:rsidRPr="002A15CC">
        <w:rPr>
          <w:rFonts w:ascii="Times New Roman" w:hAnsi="Times New Roman"/>
          <w:b/>
          <w:bCs/>
          <w:sz w:val="13"/>
          <w:szCs w:val="13"/>
        </w:rPr>
        <w:t xml:space="preserve">CONFIRMATION </w:t>
      </w:r>
    </w:p>
    <w:p w:rsidR="000F2F1B" w:rsidRPr="002A15CC" w:rsidRDefault="000F2F1B">
      <w:pPr>
        <w:pStyle w:val="ListParagraph"/>
        <w:widowControl w:val="0"/>
        <w:tabs>
          <w:tab w:val="left" w:pos="426"/>
        </w:tabs>
        <w:autoSpaceDE w:val="0"/>
        <w:autoSpaceDN w:val="0"/>
        <w:adjustRightInd w:val="0"/>
        <w:spacing w:line="239" w:lineRule="auto"/>
        <w:ind w:left="426"/>
        <w:rPr>
          <w:rFonts w:ascii="Times New Roman" w:hAnsi="Times New Roman"/>
          <w:b/>
          <w:bCs/>
          <w:sz w:val="13"/>
          <w:szCs w:val="13"/>
        </w:rPr>
        <w:pPrChange w:id="176" w:author="Wan Azhar Wan Ahmad" w:date="2021-02-01T17:49:00Z">
          <w:pPr>
            <w:pStyle w:val="ListParagraph"/>
            <w:widowControl w:val="0"/>
            <w:numPr>
              <w:numId w:val="15"/>
            </w:numPr>
            <w:tabs>
              <w:tab w:val="left" w:pos="340"/>
            </w:tabs>
            <w:autoSpaceDE w:val="0"/>
            <w:autoSpaceDN w:val="0"/>
            <w:adjustRightInd w:val="0"/>
            <w:spacing w:line="239" w:lineRule="auto"/>
            <w:ind w:left="644" w:hanging="360"/>
          </w:pPr>
        </w:pPrChange>
      </w:pPr>
    </w:p>
    <w:p w:rsidR="00D27324" w:rsidRPr="002A15CC" w:rsidRDefault="00D27324" w:rsidP="00D27324">
      <w:pPr>
        <w:widowControl w:val="0"/>
        <w:autoSpaceDE w:val="0"/>
        <w:autoSpaceDN w:val="0"/>
        <w:adjustRightInd w:val="0"/>
        <w:spacing w:after="0" w:line="33" w:lineRule="exact"/>
        <w:rPr>
          <w:rFonts w:ascii="Times New Roman" w:hAnsi="Times New Roman" w:cs="Times New Roman"/>
          <w:bCs/>
          <w:sz w:val="13"/>
          <w:szCs w:val="13"/>
        </w:rPr>
      </w:pPr>
    </w:p>
    <w:p w:rsidR="00D27324" w:rsidRDefault="00925BDB" w:rsidP="00925BDB">
      <w:pPr>
        <w:pStyle w:val="ListParagraph"/>
        <w:widowControl w:val="0"/>
        <w:overflowPunct w:val="0"/>
        <w:autoSpaceDE w:val="0"/>
        <w:autoSpaceDN w:val="0"/>
        <w:adjustRightInd w:val="0"/>
        <w:spacing w:line="236" w:lineRule="auto"/>
        <w:ind w:left="426" w:hanging="426"/>
        <w:jc w:val="both"/>
        <w:rPr>
          <w:ins w:id="177" w:author="Syafiq Khairil Affandi [2]" w:date="2021-05-02T12:52:00Z"/>
          <w:rFonts w:ascii="Times New Roman" w:hAnsi="Times New Roman"/>
          <w:bCs/>
          <w:sz w:val="13"/>
          <w:szCs w:val="13"/>
        </w:rPr>
        <w:pPrChange w:id="178" w:author="Wan Azhar Wan Ahmad" w:date="2021-02-01T17:50:00Z">
          <w:pPr>
            <w:widowControl w:val="0"/>
            <w:overflowPunct w:val="0"/>
            <w:autoSpaceDE w:val="0"/>
            <w:autoSpaceDN w:val="0"/>
            <w:adjustRightInd w:val="0"/>
            <w:spacing w:after="0" w:line="223" w:lineRule="auto"/>
            <w:ind w:left="360" w:right="20"/>
            <w:jc w:val="both"/>
          </w:pPr>
        </w:pPrChange>
      </w:pPr>
      <w:ins w:id="179" w:author="Syafiq Khairil Affandi [2]" w:date="2021-05-02T12:56:00Z">
        <w:r>
          <w:rPr>
            <w:rFonts w:ascii="Times New Roman" w:hAnsi="Times New Roman"/>
            <w:bCs/>
            <w:sz w:val="13"/>
            <w:szCs w:val="13"/>
          </w:rPr>
          <w:t xml:space="preserve">2.1 </w:t>
        </w:r>
        <w:r>
          <w:rPr>
            <w:rFonts w:ascii="Times New Roman" w:hAnsi="Times New Roman"/>
            <w:bCs/>
            <w:sz w:val="13"/>
            <w:szCs w:val="13"/>
          </w:rPr>
          <w:tab/>
        </w:r>
      </w:ins>
      <w:r w:rsidR="00D27324" w:rsidRPr="00AF4151">
        <w:rPr>
          <w:rFonts w:ascii="Times New Roman" w:hAnsi="Times New Roman"/>
          <w:bCs/>
          <w:sz w:val="13"/>
          <w:szCs w:val="13"/>
        </w:rPr>
        <w:t xml:space="preserve">PURCHASER </w:t>
      </w:r>
      <w:r w:rsidR="00EC347C" w:rsidRPr="00AF4151">
        <w:rPr>
          <w:rFonts w:ascii="Times New Roman" w:hAnsi="Times New Roman"/>
          <w:bCs/>
          <w:sz w:val="13"/>
          <w:szCs w:val="13"/>
        </w:rPr>
        <w:t>has an absolute discretion</w:t>
      </w:r>
      <w:r w:rsidR="00D27324" w:rsidRPr="00AF4151">
        <w:rPr>
          <w:rFonts w:ascii="Times New Roman" w:hAnsi="Times New Roman"/>
          <w:bCs/>
          <w:sz w:val="13"/>
          <w:szCs w:val="13"/>
        </w:rPr>
        <w:t xml:space="preserve"> to cancel or vary the Purchase Order </w:t>
      </w:r>
      <w:r w:rsidR="00EC347C" w:rsidRPr="005E5878">
        <w:rPr>
          <w:rFonts w:ascii="Times New Roman" w:hAnsi="Times New Roman"/>
          <w:bCs/>
          <w:sz w:val="13"/>
          <w:szCs w:val="13"/>
        </w:rPr>
        <w:t xml:space="preserve">at any time </w:t>
      </w:r>
      <w:del w:id="180" w:author="Syafiq Khairil Affandi" w:date="2021-01-13T15:02:00Z">
        <w:r w:rsidR="00EC347C" w:rsidRPr="005E5878" w:rsidDel="00E62667">
          <w:rPr>
            <w:rFonts w:ascii="Times New Roman" w:hAnsi="Times New Roman"/>
            <w:bCs/>
            <w:sz w:val="13"/>
            <w:szCs w:val="13"/>
          </w:rPr>
          <w:delText>before the VENDOR sign</w:delText>
        </w:r>
        <w:r w:rsidR="00744F8C" w:rsidRPr="005E5878" w:rsidDel="00E62667">
          <w:rPr>
            <w:rFonts w:ascii="Times New Roman" w:hAnsi="Times New Roman"/>
            <w:bCs/>
            <w:sz w:val="13"/>
            <w:szCs w:val="13"/>
          </w:rPr>
          <w:delText>s</w:delText>
        </w:r>
        <w:r w:rsidR="00EC347C" w:rsidRPr="000F2F1B" w:rsidDel="00E62667">
          <w:rPr>
            <w:rFonts w:ascii="Times New Roman" w:hAnsi="Times New Roman"/>
            <w:bCs/>
            <w:sz w:val="13"/>
            <w:szCs w:val="13"/>
            <w:rPrChange w:id="181" w:author="Wan Azhar Wan Ahmad" w:date="2021-02-01T17:50:00Z">
              <w:rPr>
                <w:rFonts w:ascii="Times New Roman" w:hAnsi="Times New Roman"/>
                <w:sz w:val="13"/>
                <w:szCs w:val="13"/>
              </w:rPr>
            </w:rPrChange>
          </w:rPr>
          <w:delText xml:space="preserve"> and return</w:delText>
        </w:r>
        <w:r w:rsidR="00744F8C" w:rsidRPr="000F2F1B" w:rsidDel="00E62667">
          <w:rPr>
            <w:rFonts w:ascii="Times New Roman" w:hAnsi="Times New Roman"/>
            <w:bCs/>
            <w:sz w:val="13"/>
            <w:szCs w:val="13"/>
            <w:rPrChange w:id="182" w:author="Wan Azhar Wan Ahmad" w:date="2021-02-01T17:50:00Z">
              <w:rPr>
                <w:rFonts w:ascii="Times New Roman" w:hAnsi="Times New Roman"/>
                <w:sz w:val="13"/>
                <w:szCs w:val="13"/>
              </w:rPr>
            </w:rPrChange>
          </w:rPr>
          <w:delText>s</w:delText>
        </w:r>
        <w:r w:rsidR="00D27324" w:rsidRPr="000F2F1B" w:rsidDel="00E62667">
          <w:rPr>
            <w:rFonts w:ascii="Times New Roman" w:hAnsi="Times New Roman"/>
            <w:bCs/>
            <w:sz w:val="13"/>
            <w:szCs w:val="13"/>
            <w:rPrChange w:id="183" w:author="Wan Azhar Wan Ahmad" w:date="2021-02-01T17:50:00Z">
              <w:rPr>
                <w:rFonts w:ascii="Times New Roman" w:hAnsi="Times New Roman"/>
                <w:sz w:val="13"/>
                <w:szCs w:val="13"/>
              </w:rPr>
            </w:rPrChange>
          </w:rPr>
          <w:delText xml:space="preserve"> the accompanying confirmation of the Purchase Order to PURCHASER</w:delText>
        </w:r>
        <w:r w:rsidR="00EC347C" w:rsidRPr="000F2F1B" w:rsidDel="00E62667">
          <w:rPr>
            <w:rFonts w:ascii="Times New Roman" w:hAnsi="Times New Roman"/>
            <w:bCs/>
            <w:sz w:val="13"/>
            <w:szCs w:val="13"/>
            <w:rPrChange w:id="184" w:author="Wan Azhar Wan Ahmad" w:date="2021-02-01T17:50:00Z">
              <w:rPr>
                <w:rFonts w:ascii="Times New Roman" w:hAnsi="Times New Roman"/>
                <w:sz w:val="13"/>
                <w:szCs w:val="13"/>
              </w:rPr>
            </w:rPrChange>
          </w:rPr>
          <w:delText xml:space="preserve"> </w:delText>
        </w:r>
      </w:del>
      <w:r w:rsidR="00EC347C" w:rsidRPr="000F2F1B">
        <w:rPr>
          <w:rFonts w:ascii="Times New Roman" w:hAnsi="Times New Roman"/>
          <w:bCs/>
          <w:sz w:val="13"/>
          <w:szCs w:val="13"/>
          <w:rPrChange w:id="185" w:author="Wan Azhar Wan Ahmad" w:date="2021-02-01T17:50:00Z">
            <w:rPr>
              <w:rFonts w:ascii="Times New Roman" w:hAnsi="Times New Roman"/>
              <w:sz w:val="13"/>
              <w:szCs w:val="13"/>
            </w:rPr>
          </w:rPrChange>
        </w:rPr>
        <w:t xml:space="preserve">without any liability against any losses, costs, expenses or damages that may be incurred by VENDOR pursuant to </w:t>
      </w:r>
      <w:r w:rsidR="00744F8C" w:rsidRPr="000F2F1B">
        <w:rPr>
          <w:rFonts w:ascii="Times New Roman" w:hAnsi="Times New Roman"/>
          <w:bCs/>
          <w:sz w:val="13"/>
          <w:szCs w:val="13"/>
          <w:rPrChange w:id="186" w:author="Wan Azhar Wan Ahmad" w:date="2021-02-01T17:50:00Z">
            <w:rPr>
              <w:rFonts w:ascii="Times New Roman" w:hAnsi="Times New Roman"/>
              <w:sz w:val="13"/>
              <w:szCs w:val="13"/>
            </w:rPr>
          </w:rPrChange>
        </w:rPr>
        <w:t>such</w:t>
      </w:r>
      <w:r w:rsidR="00EC347C" w:rsidRPr="000F2F1B">
        <w:rPr>
          <w:rFonts w:ascii="Times New Roman" w:hAnsi="Times New Roman"/>
          <w:bCs/>
          <w:sz w:val="13"/>
          <w:szCs w:val="13"/>
          <w:rPrChange w:id="187" w:author="Wan Azhar Wan Ahmad" w:date="2021-02-01T17:50:00Z">
            <w:rPr>
              <w:rFonts w:ascii="Times New Roman" w:hAnsi="Times New Roman"/>
              <w:sz w:val="13"/>
              <w:szCs w:val="13"/>
            </w:rPr>
          </w:rPrChange>
        </w:rPr>
        <w:t xml:space="preserve"> cancellation or </w:t>
      </w:r>
      <w:r w:rsidR="004B476A" w:rsidRPr="000F2F1B">
        <w:rPr>
          <w:rFonts w:ascii="Times New Roman" w:hAnsi="Times New Roman"/>
          <w:bCs/>
          <w:sz w:val="13"/>
          <w:szCs w:val="13"/>
          <w:rPrChange w:id="188" w:author="Wan Azhar Wan Ahmad" w:date="2021-02-01T17:50:00Z">
            <w:rPr>
              <w:rFonts w:ascii="Times New Roman" w:hAnsi="Times New Roman"/>
              <w:sz w:val="13"/>
              <w:szCs w:val="13"/>
            </w:rPr>
          </w:rPrChange>
        </w:rPr>
        <w:t xml:space="preserve">variation. </w:t>
      </w:r>
    </w:p>
    <w:p w:rsidR="00925BDB" w:rsidRDefault="00925BDB" w:rsidP="00925BDB">
      <w:pPr>
        <w:pStyle w:val="ListParagraph"/>
        <w:widowControl w:val="0"/>
        <w:overflowPunct w:val="0"/>
        <w:autoSpaceDE w:val="0"/>
        <w:autoSpaceDN w:val="0"/>
        <w:adjustRightInd w:val="0"/>
        <w:spacing w:line="236" w:lineRule="auto"/>
        <w:ind w:left="426" w:hanging="426"/>
        <w:jc w:val="both"/>
        <w:rPr>
          <w:ins w:id="189" w:author="Syafiq Khairil Affandi [2]" w:date="2021-05-02T12:52:00Z"/>
          <w:rFonts w:ascii="Times New Roman" w:hAnsi="Times New Roman"/>
          <w:bCs/>
          <w:sz w:val="13"/>
          <w:szCs w:val="13"/>
        </w:rPr>
        <w:pPrChange w:id="190" w:author="Wan Azhar Wan Ahmad" w:date="2021-02-01T17:50:00Z">
          <w:pPr>
            <w:widowControl w:val="0"/>
            <w:overflowPunct w:val="0"/>
            <w:autoSpaceDE w:val="0"/>
            <w:autoSpaceDN w:val="0"/>
            <w:adjustRightInd w:val="0"/>
            <w:spacing w:after="0" w:line="223" w:lineRule="auto"/>
            <w:ind w:left="360" w:right="20"/>
            <w:jc w:val="both"/>
          </w:pPr>
        </w:pPrChange>
      </w:pPr>
      <w:ins w:id="191" w:author="Syafiq Khairil Affandi [2]" w:date="2021-05-02T12:52:00Z">
        <w:r>
          <w:rPr>
            <w:rFonts w:ascii="Times New Roman" w:hAnsi="Times New Roman"/>
            <w:bCs/>
            <w:sz w:val="13"/>
            <w:szCs w:val="13"/>
          </w:rPr>
          <w:t>2.2</w:t>
        </w:r>
        <w:r>
          <w:rPr>
            <w:rFonts w:ascii="Times New Roman" w:hAnsi="Times New Roman"/>
            <w:bCs/>
            <w:sz w:val="13"/>
            <w:szCs w:val="13"/>
          </w:rPr>
          <w:tab/>
          <w:t>Goods must be shipped or delivered as per instruction and must conform in all respects with requirements as to quantity and material and specification stated in the purchase order.</w:t>
        </w:r>
      </w:ins>
    </w:p>
    <w:p w:rsidR="00925BDB" w:rsidRDefault="00925BDB" w:rsidP="00925BDB">
      <w:pPr>
        <w:pStyle w:val="ListParagraph"/>
        <w:widowControl w:val="0"/>
        <w:overflowPunct w:val="0"/>
        <w:autoSpaceDE w:val="0"/>
        <w:autoSpaceDN w:val="0"/>
        <w:adjustRightInd w:val="0"/>
        <w:spacing w:line="236" w:lineRule="auto"/>
        <w:ind w:left="426" w:hanging="426"/>
        <w:jc w:val="both"/>
        <w:rPr>
          <w:ins w:id="192" w:author="Syafiq Khairil Affandi [2]" w:date="2021-05-02T12:53:00Z"/>
          <w:rFonts w:ascii="Times New Roman" w:hAnsi="Times New Roman"/>
          <w:bCs/>
          <w:sz w:val="13"/>
          <w:szCs w:val="13"/>
        </w:rPr>
        <w:pPrChange w:id="193" w:author="Wan Azhar Wan Ahmad" w:date="2021-02-01T17:50:00Z">
          <w:pPr>
            <w:widowControl w:val="0"/>
            <w:overflowPunct w:val="0"/>
            <w:autoSpaceDE w:val="0"/>
            <w:autoSpaceDN w:val="0"/>
            <w:adjustRightInd w:val="0"/>
            <w:spacing w:after="0" w:line="223" w:lineRule="auto"/>
            <w:ind w:left="360" w:right="20"/>
            <w:jc w:val="both"/>
          </w:pPr>
        </w:pPrChange>
      </w:pPr>
      <w:ins w:id="194" w:author="Syafiq Khairil Affandi [2]" w:date="2021-05-02T12:53:00Z">
        <w:r>
          <w:rPr>
            <w:rFonts w:ascii="Times New Roman" w:hAnsi="Times New Roman"/>
            <w:bCs/>
            <w:sz w:val="13"/>
            <w:szCs w:val="13"/>
          </w:rPr>
          <w:t>2.</w:t>
        </w:r>
      </w:ins>
      <w:ins w:id="195" w:author="Syafiq Khairil Affandi [2]" w:date="2021-05-02T12:57:00Z">
        <w:r>
          <w:rPr>
            <w:rFonts w:ascii="Times New Roman" w:hAnsi="Times New Roman"/>
            <w:bCs/>
            <w:sz w:val="13"/>
            <w:szCs w:val="13"/>
          </w:rPr>
          <w:t>3</w:t>
        </w:r>
        <w:r>
          <w:rPr>
            <w:rFonts w:ascii="Times New Roman" w:hAnsi="Times New Roman"/>
            <w:bCs/>
            <w:sz w:val="13"/>
            <w:szCs w:val="13"/>
          </w:rPr>
          <w:tab/>
        </w:r>
      </w:ins>
      <w:ins w:id="196" w:author="Syafiq Khairil Affandi [2]" w:date="2021-05-02T12:53:00Z">
        <w:r>
          <w:rPr>
            <w:rFonts w:ascii="Times New Roman" w:hAnsi="Times New Roman"/>
            <w:bCs/>
            <w:sz w:val="13"/>
            <w:szCs w:val="13"/>
          </w:rPr>
          <w:t xml:space="preserve"> Goods supplied against this order are subject to our inspection and approval. </w:t>
        </w:r>
      </w:ins>
    </w:p>
    <w:p w:rsidR="00925BDB" w:rsidRDefault="00925BDB" w:rsidP="00925BDB">
      <w:pPr>
        <w:pStyle w:val="ListParagraph"/>
        <w:widowControl w:val="0"/>
        <w:overflowPunct w:val="0"/>
        <w:autoSpaceDE w:val="0"/>
        <w:autoSpaceDN w:val="0"/>
        <w:adjustRightInd w:val="0"/>
        <w:spacing w:line="236" w:lineRule="auto"/>
        <w:ind w:left="426" w:hanging="426"/>
        <w:jc w:val="both"/>
        <w:rPr>
          <w:ins w:id="197" w:author="Syafiq Khairil Affandi [2]" w:date="2021-05-02T12:53:00Z"/>
          <w:rFonts w:ascii="Times New Roman" w:hAnsi="Times New Roman"/>
          <w:bCs/>
          <w:sz w:val="13"/>
          <w:szCs w:val="13"/>
        </w:rPr>
        <w:pPrChange w:id="198" w:author="Wan Azhar Wan Ahmad" w:date="2021-02-01T17:50:00Z">
          <w:pPr>
            <w:widowControl w:val="0"/>
            <w:overflowPunct w:val="0"/>
            <w:autoSpaceDE w:val="0"/>
            <w:autoSpaceDN w:val="0"/>
            <w:adjustRightInd w:val="0"/>
            <w:spacing w:after="0" w:line="223" w:lineRule="auto"/>
            <w:ind w:left="360" w:right="20"/>
            <w:jc w:val="both"/>
          </w:pPr>
        </w:pPrChange>
      </w:pPr>
      <w:ins w:id="199" w:author="Syafiq Khairil Affandi [2]" w:date="2021-05-02T12:53:00Z">
        <w:r>
          <w:rPr>
            <w:rFonts w:ascii="Times New Roman" w:hAnsi="Times New Roman"/>
            <w:bCs/>
            <w:sz w:val="13"/>
            <w:szCs w:val="13"/>
          </w:rPr>
          <w:t>2.</w:t>
        </w:r>
      </w:ins>
      <w:ins w:id="200" w:author="Syafiq Khairil Affandi [2]" w:date="2021-05-02T12:57:00Z">
        <w:r>
          <w:rPr>
            <w:rFonts w:ascii="Times New Roman" w:hAnsi="Times New Roman"/>
            <w:bCs/>
            <w:sz w:val="13"/>
            <w:szCs w:val="13"/>
          </w:rPr>
          <w:t>4</w:t>
        </w:r>
        <w:r>
          <w:rPr>
            <w:rFonts w:ascii="Times New Roman" w:hAnsi="Times New Roman"/>
            <w:bCs/>
            <w:sz w:val="13"/>
            <w:szCs w:val="13"/>
          </w:rPr>
          <w:tab/>
        </w:r>
      </w:ins>
      <w:ins w:id="201" w:author="Syafiq Khairil Affandi [2]" w:date="2021-05-02T12:53:00Z">
        <w:r>
          <w:rPr>
            <w:rFonts w:ascii="Times New Roman" w:hAnsi="Times New Roman"/>
            <w:bCs/>
            <w:sz w:val="13"/>
            <w:szCs w:val="13"/>
          </w:rPr>
          <w:t xml:space="preserve"> Goods shall be returned to the Vendor or Contractor if found not satisfactory and/or not conforming with 2.2</w:t>
        </w:r>
      </w:ins>
    </w:p>
    <w:p w:rsidR="00925BDB" w:rsidRDefault="00925BDB" w:rsidP="00925BDB">
      <w:pPr>
        <w:pStyle w:val="ListParagraph"/>
        <w:widowControl w:val="0"/>
        <w:overflowPunct w:val="0"/>
        <w:autoSpaceDE w:val="0"/>
        <w:autoSpaceDN w:val="0"/>
        <w:adjustRightInd w:val="0"/>
        <w:spacing w:line="236" w:lineRule="auto"/>
        <w:ind w:left="426" w:hanging="426"/>
        <w:jc w:val="both"/>
        <w:rPr>
          <w:ins w:id="202" w:author="Syafiq Khairil Affandi [2]" w:date="2021-05-02T12:54:00Z"/>
          <w:rFonts w:ascii="Times New Roman" w:hAnsi="Times New Roman"/>
          <w:bCs/>
          <w:sz w:val="13"/>
          <w:szCs w:val="13"/>
        </w:rPr>
        <w:pPrChange w:id="203" w:author="Wan Azhar Wan Ahmad" w:date="2021-02-01T17:50:00Z">
          <w:pPr>
            <w:widowControl w:val="0"/>
            <w:overflowPunct w:val="0"/>
            <w:autoSpaceDE w:val="0"/>
            <w:autoSpaceDN w:val="0"/>
            <w:adjustRightInd w:val="0"/>
            <w:spacing w:after="0" w:line="223" w:lineRule="auto"/>
            <w:ind w:left="360" w:right="20"/>
            <w:jc w:val="both"/>
          </w:pPr>
        </w:pPrChange>
      </w:pPr>
      <w:ins w:id="204" w:author="Syafiq Khairil Affandi [2]" w:date="2021-05-02T12:54:00Z">
        <w:r>
          <w:rPr>
            <w:rFonts w:ascii="Times New Roman" w:hAnsi="Times New Roman"/>
            <w:bCs/>
            <w:sz w:val="13"/>
            <w:szCs w:val="13"/>
          </w:rPr>
          <w:t>2.5</w:t>
        </w:r>
        <w:r>
          <w:rPr>
            <w:rFonts w:ascii="Times New Roman" w:hAnsi="Times New Roman"/>
            <w:bCs/>
            <w:sz w:val="13"/>
            <w:szCs w:val="13"/>
          </w:rPr>
          <w:tab/>
          <w:t xml:space="preserve"> We reserve the rights to cancel this order if the goods or services are not delivered within the time specified. </w:t>
        </w:r>
      </w:ins>
    </w:p>
    <w:p w:rsidR="00925BDB" w:rsidRPr="00100A12" w:rsidRDefault="00925BDB" w:rsidP="00100A12">
      <w:pPr>
        <w:pStyle w:val="ListParagraph"/>
        <w:widowControl w:val="0"/>
        <w:overflowPunct w:val="0"/>
        <w:autoSpaceDE w:val="0"/>
        <w:autoSpaceDN w:val="0"/>
        <w:adjustRightInd w:val="0"/>
        <w:spacing w:line="236" w:lineRule="auto"/>
        <w:ind w:left="426" w:hanging="426"/>
        <w:jc w:val="both"/>
        <w:rPr>
          <w:rFonts w:ascii="Times New Roman" w:hAnsi="Times New Roman"/>
          <w:bCs/>
          <w:sz w:val="13"/>
          <w:szCs w:val="13"/>
          <w:rPrChange w:id="205" w:author="Syafiq Khairil Affandi [2]" w:date="2021-05-02T12:57:00Z">
            <w:rPr/>
          </w:rPrChange>
        </w:rPr>
        <w:pPrChange w:id="206" w:author="Syafiq Khairil Affandi [2]" w:date="2021-05-02T12:57:00Z">
          <w:pPr>
            <w:widowControl w:val="0"/>
            <w:overflowPunct w:val="0"/>
            <w:autoSpaceDE w:val="0"/>
            <w:autoSpaceDN w:val="0"/>
            <w:adjustRightInd w:val="0"/>
            <w:spacing w:after="0" w:line="223" w:lineRule="auto"/>
            <w:ind w:left="360" w:right="20"/>
            <w:jc w:val="both"/>
          </w:pPr>
        </w:pPrChange>
      </w:pPr>
      <w:ins w:id="207" w:author="Syafiq Khairil Affandi [2]" w:date="2021-05-02T12:55:00Z">
        <w:r>
          <w:rPr>
            <w:rFonts w:ascii="Times New Roman" w:hAnsi="Times New Roman"/>
            <w:bCs/>
            <w:sz w:val="13"/>
            <w:szCs w:val="13"/>
          </w:rPr>
          <w:t>2.</w:t>
        </w:r>
      </w:ins>
      <w:ins w:id="208" w:author="Syafiq Khairil Affandi [2]" w:date="2021-05-02T12:57:00Z">
        <w:r w:rsidR="00100A12">
          <w:rPr>
            <w:rFonts w:ascii="Times New Roman" w:hAnsi="Times New Roman"/>
            <w:bCs/>
            <w:sz w:val="13"/>
            <w:szCs w:val="13"/>
          </w:rPr>
          <w:t>6</w:t>
        </w:r>
        <w:r w:rsidR="00100A12">
          <w:rPr>
            <w:rFonts w:ascii="Times New Roman" w:hAnsi="Times New Roman"/>
            <w:bCs/>
            <w:sz w:val="13"/>
            <w:szCs w:val="13"/>
          </w:rPr>
          <w:tab/>
        </w:r>
      </w:ins>
      <w:ins w:id="209" w:author="Syafiq Khairil Affandi [2]" w:date="2021-05-02T12:55:00Z">
        <w:r>
          <w:rPr>
            <w:rFonts w:ascii="Times New Roman" w:hAnsi="Times New Roman"/>
            <w:bCs/>
            <w:sz w:val="13"/>
            <w:szCs w:val="13"/>
          </w:rPr>
          <w:t xml:space="preserve"> Purchase Order No. must be stated in all documents </w:t>
        </w:r>
        <w:proofErr w:type="spellStart"/>
        <w:r>
          <w:rPr>
            <w:rFonts w:ascii="Times New Roman" w:hAnsi="Times New Roman"/>
            <w:bCs/>
            <w:sz w:val="13"/>
            <w:szCs w:val="13"/>
          </w:rPr>
          <w:t>eg</w:t>
        </w:r>
        <w:proofErr w:type="spellEnd"/>
        <w:r>
          <w:rPr>
            <w:rFonts w:ascii="Times New Roman" w:hAnsi="Times New Roman"/>
            <w:bCs/>
            <w:sz w:val="13"/>
            <w:szCs w:val="13"/>
          </w:rPr>
          <w:t xml:space="preserve"> Delivery Notes, Invoice, Receipt, Bills of Lading etc. </w:t>
        </w:r>
      </w:ins>
    </w:p>
    <w:p w:rsidR="00D27324" w:rsidRPr="002A15CC" w:rsidRDefault="00D27324" w:rsidP="00D27324">
      <w:pPr>
        <w:widowControl w:val="0"/>
        <w:overflowPunct w:val="0"/>
        <w:autoSpaceDE w:val="0"/>
        <w:autoSpaceDN w:val="0"/>
        <w:adjustRightInd w:val="0"/>
        <w:spacing w:after="0" w:line="223" w:lineRule="auto"/>
        <w:ind w:left="360" w:right="20"/>
        <w:jc w:val="both"/>
        <w:rPr>
          <w:rFonts w:ascii="Times New Roman" w:hAnsi="Times New Roman" w:cs="Times New Roman"/>
          <w:bCs/>
          <w:sz w:val="13"/>
          <w:szCs w:val="13"/>
        </w:rPr>
      </w:pPr>
    </w:p>
    <w:p w:rsidR="00D27324" w:rsidRDefault="00647FC4">
      <w:pPr>
        <w:pStyle w:val="ListParagraph"/>
        <w:widowControl w:val="0"/>
        <w:numPr>
          <w:ilvl w:val="0"/>
          <w:numId w:val="15"/>
        </w:numPr>
        <w:autoSpaceDE w:val="0"/>
        <w:autoSpaceDN w:val="0"/>
        <w:adjustRightInd w:val="0"/>
        <w:spacing w:line="239" w:lineRule="auto"/>
        <w:ind w:left="426" w:hanging="426"/>
        <w:rPr>
          <w:ins w:id="210" w:author="Wan Azhar Wan Ahmad" w:date="2021-02-01T17:51:00Z"/>
          <w:rFonts w:ascii="Times New Roman" w:hAnsi="Times New Roman"/>
          <w:b/>
          <w:bCs/>
          <w:sz w:val="13"/>
          <w:szCs w:val="13"/>
        </w:rPr>
        <w:pPrChange w:id="211" w:author="Wan Azhar Wan Ahmad" w:date="2021-02-01T17:51:00Z">
          <w:pPr>
            <w:pStyle w:val="ListParagraph"/>
            <w:widowControl w:val="0"/>
            <w:numPr>
              <w:numId w:val="15"/>
            </w:numPr>
            <w:tabs>
              <w:tab w:val="left" w:pos="340"/>
            </w:tabs>
            <w:autoSpaceDE w:val="0"/>
            <w:autoSpaceDN w:val="0"/>
            <w:adjustRightInd w:val="0"/>
            <w:spacing w:line="239" w:lineRule="auto"/>
            <w:ind w:left="644" w:hanging="360"/>
          </w:pPr>
        </w:pPrChange>
      </w:pPr>
      <w:r>
        <w:rPr>
          <w:rFonts w:ascii="Times New Roman" w:hAnsi="Times New Roman"/>
          <w:b/>
          <w:bCs/>
          <w:sz w:val="13"/>
          <w:szCs w:val="13"/>
        </w:rPr>
        <w:t>DELIVERY</w:t>
      </w:r>
    </w:p>
    <w:p w:rsidR="000F2F1B" w:rsidRPr="002A15CC" w:rsidRDefault="000F2F1B">
      <w:pPr>
        <w:pStyle w:val="ListParagraph"/>
        <w:widowControl w:val="0"/>
        <w:autoSpaceDE w:val="0"/>
        <w:autoSpaceDN w:val="0"/>
        <w:adjustRightInd w:val="0"/>
        <w:spacing w:line="239" w:lineRule="auto"/>
        <w:ind w:left="426"/>
        <w:rPr>
          <w:rFonts w:ascii="Times New Roman" w:hAnsi="Times New Roman"/>
          <w:b/>
          <w:bCs/>
          <w:sz w:val="13"/>
          <w:szCs w:val="13"/>
        </w:rPr>
        <w:pPrChange w:id="212" w:author="Wan Azhar Wan Ahmad" w:date="2021-02-01T17:51:00Z">
          <w:pPr>
            <w:pStyle w:val="ListParagraph"/>
            <w:widowControl w:val="0"/>
            <w:numPr>
              <w:numId w:val="15"/>
            </w:numPr>
            <w:tabs>
              <w:tab w:val="left" w:pos="340"/>
            </w:tabs>
            <w:autoSpaceDE w:val="0"/>
            <w:autoSpaceDN w:val="0"/>
            <w:adjustRightInd w:val="0"/>
            <w:spacing w:line="239" w:lineRule="auto"/>
            <w:ind w:left="644" w:hanging="360"/>
          </w:pPr>
        </w:pPrChange>
      </w:pPr>
    </w:p>
    <w:p w:rsidR="00DC66BE" w:rsidRPr="00DC66BE" w:rsidRDefault="00DC66BE" w:rsidP="00DC66BE">
      <w:pPr>
        <w:pStyle w:val="ListParagraph"/>
        <w:widowControl w:val="0"/>
        <w:numPr>
          <w:ilvl w:val="0"/>
          <w:numId w:val="16"/>
        </w:numPr>
        <w:overflowPunct w:val="0"/>
        <w:autoSpaceDE w:val="0"/>
        <w:autoSpaceDN w:val="0"/>
        <w:adjustRightInd w:val="0"/>
        <w:spacing w:line="236" w:lineRule="auto"/>
        <w:jc w:val="both"/>
        <w:rPr>
          <w:rFonts w:ascii="Times New Roman" w:hAnsi="Times New Roman"/>
          <w:bCs/>
          <w:vanish/>
          <w:sz w:val="13"/>
          <w:szCs w:val="13"/>
        </w:rPr>
      </w:pPr>
    </w:p>
    <w:p w:rsidR="00DC66BE" w:rsidRPr="00DC66BE" w:rsidRDefault="00DC66BE" w:rsidP="00DC66BE">
      <w:pPr>
        <w:pStyle w:val="ListParagraph"/>
        <w:widowControl w:val="0"/>
        <w:numPr>
          <w:ilvl w:val="0"/>
          <w:numId w:val="16"/>
        </w:numPr>
        <w:overflowPunct w:val="0"/>
        <w:autoSpaceDE w:val="0"/>
        <w:autoSpaceDN w:val="0"/>
        <w:adjustRightInd w:val="0"/>
        <w:spacing w:line="236" w:lineRule="auto"/>
        <w:jc w:val="both"/>
        <w:rPr>
          <w:rFonts w:ascii="Times New Roman" w:hAnsi="Times New Roman"/>
          <w:bCs/>
          <w:vanish/>
          <w:sz w:val="13"/>
          <w:szCs w:val="13"/>
        </w:rPr>
      </w:pPr>
    </w:p>
    <w:p w:rsidR="00D27324" w:rsidRPr="008D3046" w:rsidRDefault="00D27324">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213" w:author="Wan Azhar Wan Ahmad" w:date="2021-02-01T17:51: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DC66BE">
        <w:rPr>
          <w:rFonts w:ascii="Times New Roman" w:hAnsi="Times New Roman"/>
          <w:bCs/>
          <w:sz w:val="13"/>
          <w:szCs w:val="13"/>
        </w:rPr>
        <w:t xml:space="preserve">The supply and delivery of the </w:t>
      </w:r>
      <w:r w:rsidR="00647FC4" w:rsidRPr="00AF4151">
        <w:rPr>
          <w:rFonts w:ascii="Times New Roman" w:hAnsi="Times New Roman"/>
          <w:bCs/>
          <w:sz w:val="13"/>
          <w:szCs w:val="13"/>
        </w:rPr>
        <w:t>Goods</w:t>
      </w:r>
      <w:r w:rsidR="006429E8" w:rsidRPr="00AF4151">
        <w:rPr>
          <w:rFonts w:ascii="Times New Roman" w:hAnsi="Times New Roman"/>
          <w:bCs/>
          <w:sz w:val="13"/>
          <w:szCs w:val="13"/>
        </w:rPr>
        <w:t xml:space="preserve"> and</w:t>
      </w:r>
      <w:r w:rsidR="00647FC4" w:rsidRPr="00AF4151">
        <w:rPr>
          <w:rFonts w:ascii="Times New Roman" w:hAnsi="Times New Roman"/>
          <w:bCs/>
          <w:sz w:val="13"/>
          <w:szCs w:val="13"/>
        </w:rPr>
        <w:t>/</w:t>
      </w:r>
      <w:r w:rsidR="006429E8" w:rsidRPr="00AF4151">
        <w:rPr>
          <w:rFonts w:ascii="Times New Roman" w:hAnsi="Times New Roman"/>
          <w:bCs/>
          <w:sz w:val="13"/>
          <w:szCs w:val="13"/>
        </w:rPr>
        <w:t xml:space="preserve">or the performance of the </w:t>
      </w:r>
      <w:ins w:id="214" w:author="Wan Azhar Wan Ahmad" w:date="2021-02-01T17:52:00Z">
        <w:r w:rsidR="000F2F1B">
          <w:rPr>
            <w:rFonts w:ascii="Times New Roman" w:hAnsi="Times New Roman"/>
            <w:bCs/>
            <w:sz w:val="13"/>
            <w:szCs w:val="13"/>
          </w:rPr>
          <w:t xml:space="preserve">Works and </w:t>
        </w:r>
      </w:ins>
      <w:r w:rsidR="006429E8" w:rsidRPr="00AF4151">
        <w:rPr>
          <w:rFonts w:ascii="Times New Roman" w:hAnsi="Times New Roman"/>
          <w:bCs/>
          <w:sz w:val="13"/>
          <w:szCs w:val="13"/>
        </w:rPr>
        <w:t>Services</w:t>
      </w:r>
      <w:r w:rsidR="00962778" w:rsidRPr="00AF4151">
        <w:rPr>
          <w:rFonts w:ascii="Times New Roman" w:hAnsi="Times New Roman"/>
          <w:bCs/>
          <w:sz w:val="13"/>
          <w:szCs w:val="13"/>
        </w:rPr>
        <w:t xml:space="preserve"> </w:t>
      </w:r>
      <w:r w:rsidRPr="00DC66BE">
        <w:rPr>
          <w:rFonts w:ascii="Times New Roman" w:hAnsi="Times New Roman"/>
          <w:bCs/>
          <w:sz w:val="13"/>
          <w:szCs w:val="13"/>
        </w:rPr>
        <w:t xml:space="preserve">shall be governed by and construed in accordance with the </w:t>
      </w:r>
      <w:r w:rsidR="007A02A8" w:rsidRPr="00AF4151">
        <w:rPr>
          <w:rFonts w:ascii="Times New Roman" w:hAnsi="Times New Roman"/>
          <w:bCs/>
          <w:sz w:val="13"/>
          <w:szCs w:val="13"/>
        </w:rPr>
        <w:t>p</w:t>
      </w:r>
      <w:r w:rsidR="007A6711" w:rsidRPr="00AF4151">
        <w:rPr>
          <w:rFonts w:ascii="Times New Roman" w:hAnsi="Times New Roman"/>
          <w:bCs/>
          <w:sz w:val="13"/>
          <w:szCs w:val="13"/>
        </w:rPr>
        <w:t xml:space="preserve">ayment and </w:t>
      </w:r>
      <w:r w:rsidR="007A02A8" w:rsidRPr="00AF4151">
        <w:rPr>
          <w:rFonts w:ascii="Times New Roman" w:hAnsi="Times New Roman"/>
          <w:bCs/>
          <w:sz w:val="13"/>
          <w:szCs w:val="13"/>
        </w:rPr>
        <w:t>delivery t</w:t>
      </w:r>
      <w:r w:rsidR="007A6711" w:rsidRPr="00AF4151">
        <w:rPr>
          <w:rFonts w:ascii="Times New Roman" w:hAnsi="Times New Roman"/>
          <w:bCs/>
          <w:sz w:val="13"/>
          <w:szCs w:val="13"/>
        </w:rPr>
        <w:t>erms</w:t>
      </w:r>
      <w:del w:id="215" w:author="Wan Azhar Wan Ahmad" w:date="2021-02-01T17:52:00Z">
        <w:r w:rsidR="007A02A8" w:rsidRPr="00AF4151" w:rsidDel="000F2F1B">
          <w:rPr>
            <w:rFonts w:ascii="Times New Roman" w:hAnsi="Times New Roman"/>
            <w:bCs/>
            <w:sz w:val="13"/>
            <w:szCs w:val="13"/>
          </w:rPr>
          <w:delText xml:space="preserve"> as</w:delText>
        </w:r>
        <w:r w:rsidR="009767B8" w:rsidRPr="00AF4151" w:rsidDel="000F2F1B">
          <w:rPr>
            <w:rFonts w:ascii="Times New Roman" w:hAnsi="Times New Roman"/>
            <w:bCs/>
            <w:sz w:val="13"/>
            <w:szCs w:val="13"/>
          </w:rPr>
          <w:delText xml:space="preserve"> </w:delText>
        </w:r>
        <w:r w:rsidRPr="008D3046" w:rsidDel="000F2F1B">
          <w:rPr>
            <w:rFonts w:ascii="Times New Roman" w:hAnsi="Times New Roman"/>
            <w:bCs/>
            <w:sz w:val="13"/>
            <w:szCs w:val="13"/>
          </w:rPr>
          <w:delText>stated in Purchase Order</w:delText>
        </w:r>
      </w:del>
      <w:r w:rsidRPr="008D3046">
        <w:rPr>
          <w:rFonts w:ascii="Times New Roman" w:hAnsi="Times New Roman"/>
          <w:bCs/>
          <w:sz w:val="13"/>
          <w:szCs w:val="13"/>
        </w:rPr>
        <w:t>.</w:t>
      </w:r>
    </w:p>
    <w:p w:rsidR="00647FC4" w:rsidRPr="008D3046" w:rsidRDefault="00647FC4">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216" w:author="Wan Azhar Wan Ahmad" w:date="2021-02-01T17:51:00Z">
          <w:pPr>
            <w:widowControl w:val="0"/>
            <w:overflowPunct w:val="0"/>
            <w:autoSpaceDE w:val="0"/>
            <w:autoSpaceDN w:val="0"/>
            <w:adjustRightInd w:val="0"/>
            <w:spacing w:after="0" w:line="236" w:lineRule="auto"/>
            <w:ind w:left="360"/>
            <w:jc w:val="both"/>
          </w:pPr>
        </w:pPrChange>
      </w:pPr>
    </w:p>
    <w:p w:rsidR="00D27324" w:rsidRPr="008D3046" w:rsidRDefault="00D27324">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217" w:author="Wan Azhar Wan Ahmad" w:date="2021-02-01T17:51: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8D3046">
        <w:rPr>
          <w:rFonts w:ascii="Times New Roman" w:hAnsi="Times New Roman"/>
          <w:bCs/>
          <w:sz w:val="13"/>
          <w:szCs w:val="13"/>
        </w:rPr>
        <w:t xml:space="preserve">The </w:t>
      </w:r>
      <w:r w:rsidR="00F56D7D" w:rsidRPr="008D3046">
        <w:rPr>
          <w:rFonts w:ascii="Times New Roman" w:hAnsi="Times New Roman"/>
          <w:bCs/>
          <w:sz w:val="13"/>
          <w:szCs w:val="13"/>
        </w:rPr>
        <w:t>V</w:t>
      </w:r>
      <w:r w:rsidR="00F56D7D">
        <w:rPr>
          <w:rFonts w:ascii="Times New Roman" w:hAnsi="Times New Roman"/>
          <w:bCs/>
          <w:sz w:val="13"/>
          <w:szCs w:val="13"/>
        </w:rPr>
        <w:t>ENDOR</w:t>
      </w:r>
      <w:r w:rsidRPr="008D3046">
        <w:rPr>
          <w:rFonts w:ascii="Times New Roman" w:hAnsi="Times New Roman"/>
          <w:bCs/>
          <w:sz w:val="13"/>
          <w:szCs w:val="13"/>
        </w:rPr>
        <w:t xml:space="preserve"> shall ensure that the </w:t>
      </w:r>
      <w:r w:rsidR="00647FC4" w:rsidRPr="00AF4151">
        <w:rPr>
          <w:rFonts w:ascii="Times New Roman" w:hAnsi="Times New Roman"/>
          <w:bCs/>
          <w:sz w:val="13"/>
          <w:szCs w:val="13"/>
        </w:rPr>
        <w:t>Goods</w:t>
      </w:r>
      <w:r w:rsidR="00962778" w:rsidRPr="00AF4151">
        <w:rPr>
          <w:rFonts w:ascii="Times New Roman" w:hAnsi="Times New Roman"/>
          <w:bCs/>
          <w:sz w:val="13"/>
          <w:szCs w:val="13"/>
        </w:rPr>
        <w:t xml:space="preserve"> </w:t>
      </w:r>
      <w:r w:rsidRPr="008D3046">
        <w:rPr>
          <w:rFonts w:ascii="Times New Roman" w:hAnsi="Times New Roman"/>
          <w:bCs/>
          <w:sz w:val="13"/>
          <w:szCs w:val="13"/>
        </w:rPr>
        <w:t>are delivered to the Site</w:t>
      </w:r>
      <w:r w:rsidR="00F56D7D">
        <w:rPr>
          <w:rFonts w:ascii="Times New Roman" w:hAnsi="Times New Roman"/>
          <w:bCs/>
          <w:sz w:val="13"/>
          <w:szCs w:val="13"/>
        </w:rPr>
        <w:t xml:space="preserve"> and/or </w:t>
      </w:r>
      <w:r w:rsidR="00B86F69">
        <w:rPr>
          <w:rFonts w:ascii="Times New Roman" w:hAnsi="Times New Roman"/>
          <w:bCs/>
          <w:sz w:val="13"/>
          <w:szCs w:val="13"/>
        </w:rPr>
        <w:t xml:space="preserve">Services </w:t>
      </w:r>
      <w:r w:rsidR="00F56D7D">
        <w:rPr>
          <w:rFonts w:ascii="Times New Roman" w:hAnsi="Times New Roman"/>
          <w:bCs/>
          <w:sz w:val="13"/>
          <w:szCs w:val="13"/>
        </w:rPr>
        <w:t>performed by</w:t>
      </w:r>
      <w:r w:rsidRPr="008D3046">
        <w:rPr>
          <w:rFonts w:ascii="Times New Roman" w:hAnsi="Times New Roman"/>
          <w:bCs/>
          <w:sz w:val="13"/>
          <w:szCs w:val="13"/>
        </w:rPr>
        <w:t xml:space="preserve"> the scheduled Delivery </w:t>
      </w:r>
      <w:del w:id="218" w:author="Wan Azhar Wan Ahmad" w:date="2021-02-01T17:53:00Z">
        <w:r w:rsidRPr="008D3046" w:rsidDel="000F2F1B">
          <w:rPr>
            <w:rFonts w:ascii="Times New Roman" w:hAnsi="Times New Roman"/>
            <w:bCs/>
            <w:sz w:val="13"/>
            <w:szCs w:val="13"/>
          </w:rPr>
          <w:delText>Date and in accordance with the terms and conditions</w:delText>
        </w:r>
      </w:del>
      <w:ins w:id="219" w:author="Wan Azhar Wan Ahmad" w:date="2021-02-01T17:53:00Z">
        <w:r w:rsidR="000F2F1B">
          <w:rPr>
            <w:rFonts w:ascii="Times New Roman" w:hAnsi="Times New Roman"/>
            <w:bCs/>
            <w:sz w:val="13"/>
            <w:szCs w:val="13"/>
          </w:rPr>
          <w:t>as</w:t>
        </w:r>
      </w:ins>
      <w:r w:rsidRPr="008D3046">
        <w:rPr>
          <w:rFonts w:ascii="Times New Roman" w:hAnsi="Times New Roman"/>
          <w:bCs/>
          <w:sz w:val="13"/>
          <w:szCs w:val="13"/>
        </w:rPr>
        <w:t xml:space="preserve"> </w:t>
      </w:r>
      <w:del w:id="220" w:author="Syafiq Khairil Affandi" w:date="2021-01-14T09:50:00Z">
        <w:r w:rsidRPr="008D3046" w:rsidDel="0027663D">
          <w:rPr>
            <w:rFonts w:ascii="Times New Roman" w:hAnsi="Times New Roman"/>
            <w:bCs/>
            <w:sz w:val="13"/>
            <w:szCs w:val="13"/>
          </w:rPr>
          <w:delText>stated</w:delText>
        </w:r>
        <w:r w:rsidR="005F08BF" w:rsidDel="0027663D">
          <w:rPr>
            <w:rFonts w:ascii="Times New Roman" w:hAnsi="Times New Roman"/>
            <w:bCs/>
            <w:sz w:val="13"/>
            <w:szCs w:val="13"/>
          </w:rPr>
          <w:delText>herein</w:delText>
        </w:r>
      </w:del>
      <w:ins w:id="221" w:author="Syafiq Khairil Affandi" w:date="2021-01-14T09:50:00Z">
        <w:r w:rsidR="0027663D" w:rsidRPr="008D3046">
          <w:rPr>
            <w:rFonts w:ascii="Times New Roman" w:hAnsi="Times New Roman"/>
            <w:bCs/>
            <w:sz w:val="13"/>
            <w:szCs w:val="13"/>
          </w:rPr>
          <w:t>stated</w:t>
        </w:r>
        <w:r w:rsidR="0027663D">
          <w:rPr>
            <w:rFonts w:ascii="Times New Roman" w:hAnsi="Times New Roman"/>
            <w:bCs/>
            <w:sz w:val="13"/>
            <w:szCs w:val="13"/>
          </w:rPr>
          <w:t xml:space="preserve"> herein</w:t>
        </w:r>
      </w:ins>
      <w:r w:rsidR="00F56D7D">
        <w:rPr>
          <w:rFonts w:ascii="Times New Roman" w:hAnsi="Times New Roman"/>
          <w:bCs/>
          <w:sz w:val="13"/>
          <w:szCs w:val="13"/>
        </w:rPr>
        <w:t>.</w:t>
      </w:r>
    </w:p>
    <w:p w:rsidR="002A15CC" w:rsidRPr="008D3046"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222" w:author="Wan Azhar Wan Ahmad" w:date="2021-02-01T17:52:00Z">
          <w:pPr>
            <w:widowControl w:val="0"/>
            <w:overflowPunct w:val="0"/>
            <w:autoSpaceDE w:val="0"/>
            <w:autoSpaceDN w:val="0"/>
            <w:adjustRightInd w:val="0"/>
            <w:spacing w:after="0" w:line="236" w:lineRule="auto"/>
            <w:ind w:left="360"/>
            <w:jc w:val="both"/>
          </w:pPr>
        </w:pPrChange>
      </w:pPr>
    </w:p>
    <w:p w:rsidR="00BF0CBD" w:rsidRDefault="00D27324">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223" w:author="Wan Azhar Wan Ahmad" w:date="2021-02-01T17:51: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8D3046">
        <w:rPr>
          <w:rFonts w:ascii="Times New Roman" w:hAnsi="Times New Roman"/>
          <w:bCs/>
          <w:sz w:val="13"/>
          <w:szCs w:val="13"/>
        </w:rPr>
        <w:t xml:space="preserve">Without prejudice to the </w:t>
      </w:r>
      <w:r w:rsidR="005F08BF" w:rsidRPr="008D3046">
        <w:rPr>
          <w:rFonts w:ascii="Times New Roman" w:hAnsi="Times New Roman"/>
          <w:bCs/>
          <w:sz w:val="13"/>
          <w:szCs w:val="13"/>
        </w:rPr>
        <w:t>V</w:t>
      </w:r>
      <w:r w:rsidR="005F08BF">
        <w:rPr>
          <w:rFonts w:ascii="Times New Roman" w:hAnsi="Times New Roman"/>
          <w:bCs/>
          <w:sz w:val="13"/>
          <w:szCs w:val="13"/>
        </w:rPr>
        <w:t>ENDOR</w:t>
      </w:r>
      <w:r w:rsidR="005F08BF" w:rsidRPr="008D3046">
        <w:rPr>
          <w:rFonts w:ascii="Times New Roman" w:hAnsi="Times New Roman"/>
          <w:bCs/>
          <w:sz w:val="13"/>
          <w:szCs w:val="13"/>
        </w:rPr>
        <w:t>’s</w:t>
      </w:r>
      <w:r w:rsidRPr="008D3046">
        <w:rPr>
          <w:rFonts w:ascii="Times New Roman" w:hAnsi="Times New Roman"/>
          <w:bCs/>
          <w:sz w:val="13"/>
          <w:szCs w:val="13"/>
        </w:rPr>
        <w:t xml:space="preserve"> obligation to deliver the </w:t>
      </w:r>
      <w:r w:rsidR="00647FC4" w:rsidRPr="00AF4151">
        <w:rPr>
          <w:rFonts w:ascii="Times New Roman" w:hAnsi="Times New Roman"/>
          <w:bCs/>
          <w:sz w:val="13"/>
          <w:szCs w:val="13"/>
        </w:rPr>
        <w:t>Goods</w:t>
      </w:r>
      <w:r w:rsidR="005F08BF" w:rsidRPr="00AF4151">
        <w:rPr>
          <w:rFonts w:ascii="Times New Roman" w:hAnsi="Times New Roman"/>
          <w:bCs/>
          <w:sz w:val="13"/>
          <w:szCs w:val="13"/>
        </w:rPr>
        <w:t xml:space="preserve"> and</w:t>
      </w:r>
      <w:r w:rsidR="00647FC4" w:rsidRPr="00AF4151">
        <w:rPr>
          <w:rFonts w:ascii="Times New Roman" w:hAnsi="Times New Roman"/>
          <w:bCs/>
          <w:sz w:val="13"/>
          <w:szCs w:val="13"/>
        </w:rPr>
        <w:t>/</w:t>
      </w:r>
      <w:r w:rsidR="005F08BF" w:rsidRPr="00AF4151">
        <w:rPr>
          <w:rFonts w:ascii="Times New Roman" w:hAnsi="Times New Roman"/>
          <w:bCs/>
          <w:sz w:val="13"/>
          <w:szCs w:val="13"/>
        </w:rPr>
        <w:t xml:space="preserve">or perform the </w:t>
      </w:r>
      <w:ins w:id="224" w:author="Wan Azhar Wan Ahmad" w:date="2021-02-01T17:53:00Z">
        <w:r w:rsidR="000F2F1B">
          <w:rPr>
            <w:rFonts w:ascii="Times New Roman" w:hAnsi="Times New Roman"/>
            <w:bCs/>
            <w:sz w:val="13"/>
            <w:szCs w:val="13"/>
          </w:rPr>
          <w:t xml:space="preserve">Works and </w:t>
        </w:r>
      </w:ins>
      <w:r w:rsidR="005F08BF" w:rsidRPr="00AF4151">
        <w:rPr>
          <w:rFonts w:ascii="Times New Roman" w:hAnsi="Times New Roman"/>
          <w:bCs/>
          <w:sz w:val="13"/>
          <w:szCs w:val="13"/>
        </w:rPr>
        <w:t>Services</w:t>
      </w:r>
      <w:r w:rsidR="00CA621F" w:rsidRPr="00AF4151">
        <w:rPr>
          <w:rFonts w:ascii="Times New Roman" w:hAnsi="Times New Roman"/>
          <w:bCs/>
          <w:sz w:val="13"/>
          <w:szCs w:val="13"/>
        </w:rPr>
        <w:t xml:space="preserve"> </w:t>
      </w:r>
      <w:r w:rsidR="00BF0CBD">
        <w:rPr>
          <w:rFonts w:ascii="Times New Roman" w:hAnsi="Times New Roman"/>
          <w:bCs/>
          <w:sz w:val="13"/>
          <w:szCs w:val="13"/>
        </w:rPr>
        <w:t xml:space="preserve">within </w:t>
      </w:r>
      <w:r w:rsidR="00B86F69">
        <w:rPr>
          <w:rFonts w:ascii="Times New Roman" w:hAnsi="Times New Roman"/>
          <w:bCs/>
          <w:sz w:val="13"/>
          <w:szCs w:val="13"/>
        </w:rPr>
        <w:t xml:space="preserve">the </w:t>
      </w:r>
      <w:r w:rsidR="00BF0CBD">
        <w:rPr>
          <w:rFonts w:ascii="Times New Roman" w:hAnsi="Times New Roman"/>
          <w:bCs/>
          <w:sz w:val="13"/>
          <w:szCs w:val="13"/>
        </w:rPr>
        <w:t>stipulated</w:t>
      </w:r>
      <w:r w:rsidRPr="008D3046">
        <w:rPr>
          <w:rFonts w:ascii="Times New Roman" w:hAnsi="Times New Roman"/>
          <w:bCs/>
          <w:sz w:val="13"/>
          <w:szCs w:val="13"/>
        </w:rPr>
        <w:t xml:space="preserve"> time, the </w:t>
      </w:r>
      <w:r w:rsidR="005F08BF" w:rsidRPr="008D3046">
        <w:rPr>
          <w:rFonts w:ascii="Times New Roman" w:hAnsi="Times New Roman"/>
          <w:bCs/>
          <w:sz w:val="13"/>
          <w:szCs w:val="13"/>
        </w:rPr>
        <w:t>V</w:t>
      </w:r>
      <w:r w:rsidR="005F08BF">
        <w:rPr>
          <w:rFonts w:ascii="Times New Roman" w:hAnsi="Times New Roman"/>
          <w:bCs/>
          <w:sz w:val="13"/>
          <w:szCs w:val="13"/>
        </w:rPr>
        <w:t>ENDOR</w:t>
      </w:r>
      <w:r w:rsidRPr="008D3046">
        <w:rPr>
          <w:rFonts w:ascii="Times New Roman" w:hAnsi="Times New Roman"/>
          <w:bCs/>
          <w:sz w:val="13"/>
          <w:szCs w:val="13"/>
        </w:rPr>
        <w:t xml:space="preserve"> shall immediately </w:t>
      </w:r>
      <w:r w:rsidR="00886432">
        <w:rPr>
          <w:rFonts w:ascii="Times New Roman" w:hAnsi="Times New Roman"/>
          <w:bCs/>
          <w:sz w:val="13"/>
          <w:szCs w:val="13"/>
        </w:rPr>
        <w:t>notify</w:t>
      </w:r>
      <w:r w:rsidR="00CA621F">
        <w:rPr>
          <w:rFonts w:ascii="Times New Roman" w:hAnsi="Times New Roman"/>
          <w:bCs/>
          <w:sz w:val="13"/>
          <w:szCs w:val="13"/>
        </w:rPr>
        <w:t xml:space="preserve"> </w:t>
      </w:r>
      <w:r w:rsidR="005F08BF">
        <w:rPr>
          <w:rFonts w:ascii="Times New Roman" w:hAnsi="Times New Roman"/>
          <w:bCs/>
          <w:sz w:val="13"/>
          <w:szCs w:val="13"/>
        </w:rPr>
        <w:t>PURCHASER</w:t>
      </w:r>
      <w:r w:rsidR="00CA621F">
        <w:rPr>
          <w:rFonts w:ascii="Times New Roman" w:hAnsi="Times New Roman"/>
          <w:bCs/>
          <w:sz w:val="13"/>
          <w:szCs w:val="13"/>
        </w:rPr>
        <w:t xml:space="preserve"> </w:t>
      </w:r>
      <w:r w:rsidRPr="008D3046">
        <w:rPr>
          <w:rFonts w:ascii="Times New Roman" w:hAnsi="Times New Roman"/>
          <w:bCs/>
          <w:sz w:val="13"/>
          <w:szCs w:val="13"/>
        </w:rPr>
        <w:t xml:space="preserve">in writing </w:t>
      </w:r>
      <w:ins w:id="225" w:author="Wan Azhar Wan Ahmad" w:date="2021-02-01T17:54:00Z">
        <w:r w:rsidR="000F2F1B">
          <w:rPr>
            <w:rFonts w:ascii="Times New Roman" w:hAnsi="Times New Roman"/>
            <w:bCs/>
            <w:sz w:val="13"/>
            <w:szCs w:val="13"/>
          </w:rPr>
          <w:t>of</w:t>
        </w:r>
      </w:ins>
      <w:del w:id="226" w:author="Wan Azhar Wan Ahmad" w:date="2021-02-01T17:54:00Z">
        <w:r w:rsidRPr="008D3046" w:rsidDel="000F2F1B">
          <w:rPr>
            <w:rFonts w:ascii="Times New Roman" w:hAnsi="Times New Roman"/>
            <w:bCs/>
            <w:sz w:val="13"/>
            <w:szCs w:val="13"/>
          </w:rPr>
          <w:delText>should</w:delText>
        </w:r>
      </w:del>
      <w:r w:rsidRPr="008D3046">
        <w:rPr>
          <w:rFonts w:ascii="Times New Roman" w:hAnsi="Times New Roman"/>
          <w:bCs/>
          <w:sz w:val="13"/>
          <w:szCs w:val="13"/>
        </w:rPr>
        <w:t xml:space="preserve"> any delay</w:t>
      </w:r>
      <w:del w:id="227" w:author="Wan Azhar Wan Ahmad" w:date="2021-02-01T17:54:00Z">
        <w:r w:rsidRPr="008D3046" w:rsidDel="000F2F1B">
          <w:rPr>
            <w:rFonts w:ascii="Times New Roman" w:hAnsi="Times New Roman"/>
            <w:bCs/>
            <w:sz w:val="13"/>
            <w:szCs w:val="13"/>
          </w:rPr>
          <w:delText xml:space="preserve"> be foreseen thereby</w:delText>
        </w:r>
      </w:del>
      <w:r w:rsidRPr="008D3046">
        <w:rPr>
          <w:rFonts w:ascii="Times New Roman" w:hAnsi="Times New Roman"/>
          <w:bCs/>
          <w:sz w:val="13"/>
          <w:szCs w:val="13"/>
        </w:rPr>
        <w:t>.</w:t>
      </w:r>
    </w:p>
    <w:p w:rsidR="00BF0CBD" w:rsidRDefault="00BF0CBD">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228" w:author="Wan Azhar Wan Ahmad" w:date="2021-02-01T17:53:00Z">
          <w:pPr>
            <w:pStyle w:val="ListParagraph"/>
            <w:widowControl w:val="0"/>
            <w:overflowPunct w:val="0"/>
            <w:autoSpaceDE w:val="0"/>
            <w:autoSpaceDN w:val="0"/>
            <w:adjustRightInd w:val="0"/>
            <w:spacing w:line="236" w:lineRule="auto"/>
            <w:ind w:left="360"/>
            <w:jc w:val="both"/>
          </w:pPr>
        </w:pPrChange>
      </w:pPr>
    </w:p>
    <w:p w:rsidR="00D27324" w:rsidRPr="008D3046" w:rsidRDefault="00B86F69">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229" w:author="Wan Azhar Wan Ahmad" w:date="2021-02-01T17:51:00Z">
          <w:pPr>
            <w:pStyle w:val="ListParagraph"/>
            <w:widowControl w:val="0"/>
            <w:numPr>
              <w:ilvl w:val="1"/>
              <w:numId w:val="16"/>
            </w:numPr>
            <w:overflowPunct w:val="0"/>
            <w:autoSpaceDE w:val="0"/>
            <w:autoSpaceDN w:val="0"/>
            <w:adjustRightInd w:val="0"/>
            <w:spacing w:line="236" w:lineRule="auto"/>
            <w:ind w:left="360" w:hanging="360"/>
            <w:jc w:val="both"/>
          </w:pPr>
        </w:pPrChange>
      </w:pPr>
      <w:r>
        <w:rPr>
          <w:rFonts w:ascii="Times New Roman" w:hAnsi="Times New Roman"/>
          <w:bCs/>
          <w:sz w:val="13"/>
          <w:szCs w:val="13"/>
        </w:rPr>
        <w:t xml:space="preserve">Notwithstanding any other rights and remedies available to PURCHASER under </w:t>
      </w:r>
      <w:r w:rsidR="0019282B">
        <w:rPr>
          <w:rFonts w:ascii="Times New Roman" w:hAnsi="Times New Roman"/>
          <w:bCs/>
          <w:sz w:val="13"/>
          <w:szCs w:val="13"/>
        </w:rPr>
        <w:t>this Agreement</w:t>
      </w:r>
      <w:r>
        <w:rPr>
          <w:rFonts w:ascii="Times New Roman" w:hAnsi="Times New Roman"/>
          <w:bCs/>
          <w:sz w:val="13"/>
          <w:szCs w:val="13"/>
        </w:rPr>
        <w:t xml:space="preserve"> or otherwise, </w:t>
      </w:r>
      <w:r w:rsidR="00886432">
        <w:rPr>
          <w:rFonts w:ascii="Times New Roman" w:hAnsi="Times New Roman"/>
          <w:bCs/>
          <w:sz w:val="13"/>
          <w:szCs w:val="13"/>
        </w:rPr>
        <w:t>PURCHASER may</w:t>
      </w:r>
      <w:r w:rsidR="00BF0CBD">
        <w:rPr>
          <w:rFonts w:ascii="Times New Roman" w:hAnsi="Times New Roman"/>
          <w:bCs/>
          <w:sz w:val="13"/>
          <w:szCs w:val="13"/>
        </w:rPr>
        <w:t xml:space="preserve"> cancel or vary the Purchase Order upon receiv</w:t>
      </w:r>
      <w:r>
        <w:rPr>
          <w:rFonts w:ascii="Times New Roman" w:hAnsi="Times New Roman"/>
          <w:bCs/>
          <w:sz w:val="13"/>
          <w:szCs w:val="13"/>
        </w:rPr>
        <w:t>ing</w:t>
      </w:r>
      <w:r w:rsidR="00BF0CBD">
        <w:rPr>
          <w:rFonts w:ascii="Times New Roman" w:hAnsi="Times New Roman"/>
          <w:bCs/>
          <w:sz w:val="13"/>
          <w:szCs w:val="13"/>
        </w:rPr>
        <w:t xml:space="preserve"> the above notice from the VENDOR or upon VENDOR's f</w:t>
      </w:r>
      <w:r w:rsidR="00D27324" w:rsidRPr="008D3046">
        <w:rPr>
          <w:rFonts w:ascii="Times New Roman" w:hAnsi="Times New Roman"/>
          <w:bCs/>
          <w:sz w:val="13"/>
          <w:szCs w:val="13"/>
        </w:rPr>
        <w:t xml:space="preserve">ailure to deliver the </w:t>
      </w:r>
      <w:r w:rsidR="00647FC4" w:rsidRPr="00AF4151">
        <w:rPr>
          <w:rFonts w:ascii="Times New Roman" w:hAnsi="Times New Roman"/>
          <w:bCs/>
          <w:sz w:val="13"/>
          <w:szCs w:val="13"/>
        </w:rPr>
        <w:t>Goods</w:t>
      </w:r>
      <w:r w:rsidR="005F08BF" w:rsidRPr="00AF4151">
        <w:rPr>
          <w:rFonts w:ascii="Times New Roman" w:hAnsi="Times New Roman"/>
          <w:bCs/>
          <w:sz w:val="13"/>
          <w:szCs w:val="13"/>
        </w:rPr>
        <w:t xml:space="preserve"> and</w:t>
      </w:r>
      <w:r w:rsidR="00647FC4" w:rsidRPr="005E5878">
        <w:rPr>
          <w:rFonts w:ascii="Times New Roman" w:hAnsi="Times New Roman"/>
          <w:bCs/>
          <w:sz w:val="13"/>
          <w:szCs w:val="13"/>
        </w:rPr>
        <w:t>/</w:t>
      </w:r>
      <w:r w:rsidR="005F08BF" w:rsidRPr="005E5878">
        <w:rPr>
          <w:rFonts w:ascii="Times New Roman" w:hAnsi="Times New Roman"/>
          <w:bCs/>
          <w:sz w:val="13"/>
          <w:szCs w:val="13"/>
        </w:rPr>
        <w:t>or</w:t>
      </w:r>
      <w:r w:rsidR="00886432" w:rsidRPr="005E5878">
        <w:rPr>
          <w:rFonts w:ascii="Times New Roman" w:hAnsi="Times New Roman"/>
          <w:bCs/>
          <w:sz w:val="13"/>
          <w:szCs w:val="13"/>
        </w:rPr>
        <w:t xml:space="preserve"> to</w:t>
      </w:r>
      <w:r w:rsidR="005F08BF" w:rsidRPr="000F2F1B">
        <w:rPr>
          <w:rFonts w:ascii="Times New Roman" w:hAnsi="Times New Roman"/>
          <w:bCs/>
          <w:sz w:val="13"/>
          <w:szCs w:val="13"/>
          <w:rPrChange w:id="230" w:author="Wan Azhar Wan Ahmad" w:date="2021-02-01T17:51:00Z">
            <w:rPr>
              <w:rFonts w:ascii="Times New Roman" w:hAnsi="Times New Roman"/>
              <w:sz w:val="13"/>
              <w:szCs w:val="13"/>
            </w:rPr>
          </w:rPrChange>
        </w:rPr>
        <w:t xml:space="preserve"> perform the Services </w:t>
      </w:r>
      <w:r w:rsidR="00BF0CBD">
        <w:rPr>
          <w:rFonts w:ascii="Times New Roman" w:hAnsi="Times New Roman"/>
          <w:bCs/>
          <w:sz w:val="13"/>
          <w:szCs w:val="13"/>
        </w:rPr>
        <w:t>on or before</w:t>
      </w:r>
      <w:r w:rsidR="00D27324" w:rsidRPr="008D3046">
        <w:rPr>
          <w:rFonts w:ascii="Times New Roman" w:hAnsi="Times New Roman"/>
          <w:bCs/>
          <w:sz w:val="13"/>
          <w:szCs w:val="13"/>
        </w:rPr>
        <w:t xml:space="preserve"> the scheduled Delivery Date or such other date as may be subsequently agreed by </w:t>
      </w:r>
      <w:r w:rsidR="00886432">
        <w:rPr>
          <w:rFonts w:ascii="Times New Roman" w:hAnsi="Times New Roman"/>
          <w:bCs/>
          <w:sz w:val="13"/>
          <w:szCs w:val="13"/>
        </w:rPr>
        <w:t>p</w:t>
      </w:r>
      <w:r w:rsidR="00D27324" w:rsidRPr="008D3046">
        <w:rPr>
          <w:rFonts w:ascii="Times New Roman" w:hAnsi="Times New Roman"/>
          <w:bCs/>
          <w:sz w:val="13"/>
          <w:szCs w:val="13"/>
        </w:rPr>
        <w:t xml:space="preserve">arties without any </w:t>
      </w:r>
      <w:r w:rsidR="008B2923" w:rsidRPr="00AF4151">
        <w:rPr>
          <w:rFonts w:ascii="Times New Roman" w:hAnsi="Times New Roman"/>
          <w:bCs/>
          <w:sz w:val="13"/>
          <w:szCs w:val="13"/>
        </w:rPr>
        <w:t>liability against any losses, costs, expenses or</w:t>
      </w:r>
      <w:r w:rsidR="00D27324" w:rsidRPr="008D3046">
        <w:rPr>
          <w:rFonts w:ascii="Times New Roman" w:hAnsi="Times New Roman"/>
          <w:bCs/>
          <w:sz w:val="13"/>
          <w:szCs w:val="13"/>
        </w:rPr>
        <w:t xml:space="preserve"> damages </w:t>
      </w:r>
      <w:r w:rsidR="008B2923" w:rsidRPr="00AF4151">
        <w:rPr>
          <w:rFonts w:ascii="Times New Roman" w:hAnsi="Times New Roman"/>
          <w:bCs/>
          <w:sz w:val="13"/>
          <w:szCs w:val="13"/>
        </w:rPr>
        <w:t>that may be incurred by VENDOR pursuant to the cancellation or variation of the Purchase Order</w:t>
      </w:r>
      <w:r w:rsidR="00D27324" w:rsidRPr="008D3046">
        <w:rPr>
          <w:rFonts w:ascii="Times New Roman" w:hAnsi="Times New Roman"/>
          <w:bCs/>
          <w:sz w:val="13"/>
          <w:szCs w:val="13"/>
        </w:rPr>
        <w:t>.</w:t>
      </w:r>
    </w:p>
    <w:p w:rsidR="002A15CC" w:rsidRPr="008D3046" w:rsidRDefault="002A15CC" w:rsidP="002A15CC">
      <w:pPr>
        <w:widowControl w:val="0"/>
        <w:overflowPunct w:val="0"/>
        <w:autoSpaceDE w:val="0"/>
        <w:autoSpaceDN w:val="0"/>
        <w:adjustRightInd w:val="0"/>
        <w:spacing w:after="0" w:line="236" w:lineRule="auto"/>
        <w:ind w:left="360"/>
        <w:jc w:val="both"/>
        <w:rPr>
          <w:rFonts w:ascii="Times New Roman" w:hAnsi="Times New Roman" w:cs="Times New Roman"/>
          <w:bCs/>
          <w:sz w:val="13"/>
          <w:szCs w:val="13"/>
        </w:rPr>
      </w:pPr>
    </w:p>
    <w:p w:rsidR="00D27324" w:rsidRPr="002A15CC" w:rsidRDefault="005F08BF">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231" w:author="Wan Azhar Wan Ahmad" w:date="2021-02-01T17:55: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8D3046">
        <w:rPr>
          <w:rFonts w:ascii="Times New Roman" w:hAnsi="Times New Roman"/>
          <w:bCs/>
          <w:sz w:val="13"/>
          <w:szCs w:val="13"/>
        </w:rPr>
        <w:t>V</w:t>
      </w:r>
      <w:r>
        <w:rPr>
          <w:rFonts w:ascii="Times New Roman" w:hAnsi="Times New Roman"/>
          <w:bCs/>
          <w:sz w:val="13"/>
          <w:szCs w:val="13"/>
        </w:rPr>
        <w:t>ENDOR</w:t>
      </w:r>
      <w:r w:rsidR="00D27324" w:rsidRPr="008D3046">
        <w:rPr>
          <w:rFonts w:ascii="Times New Roman" w:hAnsi="Times New Roman"/>
          <w:bCs/>
          <w:sz w:val="13"/>
          <w:szCs w:val="13"/>
        </w:rPr>
        <w:t xml:space="preserve"> shall at all times, </w:t>
      </w:r>
      <w:r w:rsidR="008B2923" w:rsidRPr="008D3046">
        <w:rPr>
          <w:rFonts w:ascii="Times New Roman" w:hAnsi="Times New Roman"/>
          <w:bCs/>
          <w:sz w:val="13"/>
          <w:szCs w:val="13"/>
        </w:rPr>
        <w:t>manage</w:t>
      </w:r>
      <w:r w:rsidR="00D27324" w:rsidRPr="008D3046">
        <w:rPr>
          <w:rFonts w:ascii="Times New Roman" w:hAnsi="Times New Roman"/>
          <w:bCs/>
          <w:sz w:val="13"/>
          <w:szCs w:val="13"/>
        </w:rPr>
        <w:t xml:space="preserve"> the progress of the Work</w:t>
      </w:r>
      <w:r w:rsidR="00CA621F">
        <w:rPr>
          <w:rFonts w:ascii="Times New Roman" w:hAnsi="Times New Roman"/>
          <w:bCs/>
          <w:sz w:val="13"/>
          <w:szCs w:val="13"/>
        </w:rPr>
        <w:t xml:space="preserve"> </w:t>
      </w:r>
      <w:r w:rsidR="00D27324" w:rsidRPr="002A15CC">
        <w:rPr>
          <w:rFonts w:ascii="Times New Roman" w:hAnsi="Times New Roman"/>
          <w:bCs/>
          <w:sz w:val="13"/>
          <w:szCs w:val="13"/>
        </w:rPr>
        <w:t xml:space="preserve">to </w:t>
      </w:r>
      <w:r w:rsidR="00991FD1">
        <w:rPr>
          <w:rFonts w:ascii="Times New Roman" w:hAnsi="Times New Roman"/>
          <w:bCs/>
          <w:sz w:val="13"/>
          <w:szCs w:val="13"/>
        </w:rPr>
        <w:t>ensure compliance with the</w:t>
      </w:r>
      <w:r w:rsidR="00CA621F">
        <w:rPr>
          <w:rFonts w:ascii="Times New Roman" w:hAnsi="Times New Roman"/>
          <w:bCs/>
          <w:sz w:val="13"/>
          <w:szCs w:val="13"/>
        </w:rPr>
        <w:t xml:space="preserve"> </w:t>
      </w:r>
      <w:r w:rsidR="00D27324" w:rsidRPr="002A15CC">
        <w:rPr>
          <w:rFonts w:ascii="Times New Roman" w:hAnsi="Times New Roman"/>
          <w:bCs/>
          <w:sz w:val="13"/>
          <w:szCs w:val="13"/>
        </w:rPr>
        <w:t xml:space="preserve">Delivery Date and shall </w:t>
      </w:r>
      <w:r w:rsidR="00991FD1" w:rsidRPr="002A15CC">
        <w:rPr>
          <w:rFonts w:ascii="Times New Roman" w:hAnsi="Times New Roman"/>
          <w:bCs/>
          <w:sz w:val="13"/>
          <w:szCs w:val="13"/>
        </w:rPr>
        <w:t>provide</w:t>
      </w:r>
      <w:r w:rsidR="00D27324" w:rsidRPr="002A15CC">
        <w:rPr>
          <w:rFonts w:ascii="Times New Roman" w:hAnsi="Times New Roman"/>
          <w:bCs/>
          <w:sz w:val="13"/>
          <w:szCs w:val="13"/>
        </w:rPr>
        <w:t xml:space="preserve"> evidence of </w:t>
      </w:r>
      <w:r w:rsidR="00D27324" w:rsidRPr="008D3046">
        <w:rPr>
          <w:rFonts w:ascii="Times New Roman" w:hAnsi="Times New Roman"/>
          <w:bCs/>
          <w:sz w:val="13"/>
          <w:szCs w:val="13"/>
        </w:rPr>
        <w:t xml:space="preserve">the progress of the Work </w:t>
      </w:r>
      <w:r w:rsidR="00D27324" w:rsidRPr="002A15CC">
        <w:rPr>
          <w:rFonts w:ascii="Times New Roman" w:hAnsi="Times New Roman"/>
          <w:bCs/>
          <w:sz w:val="13"/>
          <w:szCs w:val="13"/>
        </w:rPr>
        <w:t xml:space="preserve">upon </w:t>
      </w:r>
      <w:r>
        <w:rPr>
          <w:rFonts w:ascii="Times New Roman" w:hAnsi="Times New Roman"/>
          <w:bCs/>
          <w:sz w:val="13"/>
          <w:szCs w:val="13"/>
        </w:rPr>
        <w:t>PURCHASER</w:t>
      </w:r>
      <w:r w:rsidRPr="002A15CC">
        <w:rPr>
          <w:rFonts w:ascii="Times New Roman" w:hAnsi="Times New Roman"/>
          <w:bCs/>
          <w:sz w:val="13"/>
          <w:szCs w:val="13"/>
        </w:rPr>
        <w:t>’s</w:t>
      </w:r>
      <w:r w:rsidR="00D27324" w:rsidRPr="002A15CC">
        <w:rPr>
          <w:rFonts w:ascii="Times New Roman" w:hAnsi="Times New Roman"/>
          <w:bCs/>
          <w:sz w:val="13"/>
          <w:szCs w:val="13"/>
        </w:rPr>
        <w:t xml:space="preserve"> request. In the event </w:t>
      </w:r>
      <w:r w:rsidR="00B86F69">
        <w:rPr>
          <w:rFonts w:ascii="Times New Roman" w:hAnsi="Times New Roman"/>
          <w:bCs/>
          <w:sz w:val="13"/>
          <w:szCs w:val="13"/>
        </w:rPr>
        <w:t>that</w:t>
      </w:r>
      <w:r w:rsidR="00CA621F">
        <w:rPr>
          <w:rFonts w:ascii="Times New Roman" w:hAnsi="Times New Roman"/>
          <w:bCs/>
          <w:sz w:val="13"/>
          <w:szCs w:val="13"/>
        </w:rPr>
        <w:t xml:space="preserve"> </w:t>
      </w:r>
      <w:r w:rsidR="00991FD1">
        <w:rPr>
          <w:rFonts w:ascii="Times New Roman" w:hAnsi="Times New Roman"/>
          <w:bCs/>
          <w:sz w:val="13"/>
          <w:szCs w:val="13"/>
        </w:rPr>
        <w:t>PURCHASER</w:t>
      </w:r>
      <w:r w:rsidR="00D27324" w:rsidRPr="002A15CC">
        <w:rPr>
          <w:rFonts w:ascii="Times New Roman" w:hAnsi="Times New Roman"/>
          <w:bCs/>
          <w:sz w:val="13"/>
          <w:szCs w:val="13"/>
        </w:rPr>
        <w:t xml:space="preserve"> is of the reasonable view that the Delivery Date will not be met </w:t>
      </w:r>
      <w:r w:rsidR="00B86F69">
        <w:rPr>
          <w:rFonts w:ascii="Times New Roman" w:hAnsi="Times New Roman"/>
          <w:bCs/>
          <w:sz w:val="13"/>
          <w:szCs w:val="13"/>
        </w:rPr>
        <w:t>by VENDOR</w:t>
      </w:r>
      <w:r w:rsidR="00D27324" w:rsidRPr="002A15CC">
        <w:rPr>
          <w:rFonts w:ascii="Times New Roman" w:hAnsi="Times New Roman"/>
          <w:bCs/>
          <w:sz w:val="13"/>
          <w:szCs w:val="13"/>
        </w:rPr>
        <w:t xml:space="preserve">, </w:t>
      </w:r>
      <w:r w:rsidR="00991FD1">
        <w:rPr>
          <w:rFonts w:ascii="Times New Roman" w:hAnsi="Times New Roman"/>
          <w:bCs/>
          <w:sz w:val="13"/>
          <w:szCs w:val="13"/>
        </w:rPr>
        <w:t>PURCHASER</w:t>
      </w:r>
      <w:r w:rsidR="00D27324" w:rsidRPr="002A15CC">
        <w:rPr>
          <w:rFonts w:ascii="Times New Roman" w:hAnsi="Times New Roman"/>
          <w:bCs/>
          <w:sz w:val="13"/>
          <w:szCs w:val="13"/>
        </w:rPr>
        <w:t xml:space="preserve"> shall have the right (but not the obligation) to instruct the </w:t>
      </w:r>
      <w:r w:rsidR="00991FD1" w:rsidRPr="002A15CC">
        <w:rPr>
          <w:rFonts w:ascii="Times New Roman" w:hAnsi="Times New Roman"/>
          <w:bCs/>
          <w:sz w:val="13"/>
          <w:szCs w:val="13"/>
        </w:rPr>
        <w:t>V</w:t>
      </w:r>
      <w:r w:rsidR="00991FD1">
        <w:rPr>
          <w:rFonts w:ascii="Times New Roman" w:hAnsi="Times New Roman"/>
          <w:bCs/>
          <w:sz w:val="13"/>
          <w:szCs w:val="13"/>
        </w:rPr>
        <w:t>ENDOR</w:t>
      </w:r>
      <w:r w:rsidR="00D27324" w:rsidRPr="002A15CC">
        <w:rPr>
          <w:rFonts w:ascii="Times New Roman" w:hAnsi="Times New Roman"/>
          <w:bCs/>
          <w:sz w:val="13"/>
          <w:szCs w:val="13"/>
        </w:rPr>
        <w:t xml:space="preserve"> to accelerate the Work as the case may be and the </w:t>
      </w:r>
      <w:r w:rsidR="00991FD1" w:rsidRPr="002A15CC">
        <w:rPr>
          <w:rFonts w:ascii="Times New Roman" w:hAnsi="Times New Roman"/>
          <w:bCs/>
          <w:sz w:val="13"/>
          <w:szCs w:val="13"/>
        </w:rPr>
        <w:t>V</w:t>
      </w:r>
      <w:r w:rsidR="00991FD1">
        <w:rPr>
          <w:rFonts w:ascii="Times New Roman" w:hAnsi="Times New Roman"/>
          <w:bCs/>
          <w:sz w:val="13"/>
          <w:szCs w:val="13"/>
        </w:rPr>
        <w:t>ENDOR</w:t>
      </w:r>
      <w:r w:rsidR="00D27324" w:rsidRPr="002A15CC">
        <w:rPr>
          <w:rFonts w:ascii="Times New Roman" w:hAnsi="Times New Roman"/>
          <w:bCs/>
          <w:sz w:val="13"/>
          <w:szCs w:val="13"/>
        </w:rPr>
        <w:t xml:space="preserve"> shall at their own cost and expense, adhere to </w:t>
      </w:r>
      <w:r w:rsidR="00991FD1">
        <w:rPr>
          <w:rFonts w:ascii="Times New Roman" w:hAnsi="Times New Roman"/>
          <w:bCs/>
          <w:sz w:val="13"/>
          <w:szCs w:val="13"/>
        </w:rPr>
        <w:t>PURCHASER</w:t>
      </w:r>
      <w:r w:rsidR="00991FD1" w:rsidRPr="002A15CC">
        <w:rPr>
          <w:rFonts w:ascii="Times New Roman" w:hAnsi="Times New Roman"/>
          <w:bCs/>
          <w:sz w:val="13"/>
          <w:szCs w:val="13"/>
        </w:rPr>
        <w:t>’s</w:t>
      </w:r>
      <w:r w:rsidR="00D27324" w:rsidRPr="002A15CC">
        <w:rPr>
          <w:rFonts w:ascii="Times New Roman" w:hAnsi="Times New Roman"/>
          <w:bCs/>
          <w:sz w:val="13"/>
          <w:szCs w:val="13"/>
        </w:rPr>
        <w:t xml:space="preserve"> instructions.</w:t>
      </w:r>
    </w:p>
    <w:p w:rsidR="002A15CC" w:rsidRPr="002A15CC" w:rsidRDefault="002A15CC" w:rsidP="002A15CC">
      <w:pPr>
        <w:widowControl w:val="0"/>
        <w:overflowPunct w:val="0"/>
        <w:autoSpaceDE w:val="0"/>
        <w:autoSpaceDN w:val="0"/>
        <w:adjustRightInd w:val="0"/>
        <w:spacing w:after="0" w:line="236" w:lineRule="auto"/>
        <w:ind w:left="360"/>
        <w:jc w:val="both"/>
        <w:rPr>
          <w:rFonts w:ascii="Times New Roman" w:hAnsi="Times New Roman" w:cs="Times New Roman"/>
          <w:bCs/>
          <w:sz w:val="13"/>
          <w:szCs w:val="13"/>
        </w:rPr>
      </w:pPr>
    </w:p>
    <w:p w:rsidR="00D27324" w:rsidRPr="002A15CC" w:rsidRDefault="00D27324">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232" w:author="Wan Azhar Wan Ahmad" w:date="2021-02-01T17:56: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2A15CC">
        <w:rPr>
          <w:rFonts w:ascii="Times New Roman" w:hAnsi="Times New Roman"/>
          <w:bCs/>
          <w:sz w:val="13"/>
          <w:szCs w:val="13"/>
        </w:rPr>
        <w:t xml:space="preserve">Nothing contained herein shall preclude </w:t>
      </w:r>
      <w:r w:rsidR="00991FD1">
        <w:rPr>
          <w:rFonts w:ascii="Times New Roman" w:hAnsi="Times New Roman"/>
          <w:bCs/>
          <w:sz w:val="13"/>
          <w:szCs w:val="13"/>
        </w:rPr>
        <w:t>PURCHASER</w:t>
      </w:r>
      <w:r w:rsidR="00991FD1" w:rsidRPr="002A15CC">
        <w:rPr>
          <w:rFonts w:ascii="Times New Roman" w:hAnsi="Times New Roman"/>
          <w:bCs/>
          <w:sz w:val="13"/>
          <w:szCs w:val="13"/>
        </w:rPr>
        <w:t>’s</w:t>
      </w:r>
      <w:r w:rsidRPr="002A15CC">
        <w:rPr>
          <w:rFonts w:ascii="Times New Roman" w:hAnsi="Times New Roman"/>
          <w:bCs/>
          <w:sz w:val="13"/>
          <w:szCs w:val="13"/>
        </w:rPr>
        <w:t xml:space="preserve"> right, at any time during the continuance of this </w:t>
      </w:r>
      <w:r w:rsidR="0019282B">
        <w:rPr>
          <w:rFonts w:ascii="Times New Roman" w:hAnsi="Times New Roman"/>
          <w:bCs/>
          <w:sz w:val="13"/>
          <w:szCs w:val="13"/>
        </w:rPr>
        <w:t>Agreement</w:t>
      </w:r>
      <w:r w:rsidRPr="002A15CC">
        <w:rPr>
          <w:rFonts w:ascii="Times New Roman" w:hAnsi="Times New Roman"/>
          <w:bCs/>
          <w:sz w:val="13"/>
          <w:szCs w:val="13"/>
        </w:rPr>
        <w:t xml:space="preserve">, to reject </w:t>
      </w:r>
      <w:r w:rsidR="00B86F69" w:rsidRPr="00AF4151">
        <w:rPr>
          <w:rFonts w:ascii="Times New Roman" w:hAnsi="Times New Roman"/>
          <w:bCs/>
          <w:sz w:val="13"/>
          <w:szCs w:val="13"/>
        </w:rPr>
        <w:t xml:space="preserve">the </w:t>
      </w:r>
      <w:r w:rsidR="00A64B29" w:rsidRPr="00AF4151">
        <w:rPr>
          <w:rFonts w:ascii="Times New Roman" w:hAnsi="Times New Roman"/>
          <w:bCs/>
          <w:sz w:val="13"/>
          <w:szCs w:val="13"/>
        </w:rPr>
        <w:t>whole</w:t>
      </w:r>
      <w:r w:rsidR="009767B8" w:rsidRPr="00AF4151">
        <w:rPr>
          <w:rFonts w:ascii="Times New Roman" w:hAnsi="Times New Roman"/>
          <w:bCs/>
          <w:sz w:val="13"/>
          <w:szCs w:val="13"/>
        </w:rPr>
        <w:t xml:space="preserve"> </w:t>
      </w:r>
      <w:r w:rsidR="00B86F69" w:rsidRPr="00AF4151">
        <w:rPr>
          <w:rFonts w:ascii="Times New Roman" w:hAnsi="Times New Roman"/>
          <w:bCs/>
          <w:sz w:val="13"/>
          <w:szCs w:val="13"/>
        </w:rPr>
        <w:t>Work</w:t>
      </w:r>
      <w:r w:rsidR="009767B8" w:rsidRPr="00AF4151">
        <w:rPr>
          <w:rFonts w:ascii="Times New Roman" w:hAnsi="Times New Roman"/>
          <w:bCs/>
          <w:sz w:val="13"/>
          <w:szCs w:val="13"/>
        </w:rPr>
        <w:t xml:space="preserve"> </w:t>
      </w:r>
      <w:r w:rsidRPr="002A15CC">
        <w:rPr>
          <w:rFonts w:ascii="Times New Roman" w:hAnsi="Times New Roman"/>
          <w:bCs/>
          <w:sz w:val="13"/>
          <w:szCs w:val="13"/>
        </w:rPr>
        <w:t xml:space="preserve">or any part thereof in the event the </w:t>
      </w:r>
      <w:r w:rsidR="00B86F69" w:rsidRPr="00AF4151">
        <w:rPr>
          <w:rFonts w:ascii="Times New Roman" w:hAnsi="Times New Roman"/>
          <w:bCs/>
          <w:sz w:val="13"/>
          <w:szCs w:val="13"/>
        </w:rPr>
        <w:t>Work</w:t>
      </w:r>
      <w:r w:rsidR="00CA621F" w:rsidRPr="00AF4151">
        <w:rPr>
          <w:rFonts w:ascii="Times New Roman" w:hAnsi="Times New Roman"/>
          <w:bCs/>
          <w:sz w:val="13"/>
          <w:szCs w:val="13"/>
        </w:rPr>
        <w:t xml:space="preserve"> </w:t>
      </w:r>
      <w:r w:rsidRPr="002A15CC">
        <w:rPr>
          <w:rFonts w:ascii="Times New Roman" w:hAnsi="Times New Roman"/>
          <w:bCs/>
          <w:sz w:val="13"/>
          <w:szCs w:val="13"/>
        </w:rPr>
        <w:t xml:space="preserve">or part thereof do not comply with the requirements of this </w:t>
      </w:r>
      <w:r w:rsidR="0019282B">
        <w:rPr>
          <w:rFonts w:ascii="Times New Roman" w:hAnsi="Times New Roman"/>
          <w:bCs/>
          <w:sz w:val="13"/>
          <w:szCs w:val="13"/>
        </w:rPr>
        <w:t>Agreement</w:t>
      </w:r>
      <w:r w:rsidRPr="002A15CC">
        <w:rPr>
          <w:rFonts w:ascii="Times New Roman" w:hAnsi="Times New Roman"/>
          <w:bCs/>
          <w:sz w:val="13"/>
          <w:szCs w:val="13"/>
        </w:rPr>
        <w:t>.</w:t>
      </w:r>
    </w:p>
    <w:p w:rsidR="002A15CC" w:rsidRPr="002A15CC" w:rsidRDefault="002A15CC" w:rsidP="002A15CC">
      <w:pPr>
        <w:widowControl w:val="0"/>
        <w:tabs>
          <w:tab w:val="left" w:pos="360"/>
        </w:tabs>
        <w:overflowPunct w:val="0"/>
        <w:autoSpaceDE w:val="0"/>
        <w:autoSpaceDN w:val="0"/>
        <w:adjustRightInd w:val="0"/>
        <w:spacing w:after="0" w:line="236" w:lineRule="auto"/>
        <w:ind w:left="360"/>
        <w:jc w:val="both"/>
        <w:rPr>
          <w:rFonts w:ascii="Times New Roman" w:hAnsi="Times New Roman" w:cs="Times New Roman"/>
          <w:bCs/>
          <w:sz w:val="13"/>
          <w:szCs w:val="13"/>
        </w:rPr>
      </w:pPr>
    </w:p>
    <w:p w:rsidR="00FD3EA9" w:rsidRPr="00AF4151" w:rsidDel="00440F5C" w:rsidRDefault="00D27324">
      <w:pPr>
        <w:pStyle w:val="ListParagraph"/>
        <w:widowControl w:val="0"/>
        <w:numPr>
          <w:ilvl w:val="1"/>
          <w:numId w:val="16"/>
        </w:numPr>
        <w:overflowPunct w:val="0"/>
        <w:autoSpaceDE w:val="0"/>
        <w:autoSpaceDN w:val="0"/>
        <w:adjustRightInd w:val="0"/>
        <w:spacing w:line="236" w:lineRule="auto"/>
        <w:ind w:left="426" w:hanging="426"/>
        <w:jc w:val="both"/>
        <w:rPr>
          <w:del w:id="233" w:author="Wan Azhar Wan Ahmad" w:date="2021-02-01T17:58:00Z"/>
          <w:rFonts w:ascii="Times New Roman" w:hAnsi="Times New Roman"/>
          <w:bCs/>
          <w:sz w:val="13"/>
          <w:szCs w:val="13"/>
        </w:rPr>
        <w:pPrChange w:id="234" w:author="Wan Azhar Wan Ahmad" w:date="2021-02-01T17:56:00Z">
          <w:pPr>
            <w:pStyle w:val="ListParagraph"/>
          </w:pPr>
        </w:pPrChange>
      </w:pPr>
      <w:del w:id="235" w:author="Wan Azhar Wan Ahmad" w:date="2021-02-01T17:58:00Z">
        <w:r w:rsidRPr="00FD3EA9" w:rsidDel="00440F5C">
          <w:rPr>
            <w:rFonts w:ascii="Times New Roman" w:hAnsi="Times New Roman"/>
            <w:bCs/>
            <w:sz w:val="13"/>
            <w:szCs w:val="13"/>
          </w:rPr>
          <w:delText xml:space="preserve">All </w:delText>
        </w:r>
        <w:r w:rsidR="00647FC4" w:rsidRPr="00AF4151" w:rsidDel="00440F5C">
          <w:rPr>
            <w:rFonts w:ascii="Times New Roman" w:hAnsi="Times New Roman"/>
            <w:bCs/>
            <w:sz w:val="13"/>
            <w:szCs w:val="13"/>
          </w:rPr>
          <w:delText>Goods</w:delText>
        </w:r>
        <w:r w:rsidR="003F7623" w:rsidRPr="00AF4151" w:rsidDel="00440F5C">
          <w:rPr>
            <w:rFonts w:ascii="Times New Roman" w:hAnsi="Times New Roman"/>
            <w:bCs/>
            <w:sz w:val="13"/>
            <w:szCs w:val="13"/>
          </w:rPr>
          <w:delText xml:space="preserve"> and</w:delText>
        </w:r>
        <w:r w:rsidR="00647FC4" w:rsidRPr="00AF4151" w:rsidDel="00440F5C">
          <w:rPr>
            <w:rFonts w:ascii="Times New Roman" w:hAnsi="Times New Roman"/>
            <w:bCs/>
            <w:sz w:val="13"/>
            <w:szCs w:val="13"/>
          </w:rPr>
          <w:delText>/</w:delText>
        </w:r>
        <w:r w:rsidR="003F7623" w:rsidRPr="00AF4151" w:rsidDel="00440F5C">
          <w:rPr>
            <w:rFonts w:ascii="Times New Roman" w:hAnsi="Times New Roman"/>
            <w:bCs/>
            <w:sz w:val="13"/>
            <w:szCs w:val="13"/>
          </w:rPr>
          <w:delText>or Services</w:delText>
        </w:r>
        <w:r w:rsidR="00CA621F" w:rsidRPr="00AF4151" w:rsidDel="00440F5C">
          <w:rPr>
            <w:rFonts w:ascii="Times New Roman" w:hAnsi="Times New Roman"/>
            <w:bCs/>
            <w:sz w:val="13"/>
            <w:szCs w:val="13"/>
          </w:rPr>
          <w:delText xml:space="preserve"> </w:delText>
        </w:r>
        <w:r w:rsidRPr="00657AC1" w:rsidDel="00440F5C">
          <w:rPr>
            <w:rFonts w:ascii="Times New Roman" w:hAnsi="Times New Roman"/>
            <w:bCs/>
            <w:sz w:val="13"/>
            <w:szCs w:val="13"/>
          </w:rPr>
          <w:delText>shall be delivered and</w:delText>
        </w:r>
        <w:r w:rsidR="003F7623" w:rsidRPr="00657AC1" w:rsidDel="00440F5C">
          <w:rPr>
            <w:rFonts w:ascii="Times New Roman" w:hAnsi="Times New Roman"/>
            <w:bCs/>
            <w:sz w:val="13"/>
            <w:szCs w:val="13"/>
          </w:rPr>
          <w:delText>/or performed</w:delText>
        </w:r>
        <w:r w:rsidRPr="00657AC1" w:rsidDel="00440F5C">
          <w:rPr>
            <w:rFonts w:ascii="Times New Roman" w:hAnsi="Times New Roman"/>
            <w:bCs/>
            <w:sz w:val="13"/>
            <w:szCs w:val="13"/>
          </w:rPr>
          <w:delText xml:space="preserve"> and accepted by </w:delText>
        </w:r>
        <w:r w:rsidR="003F7623" w:rsidRPr="00657AC1" w:rsidDel="00440F5C">
          <w:rPr>
            <w:rFonts w:ascii="Times New Roman" w:hAnsi="Times New Roman"/>
            <w:bCs/>
            <w:sz w:val="13"/>
            <w:szCs w:val="13"/>
          </w:rPr>
          <w:delText>PURCHASER</w:delText>
        </w:r>
        <w:r w:rsidR="00FD3EA9" w:rsidRPr="00657AC1" w:rsidDel="00440F5C">
          <w:rPr>
            <w:rFonts w:ascii="Times New Roman" w:hAnsi="Times New Roman"/>
            <w:bCs/>
            <w:sz w:val="13"/>
            <w:szCs w:val="13"/>
          </w:rPr>
          <w:delText>.</w:delText>
        </w:r>
        <w:r w:rsidR="009767B8" w:rsidRPr="00657AC1" w:rsidDel="00440F5C">
          <w:rPr>
            <w:rFonts w:ascii="Times New Roman" w:hAnsi="Times New Roman"/>
            <w:bCs/>
            <w:sz w:val="13"/>
            <w:szCs w:val="13"/>
          </w:rPr>
          <w:delText xml:space="preserve"> </w:delText>
        </w:r>
        <w:r w:rsidRPr="00657AC1" w:rsidDel="00440F5C">
          <w:rPr>
            <w:rFonts w:ascii="Times New Roman" w:hAnsi="Times New Roman"/>
            <w:bCs/>
            <w:sz w:val="13"/>
            <w:szCs w:val="13"/>
          </w:rPr>
          <w:delText>Any requ</w:delText>
        </w:r>
        <w:r w:rsidR="00647FC4" w:rsidRPr="00657AC1" w:rsidDel="00440F5C">
          <w:rPr>
            <w:rFonts w:ascii="Times New Roman" w:hAnsi="Times New Roman"/>
            <w:bCs/>
            <w:sz w:val="13"/>
            <w:szCs w:val="13"/>
          </w:rPr>
          <w:delText xml:space="preserve">est for direct delivery of </w:delText>
        </w:r>
        <w:r w:rsidR="00647FC4" w:rsidRPr="00AF4151" w:rsidDel="00440F5C">
          <w:rPr>
            <w:rFonts w:ascii="Times New Roman" w:hAnsi="Times New Roman"/>
            <w:bCs/>
            <w:sz w:val="13"/>
            <w:szCs w:val="13"/>
          </w:rPr>
          <w:delText>Goods</w:delText>
        </w:r>
        <w:r w:rsidR="003F7623" w:rsidRPr="00AF4151" w:rsidDel="00440F5C">
          <w:rPr>
            <w:rFonts w:ascii="Times New Roman" w:hAnsi="Times New Roman"/>
            <w:bCs/>
            <w:sz w:val="13"/>
            <w:szCs w:val="13"/>
          </w:rPr>
          <w:delText xml:space="preserve"> and</w:delText>
        </w:r>
        <w:r w:rsidR="00647FC4" w:rsidRPr="005E5878" w:rsidDel="00440F5C">
          <w:rPr>
            <w:rFonts w:ascii="Times New Roman" w:hAnsi="Times New Roman"/>
            <w:bCs/>
            <w:sz w:val="13"/>
            <w:szCs w:val="13"/>
          </w:rPr>
          <w:delText>/</w:delText>
        </w:r>
        <w:r w:rsidR="003F7623" w:rsidRPr="005E5878" w:rsidDel="00440F5C">
          <w:rPr>
            <w:rFonts w:ascii="Times New Roman" w:hAnsi="Times New Roman"/>
            <w:bCs/>
            <w:sz w:val="13"/>
            <w:szCs w:val="13"/>
          </w:rPr>
          <w:delText>or performance of the Services</w:delText>
        </w:r>
        <w:r w:rsidR="009767B8" w:rsidRPr="005E5878" w:rsidDel="00440F5C">
          <w:rPr>
            <w:rFonts w:ascii="Times New Roman" w:hAnsi="Times New Roman"/>
            <w:bCs/>
            <w:sz w:val="13"/>
            <w:szCs w:val="13"/>
          </w:rPr>
          <w:delText xml:space="preserve"> </w:delText>
        </w:r>
        <w:r w:rsidRPr="00657AC1" w:rsidDel="00440F5C">
          <w:rPr>
            <w:rFonts w:ascii="Times New Roman" w:hAnsi="Times New Roman"/>
            <w:bCs/>
            <w:sz w:val="13"/>
            <w:szCs w:val="13"/>
          </w:rPr>
          <w:delText xml:space="preserve">to </w:delText>
        </w:r>
        <w:r w:rsidR="003F7623" w:rsidRPr="00657AC1" w:rsidDel="00440F5C">
          <w:rPr>
            <w:rFonts w:ascii="Times New Roman" w:hAnsi="Times New Roman"/>
            <w:bCs/>
            <w:sz w:val="13"/>
            <w:szCs w:val="13"/>
          </w:rPr>
          <w:delText>or at</w:delText>
        </w:r>
        <w:r w:rsidR="009767B8" w:rsidRPr="00657AC1" w:rsidDel="00440F5C">
          <w:rPr>
            <w:rFonts w:ascii="Times New Roman" w:hAnsi="Times New Roman"/>
            <w:bCs/>
            <w:sz w:val="13"/>
            <w:szCs w:val="13"/>
          </w:rPr>
          <w:delText xml:space="preserve"> </w:delText>
        </w:r>
        <w:r w:rsidRPr="00657AC1" w:rsidDel="00440F5C">
          <w:rPr>
            <w:rFonts w:ascii="Times New Roman" w:hAnsi="Times New Roman"/>
            <w:bCs/>
            <w:sz w:val="13"/>
            <w:szCs w:val="13"/>
          </w:rPr>
          <w:delText>KUB’s</w:delText>
        </w:r>
        <w:r w:rsidR="009767B8" w:rsidRPr="00657AC1" w:rsidDel="00440F5C">
          <w:rPr>
            <w:rFonts w:ascii="Times New Roman" w:hAnsi="Times New Roman"/>
            <w:bCs/>
            <w:sz w:val="13"/>
            <w:szCs w:val="13"/>
          </w:rPr>
          <w:delText xml:space="preserve"> </w:delText>
        </w:r>
        <w:r w:rsidRPr="00657AC1" w:rsidDel="00440F5C">
          <w:rPr>
            <w:rFonts w:ascii="Times New Roman" w:hAnsi="Times New Roman"/>
            <w:bCs/>
            <w:sz w:val="13"/>
            <w:szCs w:val="13"/>
          </w:rPr>
          <w:delText xml:space="preserve">must be properly documented </w:delText>
        </w:r>
        <w:r w:rsidR="003F7623" w:rsidRPr="00657AC1" w:rsidDel="00440F5C">
          <w:rPr>
            <w:rFonts w:ascii="Times New Roman" w:hAnsi="Times New Roman"/>
            <w:bCs/>
            <w:sz w:val="13"/>
            <w:szCs w:val="13"/>
          </w:rPr>
          <w:delText>in the Purchase Order</w:delText>
        </w:r>
        <w:r w:rsidR="009767B8" w:rsidRPr="00657AC1" w:rsidDel="00440F5C">
          <w:rPr>
            <w:rFonts w:ascii="Times New Roman" w:hAnsi="Times New Roman"/>
            <w:bCs/>
            <w:sz w:val="13"/>
            <w:szCs w:val="13"/>
          </w:rPr>
          <w:delText xml:space="preserve"> </w:delText>
        </w:r>
        <w:r w:rsidRPr="00657AC1" w:rsidDel="00440F5C">
          <w:rPr>
            <w:rFonts w:ascii="Times New Roman" w:hAnsi="Times New Roman"/>
            <w:bCs/>
            <w:sz w:val="13"/>
            <w:szCs w:val="13"/>
          </w:rPr>
          <w:delText xml:space="preserve">and coordinated with </w:delText>
        </w:r>
        <w:r w:rsidR="003F7623" w:rsidRPr="00657AC1" w:rsidDel="00440F5C">
          <w:rPr>
            <w:rFonts w:ascii="Times New Roman" w:hAnsi="Times New Roman"/>
            <w:bCs/>
            <w:sz w:val="13"/>
            <w:szCs w:val="13"/>
          </w:rPr>
          <w:delText>PURCHASER</w:delText>
        </w:r>
        <w:r w:rsidR="008648D7" w:rsidRPr="00AF4151" w:rsidDel="00440F5C">
          <w:rPr>
            <w:rFonts w:ascii="Times New Roman" w:hAnsi="Times New Roman"/>
            <w:bCs/>
            <w:sz w:val="13"/>
            <w:szCs w:val="13"/>
          </w:rPr>
          <w:delText>.</w:delText>
        </w:r>
      </w:del>
    </w:p>
    <w:p w:rsidR="002A15CC" w:rsidRPr="00657AC1" w:rsidDel="000F2F1B" w:rsidRDefault="002A15CC">
      <w:pPr>
        <w:pStyle w:val="ListParagraph"/>
        <w:ind w:left="360"/>
        <w:rPr>
          <w:del w:id="236" w:author="Wan Azhar Wan Ahmad" w:date="2021-02-01T17:56:00Z"/>
        </w:rPr>
        <w:pPrChange w:id="237" w:author="Wan Azhar Wan Ahmad" w:date="2021-02-01T17:56:00Z">
          <w:pPr>
            <w:pStyle w:val="ListParagraph"/>
          </w:pPr>
        </w:pPrChange>
      </w:pPr>
    </w:p>
    <w:p w:rsidR="002A15CC" w:rsidRPr="002A15CC" w:rsidRDefault="002A15CC">
      <w:pPr>
        <w:pStyle w:val="ListParagraph"/>
        <w:widowControl w:val="0"/>
        <w:numPr>
          <w:ilvl w:val="0"/>
          <w:numId w:val="15"/>
        </w:numPr>
        <w:autoSpaceDE w:val="0"/>
        <w:autoSpaceDN w:val="0"/>
        <w:adjustRightInd w:val="0"/>
        <w:spacing w:line="239" w:lineRule="auto"/>
        <w:ind w:left="426" w:hanging="426"/>
        <w:rPr>
          <w:rFonts w:ascii="Times New Roman" w:hAnsi="Times New Roman"/>
          <w:b/>
          <w:bCs/>
          <w:sz w:val="13"/>
          <w:szCs w:val="13"/>
        </w:rPr>
        <w:pPrChange w:id="238" w:author="Wan Azhar Wan Ahmad" w:date="2021-02-01T17:56:00Z">
          <w:pPr>
            <w:pStyle w:val="ListParagraph"/>
            <w:widowControl w:val="0"/>
            <w:numPr>
              <w:numId w:val="15"/>
            </w:numPr>
            <w:tabs>
              <w:tab w:val="left" w:pos="340"/>
            </w:tabs>
            <w:autoSpaceDE w:val="0"/>
            <w:autoSpaceDN w:val="0"/>
            <w:adjustRightInd w:val="0"/>
            <w:spacing w:line="239" w:lineRule="auto"/>
            <w:ind w:left="644" w:hanging="360"/>
          </w:pPr>
        </w:pPrChange>
      </w:pPr>
      <w:r w:rsidRPr="002A15CC">
        <w:rPr>
          <w:rFonts w:ascii="Times New Roman" w:hAnsi="Times New Roman"/>
          <w:b/>
          <w:bCs/>
          <w:sz w:val="13"/>
          <w:szCs w:val="13"/>
        </w:rPr>
        <w:t xml:space="preserve">INSPECTION </w:t>
      </w:r>
    </w:p>
    <w:p w:rsidR="002A15CC" w:rsidRPr="000F2F1B" w:rsidRDefault="002A15CC">
      <w:pPr>
        <w:pStyle w:val="ListParagraph"/>
        <w:widowControl w:val="0"/>
        <w:autoSpaceDE w:val="0"/>
        <w:autoSpaceDN w:val="0"/>
        <w:adjustRightInd w:val="0"/>
        <w:spacing w:line="239" w:lineRule="auto"/>
        <w:ind w:left="426"/>
        <w:rPr>
          <w:rFonts w:ascii="Times New Roman" w:hAnsi="Times New Roman"/>
          <w:b/>
          <w:bCs/>
          <w:sz w:val="13"/>
          <w:szCs w:val="13"/>
          <w:rPrChange w:id="239" w:author="Wan Azhar Wan Ahmad" w:date="2021-02-01T17:56:00Z">
            <w:rPr>
              <w:rFonts w:ascii="Times New Roman" w:hAnsi="Times New Roman" w:cs="Times New Roman"/>
              <w:sz w:val="13"/>
              <w:szCs w:val="13"/>
            </w:rPr>
          </w:rPrChange>
        </w:rPr>
        <w:pPrChange w:id="240" w:author="Wan Azhar Wan Ahmad" w:date="2021-02-01T17:56:00Z">
          <w:pPr>
            <w:widowControl w:val="0"/>
            <w:autoSpaceDE w:val="0"/>
            <w:autoSpaceDN w:val="0"/>
            <w:adjustRightInd w:val="0"/>
            <w:spacing w:after="0" w:line="33" w:lineRule="exact"/>
          </w:pPr>
        </w:pPrChange>
      </w:pPr>
    </w:p>
    <w:p w:rsidR="00803F3C" w:rsidRPr="00803F3C" w:rsidRDefault="00803F3C" w:rsidP="00803F3C">
      <w:pPr>
        <w:pStyle w:val="ListParagraph"/>
        <w:widowControl w:val="0"/>
        <w:numPr>
          <w:ilvl w:val="0"/>
          <w:numId w:val="16"/>
        </w:numPr>
        <w:overflowPunct w:val="0"/>
        <w:autoSpaceDE w:val="0"/>
        <w:autoSpaceDN w:val="0"/>
        <w:adjustRightInd w:val="0"/>
        <w:spacing w:line="236" w:lineRule="auto"/>
        <w:jc w:val="both"/>
        <w:rPr>
          <w:rFonts w:ascii="Times New Roman" w:hAnsi="Times New Roman"/>
          <w:vanish/>
          <w:sz w:val="13"/>
          <w:szCs w:val="13"/>
        </w:rPr>
      </w:pPr>
    </w:p>
    <w:p w:rsidR="002A15CC" w:rsidRPr="00440F5C" w:rsidRDefault="00B32C09">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Change w:id="241" w:author="Wan Azhar Wan Ahmad" w:date="2021-02-01T17:58:00Z">
            <w:rPr>
              <w:rFonts w:ascii="Times New Roman" w:hAnsi="Times New Roman"/>
              <w:sz w:val="13"/>
              <w:szCs w:val="13"/>
            </w:rPr>
          </w:rPrChange>
        </w:rPr>
        <w:pPrChange w:id="242" w:author="Wan Azhar Wan Ahmad" w:date="2021-02-01T17:58: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AF4151">
        <w:rPr>
          <w:rFonts w:ascii="Times New Roman" w:hAnsi="Times New Roman"/>
          <w:bCs/>
          <w:sz w:val="13"/>
          <w:szCs w:val="13"/>
        </w:rPr>
        <w:t>All Goods and</w:t>
      </w:r>
      <w:r w:rsidR="00B86F69" w:rsidRPr="00AF4151">
        <w:rPr>
          <w:rFonts w:ascii="Times New Roman" w:hAnsi="Times New Roman"/>
          <w:bCs/>
          <w:sz w:val="13"/>
          <w:szCs w:val="13"/>
        </w:rPr>
        <w:t>/or</w:t>
      </w:r>
      <w:r w:rsidRPr="00AF4151">
        <w:rPr>
          <w:rFonts w:ascii="Times New Roman" w:hAnsi="Times New Roman"/>
          <w:bCs/>
          <w:sz w:val="13"/>
          <w:szCs w:val="13"/>
        </w:rPr>
        <w:t xml:space="preserve"> Services will be subject</w:t>
      </w:r>
      <w:r w:rsidR="00B516AA" w:rsidRPr="00AF4151">
        <w:rPr>
          <w:rFonts w:ascii="Times New Roman" w:hAnsi="Times New Roman"/>
          <w:bCs/>
          <w:sz w:val="13"/>
          <w:szCs w:val="13"/>
        </w:rPr>
        <w:t xml:space="preserve"> to and </w:t>
      </w:r>
      <w:r w:rsidR="002A15CC" w:rsidRPr="00AF4151">
        <w:rPr>
          <w:rFonts w:ascii="Times New Roman" w:hAnsi="Times New Roman"/>
          <w:bCs/>
          <w:sz w:val="13"/>
          <w:szCs w:val="13"/>
        </w:rPr>
        <w:t xml:space="preserve">shall </w:t>
      </w:r>
      <w:r w:rsidR="00B516AA" w:rsidRPr="00AF4151">
        <w:rPr>
          <w:rFonts w:ascii="Times New Roman" w:hAnsi="Times New Roman"/>
          <w:bCs/>
          <w:sz w:val="13"/>
          <w:szCs w:val="13"/>
        </w:rPr>
        <w:t>be made available for</w:t>
      </w:r>
      <w:r w:rsidRPr="00AF4151">
        <w:rPr>
          <w:rFonts w:ascii="Times New Roman" w:hAnsi="Times New Roman"/>
          <w:bCs/>
          <w:sz w:val="13"/>
          <w:szCs w:val="13"/>
        </w:rPr>
        <w:t xml:space="preserve"> inspection by the </w:t>
      </w:r>
      <w:r w:rsidR="002A15CC" w:rsidRPr="005E5878">
        <w:rPr>
          <w:rFonts w:ascii="Times New Roman" w:hAnsi="Times New Roman"/>
          <w:bCs/>
          <w:sz w:val="13"/>
          <w:szCs w:val="13"/>
        </w:rPr>
        <w:t xml:space="preserve">PURCHASER </w:t>
      </w:r>
      <w:r w:rsidR="00772F2D" w:rsidRPr="005E5878">
        <w:rPr>
          <w:rFonts w:ascii="Times New Roman" w:hAnsi="Times New Roman"/>
          <w:bCs/>
          <w:sz w:val="13"/>
          <w:szCs w:val="13"/>
        </w:rPr>
        <w:t>and/</w:t>
      </w:r>
      <w:r w:rsidR="002A15CC" w:rsidRPr="005E5878">
        <w:rPr>
          <w:rFonts w:ascii="Times New Roman" w:hAnsi="Times New Roman"/>
          <w:bCs/>
          <w:sz w:val="13"/>
          <w:szCs w:val="13"/>
        </w:rPr>
        <w:t xml:space="preserve">or any third party appointed by </w:t>
      </w:r>
      <w:r w:rsidR="00772F2D" w:rsidRPr="00440F5C">
        <w:rPr>
          <w:rFonts w:ascii="Times New Roman" w:hAnsi="Times New Roman"/>
          <w:bCs/>
          <w:sz w:val="13"/>
          <w:szCs w:val="13"/>
          <w:rPrChange w:id="243" w:author="Wan Azhar Wan Ahmad" w:date="2021-02-01T17:58:00Z">
            <w:rPr>
              <w:rFonts w:ascii="Times New Roman" w:hAnsi="Times New Roman"/>
              <w:sz w:val="13"/>
              <w:szCs w:val="13"/>
            </w:rPr>
          </w:rPrChange>
        </w:rPr>
        <w:t xml:space="preserve">the PURCHASER </w:t>
      </w:r>
      <w:r w:rsidR="002A15CC" w:rsidRPr="00440F5C">
        <w:rPr>
          <w:rFonts w:ascii="Times New Roman" w:hAnsi="Times New Roman"/>
          <w:bCs/>
          <w:sz w:val="13"/>
          <w:szCs w:val="13"/>
          <w:rPrChange w:id="244" w:author="Wan Azhar Wan Ahmad" w:date="2021-02-01T17:58:00Z">
            <w:rPr>
              <w:rFonts w:ascii="Times New Roman" w:hAnsi="Times New Roman"/>
              <w:sz w:val="13"/>
              <w:szCs w:val="13"/>
            </w:rPr>
          </w:rPrChange>
        </w:rPr>
        <w:t xml:space="preserve">at any time at VENDOR’s workplace or at any other </w:t>
      </w:r>
      <w:r w:rsidR="002A15CC" w:rsidRPr="00440F5C">
        <w:rPr>
          <w:rFonts w:ascii="Times New Roman" w:hAnsi="Times New Roman"/>
          <w:bCs/>
          <w:sz w:val="13"/>
          <w:szCs w:val="13"/>
          <w:rPrChange w:id="245" w:author="Wan Azhar Wan Ahmad" w:date="2021-02-01T17:58:00Z">
            <w:rPr>
              <w:rFonts w:ascii="Times New Roman" w:hAnsi="Times New Roman"/>
              <w:sz w:val="13"/>
              <w:szCs w:val="13"/>
            </w:rPr>
          </w:rPrChange>
        </w:rPr>
        <w:t>places where such Goods</w:t>
      </w:r>
      <w:r w:rsidR="00772F2D" w:rsidRPr="00440F5C">
        <w:rPr>
          <w:rFonts w:ascii="Times New Roman" w:hAnsi="Times New Roman"/>
          <w:bCs/>
          <w:sz w:val="13"/>
          <w:szCs w:val="13"/>
          <w:rPrChange w:id="246" w:author="Wan Azhar Wan Ahmad" w:date="2021-02-01T17:58:00Z">
            <w:rPr>
              <w:rFonts w:ascii="Times New Roman" w:hAnsi="Times New Roman"/>
              <w:sz w:val="13"/>
              <w:szCs w:val="13"/>
            </w:rPr>
          </w:rPrChange>
        </w:rPr>
        <w:t xml:space="preserve"> and/or Services </w:t>
      </w:r>
      <w:r w:rsidR="00B86F69" w:rsidRPr="00440F5C">
        <w:rPr>
          <w:rFonts w:ascii="Times New Roman" w:hAnsi="Times New Roman"/>
          <w:bCs/>
          <w:sz w:val="13"/>
          <w:szCs w:val="13"/>
          <w:rPrChange w:id="247" w:author="Wan Azhar Wan Ahmad" w:date="2021-02-01T17:58:00Z">
            <w:rPr>
              <w:rFonts w:ascii="Times New Roman" w:hAnsi="Times New Roman"/>
              <w:sz w:val="13"/>
              <w:szCs w:val="13"/>
            </w:rPr>
          </w:rPrChange>
        </w:rPr>
        <w:t>are</w:t>
      </w:r>
      <w:r w:rsidR="002A15CC" w:rsidRPr="00440F5C">
        <w:rPr>
          <w:rFonts w:ascii="Times New Roman" w:hAnsi="Times New Roman"/>
          <w:bCs/>
          <w:sz w:val="13"/>
          <w:szCs w:val="13"/>
          <w:rPrChange w:id="248" w:author="Wan Azhar Wan Ahmad" w:date="2021-02-01T17:58:00Z">
            <w:rPr>
              <w:rFonts w:ascii="Times New Roman" w:hAnsi="Times New Roman"/>
              <w:sz w:val="13"/>
              <w:szCs w:val="13"/>
            </w:rPr>
          </w:rPrChange>
        </w:rPr>
        <w:t xml:space="preserve"> situated.</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249" w:author="Wan Azhar Wan Ahmad" w:date="2021-02-01T17:58:00Z">
          <w:pPr>
            <w:pStyle w:val="ListParagraph"/>
            <w:widowControl w:val="0"/>
            <w:overflowPunct w:val="0"/>
            <w:autoSpaceDE w:val="0"/>
            <w:autoSpaceDN w:val="0"/>
            <w:adjustRightInd w:val="0"/>
            <w:spacing w:line="236" w:lineRule="auto"/>
            <w:ind w:left="360"/>
            <w:jc w:val="both"/>
          </w:pPr>
        </w:pPrChange>
      </w:pPr>
    </w:p>
    <w:p w:rsidR="002A15CC" w:rsidRPr="002A15CC" w:rsidRDefault="002A15CC">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250" w:author="Wan Azhar Wan Ahmad" w:date="2021-02-01T17:58: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AF4151">
        <w:rPr>
          <w:rFonts w:ascii="Times New Roman" w:hAnsi="Times New Roman"/>
          <w:bCs/>
          <w:sz w:val="13"/>
          <w:szCs w:val="13"/>
        </w:rPr>
        <w:t>The Goods</w:t>
      </w:r>
      <w:r w:rsidR="001D45EB" w:rsidRPr="00AF4151">
        <w:rPr>
          <w:rFonts w:ascii="Times New Roman" w:hAnsi="Times New Roman"/>
          <w:bCs/>
          <w:sz w:val="13"/>
          <w:szCs w:val="13"/>
        </w:rPr>
        <w:t xml:space="preserve"> and/or Services shall </w:t>
      </w:r>
      <w:r w:rsidRPr="00AF4151">
        <w:rPr>
          <w:rFonts w:ascii="Times New Roman" w:hAnsi="Times New Roman"/>
          <w:bCs/>
          <w:sz w:val="13"/>
          <w:szCs w:val="13"/>
        </w:rPr>
        <w:t xml:space="preserve">be subject to </w:t>
      </w:r>
      <w:r w:rsidR="001D45EB" w:rsidRPr="00AF4151">
        <w:rPr>
          <w:rFonts w:ascii="Times New Roman" w:hAnsi="Times New Roman"/>
          <w:bCs/>
          <w:sz w:val="13"/>
          <w:szCs w:val="13"/>
        </w:rPr>
        <w:t>further</w:t>
      </w:r>
      <w:r w:rsidRPr="00AF4151">
        <w:rPr>
          <w:rFonts w:ascii="Times New Roman" w:hAnsi="Times New Roman"/>
          <w:bCs/>
          <w:sz w:val="13"/>
          <w:szCs w:val="13"/>
        </w:rPr>
        <w:t xml:space="preserve"> inspection by PURCHASER upon </w:t>
      </w:r>
      <w:r w:rsidR="001D45EB" w:rsidRPr="005E5878">
        <w:rPr>
          <w:rFonts w:ascii="Times New Roman" w:hAnsi="Times New Roman"/>
          <w:bCs/>
          <w:sz w:val="13"/>
          <w:szCs w:val="13"/>
        </w:rPr>
        <w:t>delivery to PURCHASER</w:t>
      </w:r>
      <w:r w:rsidRPr="005E5878">
        <w:rPr>
          <w:rFonts w:ascii="Times New Roman" w:hAnsi="Times New Roman"/>
          <w:bCs/>
          <w:sz w:val="13"/>
          <w:szCs w:val="13"/>
        </w:rPr>
        <w:t xml:space="preserve"> at the</w:t>
      </w:r>
      <w:r w:rsidR="001D45EB" w:rsidRPr="005E5878">
        <w:rPr>
          <w:rFonts w:ascii="Times New Roman" w:hAnsi="Times New Roman"/>
          <w:bCs/>
          <w:sz w:val="13"/>
          <w:szCs w:val="13"/>
        </w:rPr>
        <w:t xml:space="preserve"> Site</w:t>
      </w:r>
      <w:del w:id="251" w:author="Wan Azhar Wan Ahmad" w:date="2021-02-01T17:59:00Z">
        <w:r w:rsidR="001D45EB" w:rsidRPr="00440F5C" w:rsidDel="00440F5C">
          <w:rPr>
            <w:rFonts w:ascii="Times New Roman" w:hAnsi="Times New Roman"/>
            <w:bCs/>
            <w:sz w:val="13"/>
            <w:szCs w:val="13"/>
            <w:rPrChange w:id="252" w:author="Wan Azhar Wan Ahmad" w:date="2021-02-01T17:58:00Z">
              <w:rPr>
                <w:rFonts w:ascii="Times New Roman" w:hAnsi="Times New Roman"/>
                <w:sz w:val="13"/>
                <w:szCs w:val="13"/>
              </w:rPr>
            </w:rPrChange>
          </w:rPr>
          <w:delText xml:space="preserve">, </w:delText>
        </w:r>
        <w:r w:rsidR="00B516AA" w:rsidRPr="00440F5C" w:rsidDel="00440F5C">
          <w:rPr>
            <w:rFonts w:ascii="Times New Roman" w:hAnsi="Times New Roman"/>
            <w:bCs/>
            <w:sz w:val="13"/>
            <w:szCs w:val="13"/>
            <w:rPrChange w:id="253" w:author="Wan Azhar Wan Ahmad" w:date="2021-02-01T17:58:00Z">
              <w:rPr>
                <w:rFonts w:ascii="Times New Roman" w:hAnsi="Times New Roman"/>
                <w:sz w:val="13"/>
                <w:szCs w:val="13"/>
              </w:rPr>
            </w:rPrChange>
          </w:rPr>
          <w:delText>except</w:delText>
        </w:r>
        <w:r w:rsidRPr="00440F5C" w:rsidDel="00440F5C">
          <w:rPr>
            <w:rFonts w:ascii="Times New Roman" w:hAnsi="Times New Roman"/>
            <w:bCs/>
            <w:sz w:val="13"/>
            <w:szCs w:val="13"/>
            <w:rPrChange w:id="254" w:author="Wan Azhar Wan Ahmad" w:date="2021-02-01T17:58:00Z">
              <w:rPr>
                <w:rFonts w:ascii="Times New Roman" w:hAnsi="Times New Roman"/>
                <w:sz w:val="13"/>
                <w:szCs w:val="13"/>
              </w:rPr>
            </w:rPrChange>
          </w:rPr>
          <w:delText xml:space="preserve"> as </w:delText>
        </w:r>
        <w:r w:rsidR="00B516AA" w:rsidRPr="00440F5C" w:rsidDel="00440F5C">
          <w:rPr>
            <w:rFonts w:ascii="Times New Roman" w:hAnsi="Times New Roman"/>
            <w:bCs/>
            <w:sz w:val="13"/>
            <w:szCs w:val="13"/>
            <w:rPrChange w:id="255" w:author="Wan Azhar Wan Ahmad" w:date="2021-02-01T17:58:00Z">
              <w:rPr>
                <w:rFonts w:ascii="Times New Roman" w:hAnsi="Times New Roman"/>
                <w:sz w:val="13"/>
                <w:szCs w:val="13"/>
              </w:rPr>
            </w:rPrChange>
          </w:rPr>
          <w:delText>otherwise provided</w:delText>
        </w:r>
        <w:r w:rsidRPr="00440F5C" w:rsidDel="00440F5C">
          <w:rPr>
            <w:rFonts w:ascii="Times New Roman" w:hAnsi="Times New Roman"/>
            <w:bCs/>
            <w:sz w:val="13"/>
            <w:szCs w:val="13"/>
            <w:rPrChange w:id="256" w:author="Wan Azhar Wan Ahmad" w:date="2021-02-01T17:58:00Z">
              <w:rPr>
                <w:rFonts w:ascii="Times New Roman" w:hAnsi="Times New Roman"/>
                <w:sz w:val="13"/>
                <w:szCs w:val="13"/>
              </w:rPr>
            </w:rPrChange>
          </w:rPr>
          <w:delText xml:space="preserve"> in the Purchase Order</w:delText>
        </w:r>
      </w:del>
      <w:r w:rsidR="001D45EB" w:rsidRPr="00440F5C">
        <w:rPr>
          <w:rFonts w:ascii="Times New Roman" w:hAnsi="Times New Roman"/>
          <w:bCs/>
          <w:sz w:val="13"/>
          <w:szCs w:val="13"/>
          <w:rPrChange w:id="257" w:author="Wan Azhar Wan Ahmad" w:date="2021-02-01T17:58:00Z">
            <w:rPr>
              <w:rFonts w:ascii="Times New Roman" w:hAnsi="Times New Roman"/>
              <w:sz w:val="13"/>
              <w:szCs w:val="13"/>
            </w:rPr>
          </w:rPrChange>
        </w:rPr>
        <w:t>.</w:t>
      </w:r>
    </w:p>
    <w:p w:rsidR="002A15CC" w:rsidRDefault="002A15CC" w:rsidP="001D45EB">
      <w:pPr>
        <w:pStyle w:val="ListParagraph"/>
        <w:widowControl w:val="0"/>
        <w:overflowPunct w:val="0"/>
        <w:autoSpaceDE w:val="0"/>
        <w:autoSpaceDN w:val="0"/>
        <w:adjustRightInd w:val="0"/>
        <w:spacing w:line="236" w:lineRule="auto"/>
        <w:ind w:left="360"/>
        <w:jc w:val="both"/>
        <w:rPr>
          <w:ins w:id="258" w:author="Wan Azhar Wan Ahmad" w:date="2021-02-01T18:51:00Z"/>
          <w:rFonts w:ascii="Times New Roman" w:hAnsi="Times New Roman"/>
          <w:bCs/>
          <w:sz w:val="13"/>
          <w:szCs w:val="13"/>
        </w:rPr>
      </w:pPr>
    </w:p>
    <w:p w:rsidR="006A53BE" w:rsidRPr="002A15CC" w:rsidDel="00722FB4" w:rsidRDefault="006A53BE" w:rsidP="001D45EB">
      <w:pPr>
        <w:pStyle w:val="ListParagraph"/>
        <w:widowControl w:val="0"/>
        <w:overflowPunct w:val="0"/>
        <w:autoSpaceDE w:val="0"/>
        <w:autoSpaceDN w:val="0"/>
        <w:adjustRightInd w:val="0"/>
        <w:spacing w:line="236" w:lineRule="auto"/>
        <w:ind w:left="360"/>
        <w:jc w:val="both"/>
        <w:rPr>
          <w:del w:id="259" w:author="Wan Azhar Wan Ahmad" w:date="2021-02-01T19:02:00Z"/>
          <w:rFonts w:ascii="Times New Roman" w:hAnsi="Times New Roman"/>
          <w:bCs/>
          <w:sz w:val="13"/>
          <w:szCs w:val="13"/>
        </w:rPr>
      </w:pPr>
    </w:p>
    <w:p w:rsidR="002A15CC" w:rsidRPr="00440F5C" w:rsidRDefault="001D45EB">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Change w:id="260" w:author="Wan Azhar Wan Ahmad" w:date="2021-02-01T18:00:00Z">
            <w:rPr>
              <w:bCs/>
            </w:rPr>
          </w:rPrChange>
        </w:rPr>
        <w:pPrChange w:id="261" w:author="Wan Azhar Wan Ahmad" w:date="2021-02-01T18:00: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AF4151">
        <w:rPr>
          <w:rFonts w:ascii="Times New Roman" w:hAnsi="Times New Roman"/>
          <w:bCs/>
          <w:sz w:val="13"/>
          <w:szCs w:val="13"/>
        </w:rPr>
        <w:t xml:space="preserve">Any inspection or </w:t>
      </w:r>
      <w:r w:rsidR="00B516AA" w:rsidRPr="00AF4151">
        <w:rPr>
          <w:rFonts w:ascii="Times New Roman" w:hAnsi="Times New Roman"/>
          <w:bCs/>
          <w:sz w:val="13"/>
          <w:szCs w:val="13"/>
        </w:rPr>
        <w:t xml:space="preserve">failure to inspect or failure to detect defects by </w:t>
      </w:r>
      <w:r w:rsidR="00CA621F" w:rsidRPr="00AF4151">
        <w:rPr>
          <w:rFonts w:ascii="Times New Roman" w:hAnsi="Times New Roman"/>
          <w:bCs/>
          <w:sz w:val="13"/>
          <w:szCs w:val="13"/>
        </w:rPr>
        <w:t xml:space="preserve"> the PURCHASER and/or any third party appointed by the PURCHASER </w:t>
      </w:r>
      <w:r w:rsidR="00B516AA" w:rsidRPr="005E5878">
        <w:rPr>
          <w:rFonts w:ascii="Times New Roman" w:hAnsi="Times New Roman"/>
          <w:bCs/>
          <w:sz w:val="13"/>
          <w:szCs w:val="13"/>
        </w:rPr>
        <w:t xml:space="preserve">will neither relieve VENDOR from responsibility for such Goods and/or Services as are not in accordance with </w:t>
      </w:r>
      <w:r w:rsidR="0019282B" w:rsidRPr="005E5878">
        <w:rPr>
          <w:rFonts w:ascii="Times New Roman" w:hAnsi="Times New Roman"/>
          <w:bCs/>
          <w:sz w:val="13"/>
          <w:szCs w:val="13"/>
        </w:rPr>
        <w:t>this Agreement</w:t>
      </w:r>
      <w:r w:rsidR="00B516AA" w:rsidRPr="005E5878">
        <w:rPr>
          <w:rFonts w:ascii="Times New Roman" w:hAnsi="Times New Roman"/>
          <w:bCs/>
          <w:sz w:val="13"/>
          <w:szCs w:val="13"/>
        </w:rPr>
        <w:t xml:space="preserve"> nor impose liabilities on PURCHASER for them. PURCHASER's payment for the Goods and/or Services shall not constitute its acceptance </w:t>
      </w:r>
      <w:r w:rsidR="00B516AA" w:rsidRPr="00440F5C">
        <w:rPr>
          <w:rFonts w:ascii="Times New Roman" w:hAnsi="Times New Roman"/>
          <w:bCs/>
          <w:sz w:val="13"/>
          <w:szCs w:val="13"/>
          <w:rPrChange w:id="262" w:author="Wan Azhar Wan Ahmad" w:date="2021-02-01T18:00:00Z">
            <w:rPr>
              <w:rFonts w:ascii="Times New Roman" w:hAnsi="Times New Roman"/>
              <w:sz w:val="13"/>
              <w:szCs w:val="13"/>
            </w:rPr>
          </w:rPrChange>
        </w:rPr>
        <w:t xml:space="preserve">of the Goods and/or Services. </w:t>
      </w:r>
    </w:p>
    <w:p w:rsidR="002A15CC" w:rsidDel="00100A12" w:rsidRDefault="002A15CC" w:rsidP="002A15CC">
      <w:pPr>
        <w:widowControl w:val="0"/>
        <w:autoSpaceDE w:val="0"/>
        <w:autoSpaceDN w:val="0"/>
        <w:adjustRightInd w:val="0"/>
        <w:spacing w:after="0" w:line="164" w:lineRule="exact"/>
        <w:rPr>
          <w:ins w:id="263" w:author="Wan Azhar Wan Ahmad" w:date="2021-02-01T19:03:00Z"/>
          <w:del w:id="264" w:author="Syafiq Khairil Affandi [2]" w:date="2021-05-02T12:57:00Z"/>
          <w:rFonts w:ascii="Times New Roman" w:hAnsi="Times New Roman" w:cs="Times New Roman"/>
          <w:sz w:val="13"/>
          <w:szCs w:val="13"/>
        </w:rPr>
      </w:pPr>
    </w:p>
    <w:p w:rsidR="00722FB4" w:rsidRPr="002A15CC" w:rsidRDefault="00722FB4" w:rsidP="002A15CC">
      <w:pPr>
        <w:widowControl w:val="0"/>
        <w:autoSpaceDE w:val="0"/>
        <w:autoSpaceDN w:val="0"/>
        <w:adjustRightInd w:val="0"/>
        <w:spacing w:after="0" w:line="164" w:lineRule="exact"/>
        <w:rPr>
          <w:rFonts w:ascii="Times New Roman" w:hAnsi="Times New Roman" w:cs="Times New Roman"/>
          <w:sz w:val="13"/>
          <w:szCs w:val="13"/>
        </w:rPr>
      </w:pPr>
    </w:p>
    <w:p w:rsidR="00440F5C" w:rsidRPr="00440F5C" w:rsidRDefault="002A15CC">
      <w:pPr>
        <w:pStyle w:val="ListParagraph"/>
        <w:widowControl w:val="0"/>
        <w:numPr>
          <w:ilvl w:val="0"/>
          <w:numId w:val="16"/>
        </w:numPr>
        <w:overflowPunct w:val="0"/>
        <w:autoSpaceDE w:val="0"/>
        <w:autoSpaceDN w:val="0"/>
        <w:adjustRightInd w:val="0"/>
        <w:spacing w:line="236" w:lineRule="auto"/>
        <w:ind w:left="426" w:hanging="426"/>
        <w:jc w:val="both"/>
        <w:rPr>
          <w:ins w:id="265" w:author="Wan Azhar Wan Ahmad" w:date="2021-02-01T18:01:00Z"/>
          <w:rFonts w:ascii="Times New Roman" w:hAnsi="Times New Roman"/>
          <w:b/>
          <w:bCs/>
          <w:sz w:val="13"/>
          <w:szCs w:val="13"/>
        </w:rPr>
        <w:pPrChange w:id="266" w:author="Wan Azhar Wan Ahmad" w:date="2021-02-01T18:03:00Z">
          <w:pPr>
            <w:pStyle w:val="ListParagraph"/>
            <w:widowControl w:val="0"/>
            <w:numPr>
              <w:numId w:val="15"/>
            </w:numPr>
            <w:tabs>
              <w:tab w:val="left" w:pos="340"/>
            </w:tabs>
            <w:autoSpaceDE w:val="0"/>
            <w:autoSpaceDN w:val="0"/>
            <w:adjustRightInd w:val="0"/>
            <w:spacing w:line="239" w:lineRule="auto"/>
            <w:ind w:left="644" w:hanging="360"/>
          </w:pPr>
        </w:pPrChange>
      </w:pPr>
      <w:del w:id="267" w:author="Wan Azhar Wan Ahmad" w:date="2021-02-01T18:00:00Z">
        <w:r w:rsidRPr="00440F5C" w:rsidDel="00440F5C">
          <w:rPr>
            <w:rFonts w:ascii="Times New Roman" w:hAnsi="Times New Roman"/>
            <w:b/>
            <w:bCs/>
            <w:sz w:val="13"/>
            <w:szCs w:val="13"/>
            <w:rPrChange w:id="268" w:author="Wan Azhar Wan Ahmad" w:date="2021-02-01T18:03:00Z">
              <w:rPr>
                <w:rFonts w:ascii="Times New Roman" w:hAnsi="Times New Roman"/>
                <w:sz w:val="13"/>
                <w:szCs w:val="13"/>
              </w:rPr>
            </w:rPrChange>
          </w:rPr>
          <w:tab/>
        </w:r>
      </w:del>
      <w:r w:rsidRPr="00440F5C">
        <w:rPr>
          <w:rFonts w:ascii="Times New Roman" w:hAnsi="Times New Roman"/>
          <w:b/>
          <w:bCs/>
          <w:sz w:val="13"/>
          <w:szCs w:val="13"/>
        </w:rPr>
        <w:t>TERMS OF PAYMEN</w:t>
      </w:r>
      <w:ins w:id="269" w:author="Wan Azhar Wan Ahmad" w:date="2021-02-01T18:03:00Z">
        <w:r w:rsidR="00440F5C">
          <w:rPr>
            <w:rFonts w:ascii="Times New Roman" w:hAnsi="Times New Roman"/>
            <w:b/>
            <w:bCs/>
            <w:sz w:val="13"/>
            <w:szCs w:val="13"/>
          </w:rPr>
          <w:t>T</w:t>
        </w:r>
      </w:ins>
    </w:p>
    <w:p w:rsidR="002A15CC" w:rsidRPr="00440F5C" w:rsidRDefault="002A15CC">
      <w:pPr>
        <w:pStyle w:val="ListParagraph"/>
        <w:widowControl w:val="0"/>
        <w:overflowPunct w:val="0"/>
        <w:autoSpaceDE w:val="0"/>
        <w:autoSpaceDN w:val="0"/>
        <w:adjustRightInd w:val="0"/>
        <w:spacing w:line="236" w:lineRule="auto"/>
        <w:ind w:left="426"/>
        <w:jc w:val="both"/>
        <w:rPr>
          <w:ins w:id="270" w:author="Wan Azhar Wan Ahmad" w:date="2021-02-01T18:00:00Z"/>
          <w:rFonts w:ascii="Times New Roman" w:hAnsi="Times New Roman"/>
          <w:bCs/>
          <w:sz w:val="13"/>
          <w:szCs w:val="13"/>
          <w:rPrChange w:id="271" w:author="Wan Azhar Wan Ahmad" w:date="2021-02-01T18:03:00Z">
            <w:rPr>
              <w:ins w:id="272" w:author="Wan Azhar Wan Ahmad" w:date="2021-02-01T18:00:00Z"/>
              <w:rFonts w:ascii="Times New Roman" w:hAnsi="Times New Roman"/>
              <w:b/>
              <w:bCs/>
              <w:sz w:val="13"/>
              <w:szCs w:val="13"/>
            </w:rPr>
          </w:rPrChange>
        </w:rPr>
        <w:pPrChange w:id="273" w:author="Wan Azhar Wan Ahmad" w:date="2021-02-01T18:03:00Z">
          <w:pPr>
            <w:pStyle w:val="ListParagraph"/>
            <w:widowControl w:val="0"/>
            <w:numPr>
              <w:numId w:val="15"/>
            </w:numPr>
            <w:tabs>
              <w:tab w:val="left" w:pos="340"/>
            </w:tabs>
            <w:autoSpaceDE w:val="0"/>
            <w:autoSpaceDN w:val="0"/>
            <w:adjustRightInd w:val="0"/>
            <w:spacing w:line="239" w:lineRule="auto"/>
            <w:ind w:left="644" w:hanging="360"/>
          </w:pPr>
        </w:pPrChange>
      </w:pPr>
      <w:del w:id="274" w:author="Wan Azhar Wan Ahmad" w:date="2021-02-01T18:01:00Z">
        <w:r w:rsidRPr="00440F5C" w:rsidDel="00440F5C">
          <w:rPr>
            <w:rFonts w:ascii="Times New Roman" w:hAnsi="Times New Roman"/>
            <w:bCs/>
            <w:sz w:val="13"/>
            <w:szCs w:val="13"/>
            <w:rPrChange w:id="275" w:author="Wan Azhar Wan Ahmad" w:date="2021-02-01T18:03:00Z">
              <w:rPr>
                <w:rFonts w:ascii="Times New Roman" w:hAnsi="Times New Roman"/>
                <w:b/>
                <w:bCs/>
                <w:sz w:val="13"/>
                <w:szCs w:val="13"/>
              </w:rPr>
            </w:rPrChange>
          </w:rPr>
          <w:delText>T</w:delText>
        </w:r>
      </w:del>
    </w:p>
    <w:p w:rsidR="00440F5C" w:rsidRPr="00AA7B18" w:rsidDel="00440F5C" w:rsidRDefault="00440F5C">
      <w:pPr>
        <w:pStyle w:val="ListParagraph"/>
        <w:widowControl w:val="0"/>
        <w:numPr>
          <w:ilvl w:val="1"/>
          <w:numId w:val="16"/>
        </w:numPr>
        <w:overflowPunct w:val="0"/>
        <w:autoSpaceDE w:val="0"/>
        <w:autoSpaceDN w:val="0"/>
        <w:adjustRightInd w:val="0"/>
        <w:spacing w:line="236" w:lineRule="auto"/>
        <w:ind w:left="426" w:hanging="426"/>
        <w:jc w:val="both"/>
        <w:rPr>
          <w:del w:id="276" w:author="Wan Azhar Wan Ahmad" w:date="2021-02-01T18:00:00Z"/>
          <w:rFonts w:ascii="Times New Roman" w:hAnsi="Times New Roman"/>
          <w:bCs/>
          <w:sz w:val="13"/>
          <w:szCs w:val="13"/>
          <w:rPrChange w:id="277" w:author="Syafiq Khairil Affandi" w:date="2021-02-11T10:02:00Z">
            <w:rPr>
              <w:del w:id="278" w:author="Wan Azhar Wan Ahmad" w:date="2021-02-01T18:00:00Z"/>
              <w:rFonts w:ascii="Times New Roman" w:hAnsi="Times New Roman"/>
              <w:b/>
              <w:bCs/>
              <w:sz w:val="13"/>
              <w:szCs w:val="13"/>
            </w:rPr>
          </w:rPrChange>
        </w:rPr>
        <w:pPrChange w:id="279" w:author="Wan Azhar Wan Ahmad" w:date="2021-02-01T18:03:00Z">
          <w:pPr>
            <w:pStyle w:val="ListParagraph"/>
            <w:widowControl w:val="0"/>
            <w:numPr>
              <w:numId w:val="16"/>
            </w:numPr>
            <w:overflowPunct w:val="0"/>
            <w:autoSpaceDE w:val="0"/>
            <w:autoSpaceDN w:val="0"/>
            <w:adjustRightInd w:val="0"/>
            <w:spacing w:line="236" w:lineRule="auto"/>
            <w:ind w:left="360" w:hanging="360"/>
            <w:jc w:val="both"/>
          </w:pPr>
        </w:pPrChange>
      </w:pPr>
    </w:p>
    <w:p w:rsidR="00440F5C" w:rsidRPr="00AA7B18" w:rsidDel="00440F5C" w:rsidRDefault="00440F5C">
      <w:pPr>
        <w:pStyle w:val="ListParagraph"/>
        <w:widowControl w:val="0"/>
        <w:numPr>
          <w:ilvl w:val="1"/>
          <w:numId w:val="16"/>
        </w:numPr>
        <w:overflowPunct w:val="0"/>
        <w:autoSpaceDE w:val="0"/>
        <w:autoSpaceDN w:val="0"/>
        <w:adjustRightInd w:val="0"/>
        <w:spacing w:line="236" w:lineRule="auto"/>
        <w:ind w:left="426" w:hanging="426"/>
        <w:jc w:val="both"/>
        <w:rPr>
          <w:del w:id="280" w:author="Wan Azhar Wan Ahmad" w:date="2021-02-01T18:00:00Z"/>
          <w:rFonts w:ascii="Times New Roman" w:hAnsi="Times New Roman"/>
          <w:bCs/>
          <w:sz w:val="13"/>
          <w:szCs w:val="13"/>
          <w:rPrChange w:id="281" w:author="Syafiq Khairil Affandi" w:date="2021-02-11T10:02:00Z">
            <w:rPr>
              <w:del w:id="282" w:author="Wan Azhar Wan Ahmad" w:date="2021-02-01T18:00:00Z"/>
              <w:rFonts w:cs="Times New Roman"/>
            </w:rPr>
          </w:rPrChange>
        </w:rPr>
        <w:pPrChange w:id="283" w:author="Wan Azhar Wan Ahmad" w:date="2021-02-01T18:03:00Z">
          <w:pPr>
            <w:widowControl w:val="0"/>
            <w:autoSpaceDE w:val="0"/>
            <w:autoSpaceDN w:val="0"/>
            <w:adjustRightInd w:val="0"/>
            <w:spacing w:after="0" w:line="33" w:lineRule="exact"/>
          </w:pPr>
        </w:pPrChange>
      </w:pPr>
    </w:p>
    <w:p w:rsidR="00CE5649" w:rsidRPr="00AA7B18" w:rsidDel="00440F5C" w:rsidRDefault="00CE5649">
      <w:pPr>
        <w:pStyle w:val="ListParagraph"/>
        <w:widowControl w:val="0"/>
        <w:numPr>
          <w:ilvl w:val="1"/>
          <w:numId w:val="16"/>
        </w:numPr>
        <w:overflowPunct w:val="0"/>
        <w:autoSpaceDE w:val="0"/>
        <w:autoSpaceDN w:val="0"/>
        <w:adjustRightInd w:val="0"/>
        <w:spacing w:line="236" w:lineRule="auto"/>
        <w:ind w:left="426" w:hanging="426"/>
        <w:jc w:val="both"/>
        <w:rPr>
          <w:del w:id="284" w:author="Wan Azhar Wan Ahmad" w:date="2021-02-01T18:01:00Z"/>
          <w:rFonts w:ascii="Times New Roman" w:hAnsi="Times New Roman"/>
          <w:bCs/>
          <w:sz w:val="13"/>
          <w:szCs w:val="13"/>
          <w:rPrChange w:id="285" w:author="Syafiq Khairil Affandi" w:date="2021-02-11T10:02:00Z">
            <w:rPr>
              <w:del w:id="286" w:author="Wan Azhar Wan Ahmad" w:date="2021-02-01T18:01:00Z"/>
              <w:vanish/>
            </w:rPr>
          </w:rPrChange>
        </w:rPr>
        <w:pPrChange w:id="287" w:author="Wan Azhar Wan Ahmad" w:date="2021-02-01T18:03:00Z">
          <w:pPr>
            <w:pStyle w:val="ListParagraph"/>
            <w:widowControl w:val="0"/>
            <w:numPr>
              <w:numId w:val="16"/>
            </w:numPr>
            <w:overflowPunct w:val="0"/>
            <w:autoSpaceDE w:val="0"/>
            <w:autoSpaceDN w:val="0"/>
            <w:adjustRightInd w:val="0"/>
            <w:spacing w:line="236" w:lineRule="auto"/>
            <w:ind w:left="360" w:hanging="360"/>
            <w:jc w:val="both"/>
          </w:pPr>
        </w:pPrChange>
      </w:pPr>
    </w:p>
    <w:p w:rsidR="002A15CC" w:rsidRPr="00AA7B18" w:rsidRDefault="002A15CC">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288" w:author="Wan Azhar Wan Ahmad" w:date="2021-02-01T18:03: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AA7B18">
        <w:rPr>
          <w:rFonts w:ascii="Times New Roman" w:hAnsi="Times New Roman"/>
          <w:bCs/>
          <w:sz w:val="13"/>
          <w:szCs w:val="13"/>
        </w:rPr>
        <w:t xml:space="preserve">Payment will </w:t>
      </w:r>
      <w:ins w:id="289" w:author="Wan Azhar Wan Ahmad" w:date="2021-02-01T18:12:00Z">
        <w:r w:rsidR="00DA716C" w:rsidRPr="00AA7B18">
          <w:rPr>
            <w:rFonts w:ascii="Times New Roman" w:hAnsi="Times New Roman"/>
            <w:bCs/>
            <w:sz w:val="13"/>
            <w:szCs w:val="13"/>
          </w:rPr>
          <w:t xml:space="preserve">only </w:t>
        </w:r>
      </w:ins>
      <w:r w:rsidRPr="00AA7B18">
        <w:rPr>
          <w:rFonts w:ascii="Times New Roman" w:hAnsi="Times New Roman"/>
          <w:bCs/>
          <w:sz w:val="13"/>
          <w:szCs w:val="13"/>
        </w:rPr>
        <w:t xml:space="preserve">be </w:t>
      </w:r>
      <w:del w:id="290" w:author="Wan Azhar Wan Ahmad" w:date="2021-02-01T18:04:00Z">
        <w:r w:rsidRPr="00AA7B18" w:rsidDel="00440F5C">
          <w:rPr>
            <w:rFonts w:ascii="Times New Roman" w:hAnsi="Times New Roman"/>
            <w:bCs/>
            <w:sz w:val="13"/>
            <w:szCs w:val="13"/>
          </w:rPr>
          <w:delText xml:space="preserve">effected </w:delText>
        </w:r>
      </w:del>
      <w:ins w:id="291" w:author="Wan Azhar Wan Ahmad" w:date="2021-02-01T18:04:00Z">
        <w:r w:rsidR="00440F5C" w:rsidRPr="00AA7B18">
          <w:rPr>
            <w:rFonts w:ascii="Times New Roman" w:hAnsi="Times New Roman"/>
            <w:bCs/>
            <w:sz w:val="13"/>
            <w:szCs w:val="13"/>
          </w:rPr>
          <w:t xml:space="preserve">made </w:t>
        </w:r>
      </w:ins>
      <w:ins w:id="292" w:author="Wan Azhar Wan Ahmad" w:date="2021-02-01T18:12:00Z">
        <w:r w:rsidR="00DA716C" w:rsidRPr="00AA7B18">
          <w:rPr>
            <w:rFonts w:ascii="Times New Roman" w:hAnsi="Times New Roman"/>
            <w:bCs/>
            <w:sz w:val="13"/>
            <w:szCs w:val="13"/>
          </w:rPr>
          <w:t xml:space="preserve">upon invoice </w:t>
        </w:r>
      </w:ins>
      <w:ins w:id="293" w:author="Syafiq Khairil Affandi" w:date="2021-02-02T11:37:00Z">
        <w:r w:rsidR="00FC7005" w:rsidRPr="00AA7B18">
          <w:rPr>
            <w:rFonts w:ascii="Times New Roman" w:hAnsi="Times New Roman"/>
            <w:bCs/>
            <w:sz w:val="13"/>
            <w:szCs w:val="13"/>
            <w:rPrChange w:id="294" w:author="Syafiq Khairil Affandi" w:date="2021-02-11T10:02:00Z">
              <w:rPr>
                <w:rFonts w:ascii="Times New Roman" w:hAnsi="Times New Roman"/>
                <w:bCs/>
                <w:color w:val="00B050"/>
                <w:sz w:val="13"/>
                <w:szCs w:val="13"/>
              </w:rPr>
            </w:rPrChange>
          </w:rPr>
          <w:t>by</w:t>
        </w:r>
      </w:ins>
      <w:ins w:id="295" w:author="Wan Azhar Wan Ahmad" w:date="2021-02-01T18:12:00Z">
        <w:del w:id="296" w:author="Syafiq Khairil Affandi" w:date="2021-02-02T11:37:00Z">
          <w:r w:rsidR="00DA716C" w:rsidRPr="00AA7B18" w:rsidDel="00AF4151">
            <w:rPr>
              <w:rFonts w:ascii="Times New Roman" w:hAnsi="Times New Roman"/>
              <w:bCs/>
              <w:sz w:val="13"/>
              <w:szCs w:val="13"/>
            </w:rPr>
            <w:delText>by</w:delText>
          </w:r>
        </w:del>
        <w:r w:rsidR="00DA716C" w:rsidRPr="00AA7B18">
          <w:rPr>
            <w:rFonts w:ascii="Times New Roman" w:hAnsi="Times New Roman"/>
            <w:bCs/>
            <w:sz w:val="13"/>
            <w:szCs w:val="13"/>
          </w:rPr>
          <w:t xml:space="preserve"> the </w:t>
        </w:r>
      </w:ins>
      <w:ins w:id="297" w:author="Wan Azhar Wan Ahmad" w:date="2021-02-01T18:15:00Z">
        <w:r w:rsidR="00DA716C" w:rsidRPr="00AA7B18">
          <w:rPr>
            <w:rFonts w:ascii="Times New Roman" w:hAnsi="Times New Roman"/>
            <w:bCs/>
            <w:sz w:val="13"/>
            <w:szCs w:val="13"/>
          </w:rPr>
          <w:t xml:space="preserve">VENDOR </w:t>
        </w:r>
      </w:ins>
      <w:ins w:id="298" w:author="Wan Azhar Wan Ahmad" w:date="2021-02-01T18:19:00Z">
        <w:r w:rsidR="006A6558" w:rsidRPr="00AA7B18">
          <w:rPr>
            <w:rFonts w:ascii="Times New Roman" w:hAnsi="Times New Roman"/>
            <w:bCs/>
            <w:sz w:val="13"/>
            <w:szCs w:val="13"/>
          </w:rPr>
          <w:t>t</w:t>
        </w:r>
      </w:ins>
      <w:ins w:id="299" w:author="Wan Azhar Wan Ahmad" w:date="2021-02-01T18:10:00Z">
        <w:r w:rsidR="00DA716C" w:rsidRPr="00AA7B18">
          <w:rPr>
            <w:rFonts w:ascii="Times New Roman" w:hAnsi="Times New Roman"/>
            <w:bCs/>
            <w:sz w:val="13"/>
            <w:szCs w:val="13"/>
          </w:rPr>
          <w:t xml:space="preserve">o </w:t>
        </w:r>
        <w:del w:id="300" w:author="Syafiq Khairil Affandi" w:date="2021-02-02T11:37:00Z">
          <w:r w:rsidR="00DA716C" w:rsidRPr="00AA7B18" w:rsidDel="00AF4151">
            <w:rPr>
              <w:rFonts w:ascii="Times New Roman" w:hAnsi="Times New Roman"/>
              <w:bCs/>
              <w:sz w:val="13"/>
              <w:szCs w:val="13"/>
            </w:rPr>
            <w:delText>our</w:delText>
          </w:r>
        </w:del>
      </w:ins>
      <w:ins w:id="301" w:author="Syafiq Khairil Affandi" w:date="2021-02-02T11:37:00Z">
        <w:r w:rsidR="00AF4151" w:rsidRPr="00AA7B18">
          <w:rPr>
            <w:rFonts w:ascii="Times New Roman" w:hAnsi="Times New Roman"/>
            <w:bCs/>
            <w:sz w:val="13"/>
            <w:szCs w:val="13"/>
          </w:rPr>
          <w:t>the</w:t>
        </w:r>
      </w:ins>
      <w:ins w:id="302" w:author="Wan Azhar Wan Ahmad" w:date="2021-02-01T18:10:00Z">
        <w:r w:rsidR="00DA716C" w:rsidRPr="00AA7B18">
          <w:rPr>
            <w:rFonts w:ascii="Times New Roman" w:hAnsi="Times New Roman"/>
            <w:bCs/>
            <w:sz w:val="13"/>
            <w:szCs w:val="13"/>
          </w:rPr>
          <w:t xml:space="preserve"> bank account</w:t>
        </w:r>
        <w:del w:id="303" w:author="Syafiq Khairil Affandi" w:date="2021-02-02T11:38:00Z">
          <w:r w:rsidR="00DA716C" w:rsidRPr="00AA7B18" w:rsidDel="00AF4151">
            <w:rPr>
              <w:rFonts w:ascii="Times New Roman" w:hAnsi="Times New Roman"/>
              <w:bCs/>
              <w:sz w:val="13"/>
              <w:szCs w:val="13"/>
            </w:rPr>
            <w:delText xml:space="preserve"> </w:delText>
          </w:r>
        </w:del>
      </w:ins>
      <w:ins w:id="304" w:author="Wan Azhar Wan Ahmad" w:date="2021-02-01T18:12:00Z">
        <w:del w:id="305" w:author="Syafiq Khairil Affandi" w:date="2021-02-02T11:38:00Z">
          <w:r w:rsidR="00DA716C" w:rsidRPr="00AA7B18" w:rsidDel="00AF4151">
            <w:rPr>
              <w:rFonts w:ascii="Times New Roman" w:hAnsi="Times New Roman"/>
              <w:bCs/>
              <w:sz w:val="13"/>
              <w:szCs w:val="13"/>
            </w:rPr>
            <w:delText>as</w:delText>
          </w:r>
        </w:del>
      </w:ins>
      <w:ins w:id="306" w:author="Syafiq Khairil Affandi" w:date="2021-01-13T15:06:00Z">
        <w:del w:id="307" w:author="Wan Azhar Wan Ahmad" w:date="2021-02-01T18:05:00Z">
          <w:r w:rsidR="00374C22" w:rsidRPr="00AA7B18" w:rsidDel="00440F5C">
            <w:rPr>
              <w:rFonts w:ascii="Times New Roman" w:hAnsi="Times New Roman"/>
              <w:bCs/>
              <w:sz w:val="13"/>
              <w:szCs w:val="13"/>
            </w:rPr>
            <w:delText>in the Purchase Order</w:delText>
          </w:r>
        </w:del>
      </w:ins>
      <w:del w:id="308" w:author="Wan Azhar Wan Ahmad" w:date="2021-02-01T18:05:00Z">
        <w:r w:rsidRPr="00AA7B18" w:rsidDel="00440F5C">
          <w:rPr>
            <w:rFonts w:ascii="Times New Roman" w:hAnsi="Times New Roman"/>
            <w:bCs/>
            <w:sz w:val="13"/>
            <w:szCs w:val="13"/>
          </w:rPr>
          <w:delText>within forty</w:delText>
        </w:r>
        <w:r w:rsidR="0063241C" w:rsidRPr="00AA7B18" w:rsidDel="00440F5C">
          <w:rPr>
            <w:rFonts w:ascii="Times New Roman" w:hAnsi="Times New Roman"/>
            <w:bCs/>
            <w:sz w:val="13"/>
            <w:szCs w:val="13"/>
          </w:rPr>
          <w:delText>-</w:delText>
        </w:r>
        <w:r w:rsidRPr="00AA7B18" w:rsidDel="00440F5C">
          <w:rPr>
            <w:rFonts w:ascii="Times New Roman" w:hAnsi="Times New Roman"/>
            <w:bCs/>
            <w:sz w:val="13"/>
            <w:szCs w:val="13"/>
          </w:rPr>
          <w:delText>five (45) days after the delivery and acceptance of Goods</w:delText>
        </w:r>
        <w:r w:rsidR="0063241C" w:rsidRPr="005E5878" w:rsidDel="00440F5C">
          <w:rPr>
            <w:rFonts w:ascii="Times New Roman" w:hAnsi="Times New Roman"/>
            <w:bCs/>
            <w:sz w:val="13"/>
            <w:szCs w:val="13"/>
          </w:rPr>
          <w:delText xml:space="preserve"> and</w:delText>
        </w:r>
        <w:r w:rsidRPr="005E5878" w:rsidDel="00440F5C">
          <w:rPr>
            <w:rFonts w:ascii="Times New Roman" w:hAnsi="Times New Roman"/>
            <w:bCs/>
            <w:sz w:val="13"/>
            <w:szCs w:val="13"/>
          </w:rPr>
          <w:delText>/</w:delText>
        </w:r>
        <w:r w:rsidR="0063241C" w:rsidRPr="005E5878" w:rsidDel="00440F5C">
          <w:rPr>
            <w:rFonts w:ascii="Times New Roman" w:hAnsi="Times New Roman"/>
            <w:bCs/>
            <w:sz w:val="13"/>
            <w:szCs w:val="13"/>
          </w:rPr>
          <w:delText>or Services</w:delText>
        </w:r>
        <w:r w:rsidRPr="00AA7B18" w:rsidDel="00440F5C">
          <w:rPr>
            <w:rFonts w:ascii="Times New Roman" w:hAnsi="Times New Roman"/>
            <w:bCs/>
            <w:sz w:val="13"/>
            <w:szCs w:val="13"/>
            <w:rPrChange w:id="309" w:author="Syafiq Khairil Affandi" w:date="2021-02-11T10:02:00Z">
              <w:rPr>
                <w:rFonts w:ascii="Times New Roman" w:hAnsi="Times New Roman"/>
                <w:sz w:val="13"/>
                <w:szCs w:val="13"/>
              </w:rPr>
            </w:rPrChange>
          </w:rPr>
          <w:delText xml:space="preserve"> by PURCHASER and </w:delText>
        </w:r>
        <w:r w:rsidR="0063241C" w:rsidRPr="00AA7B18" w:rsidDel="00440F5C">
          <w:rPr>
            <w:rFonts w:ascii="Times New Roman" w:hAnsi="Times New Roman"/>
            <w:bCs/>
            <w:sz w:val="13"/>
            <w:szCs w:val="13"/>
            <w:rPrChange w:id="310" w:author="Syafiq Khairil Affandi" w:date="2021-02-11T10:02:00Z">
              <w:rPr>
                <w:rFonts w:ascii="Times New Roman" w:hAnsi="Times New Roman"/>
                <w:sz w:val="13"/>
                <w:szCs w:val="13"/>
              </w:rPr>
            </w:rPrChange>
          </w:rPr>
          <w:delText>receipt of the</w:delText>
        </w:r>
        <w:r w:rsidR="00CA621F" w:rsidRPr="00AA7B18" w:rsidDel="00440F5C">
          <w:rPr>
            <w:rFonts w:ascii="Times New Roman" w:hAnsi="Times New Roman"/>
            <w:bCs/>
            <w:sz w:val="13"/>
            <w:szCs w:val="13"/>
            <w:rPrChange w:id="311" w:author="Syafiq Khairil Affandi" w:date="2021-02-11T10:02:00Z">
              <w:rPr>
                <w:rFonts w:ascii="Times New Roman" w:hAnsi="Times New Roman"/>
                <w:sz w:val="13"/>
                <w:szCs w:val="13"/>
              </w:rPr>
            </w:rPrChange>
          </w:rPr>
          <w:delText xml:space="preserve"> </w:delText>
        </w:r>
        <w:r w:rsidRPr="00AA7B18" w:rsidDel="00440F5C">
          <w:rPr>
            <w:rFonts w:ascii="Times New Roman" w:hAnsi="Times New Roman"/>
            <w:bCs/>
            <w:sz w:val="13"/>
            <w:szCs w:val="13"/>
            <w:rPrChange w:id="312" w:author="Syafiq Khairil Affandi" w:date="2021-02-11T10:02:00Z">
              <w:rPr>
                <w:rFonts w:ascii="Times New Roman" w:hAnsi="Times New Roman"/>
                <w:sz w:val="13"/>
                <w:szCs w:val="13"/>
              </w:rPr>
            </w:rPrChange>
          </w:rPr>
          <w:delText>invoice from VENDOR, or as otherwise agreed and stipulated in the Purchase Order</w:delText>
        </w:r>
      </w:del>
      <w:ins w:id="313" w:author="Wan Azhar Wan Ahmad" w:date="2021-02-01T18:05:00Z">
        <w:del w:id="314" w:author="Syafiq Khairil Affandi" w:date="2021-02-02T11:38:00Z">
          <w:r w:rsidR="00440F5C" w:rsidRPr="00AA7B18" w:rsidDel="00AF4151">
            <w:rPr>
              <w:rFonts w:ascii="Times New Roman" w:hAnsi="Times New Roman"/>
              <w:bCs/>
              <w:sz w:val="13"/>
              <w:szCs w:val="13"/>
            </w:rPr>
            <w:delText>herein</w:delText>
          </w:r>
        </w:del>
      </w:ins>
      <w:ins w:id="315" w:author="Syafiq Khairil Affandi" w:date="2021-02-02T11:38:00Z">
        <w:r w:rsidR="00AF4151" w:rsidRPr="00AA7B18">
          <w:rPr>
            <w:rFonts w:ascii="Times New Roman" w:hAnsi="Times New Roman"/>
            <w:bCs/>
            <w:sz w:val="13"/>
            <w:szCs w:val="13"/>
          </w:rPr>
          <w:t xml:space="preserve"> according to the agreed terms of payment as stated herein</w:t>
        </w:r>
      </w:ins>
      <w:r w:rsidRPr="00AA7B18">
        <w:rPr>
          <w:rFonts w:ascii="Times New Roman" w:hAnsi="Times New Roman"/>
          <w:bCs/>
          <w:sz w:val="13"/>
          <w:szCs w:val="13"/>
        </w:rPr>
        <w:t>.</w:t>
      </w:r>
    </w:p>
    <w:p w:rsidR="002A15CC" w:rsidRPr="00AF4151" w:rsidDel="00440F5C" w:rsidRDefault="002A15CC">
      <w:pPr>
        <w:pStyle w:val="ListParagraph"/>
        <w:widowControl w:val="0"/>
        <w:numPr>
          <w:ilvl w:val="1"/>
          <w:numId w:val="16"/>
        </w:numPr>
        <w:overflowPunct w:val="0"/>
        <w:autoSpaceDE w:val="0"/>
        <w:autoSpaceDN w:val="0"/>
        <w:adjustRightInd w:val="0"/>
        <w:spacing w:line="236" w:lineRule="auto"/>
        <w:ind w:left="426" w:hanging="426"/>
        <w:jc w:val="both"/>
        <w:rPr>
          <w:del w:id="316" w:author="Wan Azhar Wan Ahmad" w:date="2021-02-01T18:01:00Z"/>
          <w:rFonts w:ascii="Times New Roman" w:hAnsi="Times New Roman"/>
          <w:bCs/>
          <w:sz w:val="13"/>
          <w:szCs w:val="13"/>
        </w:rPr>
        <w:pPrChange w:id="317" w:author="Wan Azhar Wan Ahmad" w:date="2021-02-01T18:00:00Z">
          <w:pPr>
            <w:widowControl w:val="0"/>
            <w:autoSpaceDE w:val="0"/>
            <w:autoSpaceDN w:val="0"/>
            <w:adjustRightInd w:val="0"/>
            <w:spacing w:after="0" w:line="34" w:lineRule="exact"/>
          </w:pPr>
        </w:pPrChange>
      </w:pPr>
    </w:p>
    <w:p w:rsidR="002A15CC" w:rsidRPr="00AF4151"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318" w:author="Wan Azhar Wan Ahmad" w:date="2021-02-01T18:01:00Z">
          <w:pPr>
            <w:widowControl w:val="0"/>
            <w:overflowPunct w:val="0"/>
            <w:autoSpaceDE w:val="0"/>
            <w:autoSpaceDN w:val="0"/>
            <w:adjustRightInd w:val="0"/>
            <w:spacing w:after="0" w:line="223" w:lineRule="auto"/>
            <w:ind w:left="360"/>
            <w:jc w:val="both"/>
          </w:pPr>
        </w:pPrChange>
      </w:pPr>
    </w:p>
    <w:p w:rsidR="002A15CC" w:rsidRPr="00440F5C" w:rsidRDefault="006A4AD3">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Change w:id="319" w:author="Wan Azhar Wan Ahmad" w:date="2021-02-01T18:00:00Z">
            <w:rPr>
              <w:rFonts w:ascii="Times New Roman" w:hAnsi="Times New Roman"/>
              <w:sz w:val="13"/>
              <w:szCs w:val="13"/>
            </w:rPr>
          </w:rPrChange>
        </w:rPr>
        <w:pPrChange w:id="320" w:author="Wan Azhar Wan Ahmad" w:date="2021-02-01T18:00: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AF4151">
        <w:rPr>
          <w:rFonts w:ascii="Times New Roman" w:hAnsi="Times New Roman"/>
          <w:bCs/>
          <w:sz w:val="13"/>
          <w:szCs w:val="13"/>
        </w:rPr>
        <w:t>Notwithstanding Clause 5.</w:t>
      </w:r>
      <w:r w:rsidR="00527C45" w:rsidRPr="00AF4151">
        <w:rPr>
          <w:rFonts w:ascii="Times New Roman" w:hAnsi="Times New Roman"/>
          <w:bCs/>
          <w:sz w:val="13"/>
          <w:szCs w:val="13"/>
        </w:rPr>
        <w:t>1</w:t>
      </w:r>
      <w:r w:rsidRPr="00AF4151">
        <w:rPr>
          <w:rFonts w:ascii="Times New Roman" w:hAnsi="Times New Roman"/>
          <w:bCs/>
          <w:sz w:val="13"/>
          <w:szCs w:val="13"/>
        </w:rPr>
        <w:t xml:space="preserve"> above, PURCHASER sha</w:t>
      </w:r>
      <w:r w:rsidR="00527C45" w:rsidRPr="005E5878">
        <w:rPr>
          <w:rFonts w:ascii="Times New Roman" w:hAnsi="Times New Roman"/>
          <w:bCs/>
          <w:sz w:val="13"/>
          <w:szCs w:val="13"/>
        </w:rPr>
        <w:t>l</w:t>
      </w:r>
      <w:r w:rsidRPr="005E5878">
        <w:rPr>
          <w:rFonts w:ascii="Times New Roman" w:hAnsi="Times New Roman"/>
          <w:bCs/>
          <w:sz w:val="13"/>
          <w:szCs w:val="13"/>
        </w:rPr>
        <w:t>l have right to withhold payment of any invoiced amounts that are disputed in good faith until the parties reach an agreement with respect to such disputed amounts and such withholding of disputed amounts shall not be deemed a breach of this terms and cond</w:t>
      </w:r>
      <w:r w:rsidRPr="00440F5C">
        <w:rPr>
          <w:rFonts w:ascii="Times New Roman" w:hAnsi="Times New Roman"/>
          <w:bCs/>
          <w:sz w:val="13"/>
          <w:szCs w:val="13"/>
          <w:rPrChange w:id="321" w:author="Wan Azhar Wan Ahmad" w:date="2021-02-01T18:00:00Z">
            <w:rPr>
              <w:rFonts w:ascii="Times New Roman" w:hAnsi="Times New Roman"/>
              <w:sz w:val="13"/>
              <w:szCs w:val="13"/>
            </w:rPr>
          </w:rPrChange>
        </w:rPr>
        <w:t xml:space="preserve">itions nor shall any interest be charged on such amounts. </w:t>
      </w:r>
    </w:p>
    <w:p w:rsidR="002A15CC" w:rsidRPr="00440F5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322" w:author="Wan Azhar Wan Ahmad" w:date="2021-02-01T18:00:00Z">
            <w:rPr>
              <w:rFonts w:ascii="Times New Roman" w:hAnsi="Times New Roman"/>
              <w:sz w:val="13"/>
              <w:szCs w:val="13"/>
            </w:rPr>
          </w:rPrChange>
        </w:rPr>
        <w:pPrChange w:id="323" w:author="Wan Azhar Wan Ahmad" w:date="2021-02-01T18:06:00Z">
          <w:pPr>
            <w:pStyle w:val="ListParagraph"/>
            <w:widowControl w:val="0"/>
            <w:tabs>
              <w:tab w:val="left" w:pos="360"/>
            </w:tabs>
            <w:overflowPunct w:val="0"/>
            <w:autoSpaceDE w:val="0"/>
            <w:autoSpaceDN w:val="0"/>
            <w:adjustRightInd w:val="0"/>
            <w:spacing w:line="236" w:lineRule="auto"/>
            <w:ind w:left="360"/>
            <w:jc w:val="both"/>
          </w:pPr>
        </w:pPrChange>
      </w:pPr>
    </w:p>
    <w:p w:rsidR="002A15CC" w:rsidRPr="002A15CC" w:rsidDel="006A6558" w:rsidRDefault="002A15CC">
      <w:pPr>
        <w:pStyle w:val="ListParagraph"/>
        <w:widowControl w:val="0"/>
        <w:numPr>
          <w:ilvl w:val="1"/>
          <w:numId w:val="16"/>
        </w:numPr>
        <w:overflowPunct w:val="0"/>
        <w:autoSpaceDE w:val="0"/>
        <w:autoSpaceDN w:val="0"/>
        <w:adjustRightInd w:val="0"/>
        <w:spacing w:line="236" w:lineRule="auto"/>
        <w:ind w:left="426" w:hanging="426"/>
        <w:jc w:val="both"/>
        <w:rPr>
          <w:del w:id="324" w:author="Wan Azhar Wan Ahmad" w:date="2021-02-01T18:24:00Z"/>
          <w:rFonts w:ascii="Times New Roman" w:hAnsi="Times New Roman"/>
          <w:bCs/>
          <w:sz w:val="13"/>
          <w:szCs w:val="13"/>
        </w:rPr>
        <w:pPrChange w:id="325" w:author="Wan Azhar Wan Ahmad" w:date="2021-02-01T18:00:00Z">
          <w:pPr>
            <w:pStyle w:val="ListParagraph"/>
            <w:widowControl w:val="0"/>
            <w:numPr>
              <w:ilvl w:val="1"/>
              <w:numId w:val="16"/>
            </w:numPr>
            <w:overflowPunct w:val="0"/>
            <w:autoSpaceDE w:val="0"/>
            <w:autoSpaceDN w:val="0"/>
            <w:adjustRightInd w:val="0"/>
            <w:spacing w:line="236" w:lineRule="auto"/>
            <w:ind w:left="360" w:hanging="360"/>
            <w:jc w:val="both"/>
          </w:pPr>
        </w:pPrChange>
      </w:pPr>
      <w:del w:id="326" w:author="Wan Azhar Wan Ahmad" w:date="2021-02-01T18:24:00Z">
        <w:r w:rsidRPr="00440F5C" w:rsidDel="006A6558">
          <w:rPr>
            <w:rFonts w:ascii="Times New Roman" w:hAnsi="Times New Roman"/>
            <w:bCs/>
            <w:sz w:val="13"/>
            <w:szCs w:val="13"/>
            <w:rPrChange w:id="327" w:author="Wan Azhar Wan Ahmad" w:date="2021-02-01T18:00:00Z">
              <w:rPr>
                <w:rFonts w:ascii="Times New Roman" w:hAnsi="Times New Roman"/>
                <w:sz w:val="13"/>
                <w:szCs w:val="13"/>
              </w:rPr>
            </w:rPrChange>
          </w:rPr>
          <w:delText xml:space="preserve">Notwithstanding Clause 5.1 above, PURCHASER shall be entitled to deduct or set off against the price such sums as may be due or payable from the VENDOR whether under the applicable contract of sale or otherwise. </w:delText>
        </w:r>
      </w:del>
    </w:p>
    <w:p w:rsidR="009F525D" w:rsidRPr="009F525D" w:rsidDel="006A6558" w:rsidRDefault="009F525D" w:rsidP="009F525D">
      <w:pPr>
        <w:pStyle w:val="ListParagraph"/>
        <w:widowControl w:val="0"/>
        <w:tabs>
          <w:tab w:val="left" w:pos="340"/>
        </w:tabs>
        <w:autoSpaceDE w:val="0"/>
        <w:autoSpaceDN w:val="0"/>
        <w:adjustRightInd w:val="0"/>
        <w:spacing w:line="239" w:lineRule="auto"/>
        <w:ind w:left="360"/>
        <w:rPr>
          <w:del w:id="328" w:author="Wan Azhar Wan Ahmad" w:date="2021-02-01T18:24:00Z"/>
          <w:rFonts w:ascii="Times New Roman" w:hAnsi="Times New Roman"/>
          <w:bCs/>
          <w:sz w:val="13"/>
          <w:szCs w:val="13"/>
        </w:rPr>
      </w:pPr>
    </w:p>
    <w:p w:rsidR="009F525D" w:rsidRPr="00AF4151" w:rsidRDefault="009F525D">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329" w:author="Wan Azhar Wan Ahmad" w:date="2021-02-01T18:19:00Z">
          <w:pPr>
            <w:pStyle w:val="ListParagraph"/>
            <w:widowControl w:val="0"/>
            <w:numPr>
              <w:numId w:val="15"/>
            </w:numPr>
            <w:tabs>
              <w:tab w:val="left" w:pos="340"/>
            </w:tabs>
            <w:autoSpaceDE w:val="0"/>
            <w:autoSpaceDN w:val="0"/>
            <w:adjustRightInd w:val="0"/>
            <w:spacing w:line="239" w:lineRule="auto"/>
            <w:ind w:left="644" w:hanging="360"/>
          </w:pPr>
        </w:pPrChange>
      </w:pPr>
      <w:r w:rsidRPr="00AF4151">
        <w:rPr>
          <w:rFonts w:ascii="Times New Roman" w:hAnsi="Times New Roman"/>
          <w:b/>
          <w:bCs/>
          <w:sz w:val="13"/>
          <w:szCs w:val="13"/>
        </w:rPr>
        <w:t>RECOVERY OF SUMS DUE FROM THE VENDOR</w:t>
      </w:r>
    </w:p>
    <w:p w:rsidR="006A6558" w:rsidRDefault="006A6558">
      <w:pPr>
        <w:pStyle w:val="ListParagraph"/>
        <w:widowControl w:val="0"/>
        <w:overflowPunct w:val="0"/>
        <w:autoSpaceDE w:val="0"/>
        <w:autoSpaceDN w:val="0"/>
        <w:adjustRightInd w:val="0"/>
        <w:spacing w:line="236" w:lineRule="auto"/>
        <w:ind w:left="426"/>
        <w:jc w:val="both"/>
        <w:rPr>
          <w:ins w:id="330" w:author="Wan Azhar Wan Ahmad" w:date="2021-02-01T18:20:00Z"/>
          <w:rFonts w:ascii="Times New Roman" w:hAnsi="Times New Roman"/>
          <w:bCs/>
          <w:sz w:val="13"/>
          <w:szCs w:val="13"/>
        </w:rPr>
        <w:pPrChange w:id="331" w:author="Wan Azhar Wan Ahmad" w:date="2021-02-01T18:20:00Z">
          <w:pPr>
            <w:pStyle w:val="ListParagraph"/>
            <w:widowControl w:val="0"/>
            <w:tabs>
              <w:tab w:val="left" w:pos="340"/>
            </w:tabs>
            <w:autoSpaceDE w:val="0"/>
            <w:autoSpaceDN w:val="0"/>
            <w:adjustRightInd w:val="0"/>
            <w:spacing w:line="239" w:lineRule="auto"/>
            <w:ind w:left="360"/>
            <w:jc w:val="both"/>
          </w:pPr>
        </w:pPrChange>
      </w:pPr>
    </w:p>
    <w:p w:rsidR="009F525D" w:rsidRPr="006A6558" w:rsidRDefault="009F525D">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332" w:author="Wan Azhar Wan Ahmad" w:date="2021-02-01T18:20:00Z">
            <w:rPr>
              <w:rFonts w:ascii="Times New Roman" w:hAnsi="Times New Roman"/>
              <w:sz w:val="13"/>
              <w:szCs w:val="13"/>
              <w:lang w:eastAsia="en-US"/>
            </w:rPr>
          </w:rPrChange>
        </w:rPr>
        <w:pPrChange w:id="333" w:author="Wan Azhar Wan Ahmad" w:date="2021-02-01T18:20:00Z">
          <w:pPr>
            <w:pStyle w:val="ListParagraph"/>
            <w:widowControl w:val="0"/>
            <w:tabs>
              <w:tab w:val="left" w:pos="340"/>
            </w:tabs>
            <w:autoSpaceDE w:val="0"/>
            <w:autoSpaceDN w:val="0"/>
            <w:adjustRightInd w:val="0"/>
            <w:spacing w:line="239" w:lineRule="auto"/>
            <w:ind w:left="360"/>
            <w:jc w:val="both"/>
          </w:pPr>
        </w:pPrChange>
      </w:pPr>
      <w:r w:rsidRPr="006A6558">
        <w:rPr>
          <w:rFonts w:ascii="Times New Roman" w:hAnsi="Times New Roman"/>
          <w:bCs/>
          <w:sz w:val="13"/>
          <w:szCs w:val="13"/>
          <w:rPrChange w:id="334" w:author="Wan Azhar Wan Ahmad" w:date="2021-02-01T18:20:00Z">
            <w:rPr>
              <w:rFonts w:ascii="Times New Roman" w:hAnsi="Times New Roman"/>
              <w:sz w:val="13"/>
              <w:szCs w:val="13"/>
              <w:lang w:eastAsia="en-US"/>
            </w:rPr>
          </w:rPrChange>
        </w:rPr>
        <w:t>Whenever under this Agreement any sum of money shall be recoverable from or payable by the VENDOR to PURCHASER, such sum may be deducted from any sum</w:t>
      </w:r>
      <w:r w:rsidR="00514278" w:rsidRPr="006A6558">
        <w:rPr>
          <w:rFonts w:ascii="Times New Roman" w:hAnsi="Times New Roman"/>
          <w:bCs/>
          <w:sz w:val="13"/>
          <w:szCs w:val="13"/>
          <w:rPrChange w:id="335" w:author="Wan Azhar Wan Ahmad" w:date="2021-02-01T18:20:00Z">
            <w:rPr>
              <w:rFonts w:ascii="Times New Roman" w:hAnsi="Times New Roman"/>
              <w:sz w:val="13"/>
              <w:szCs w:val="13"/>
              <w:lang w:eastAsia="en-US"/>
            </w:rPr>
          </w:rPrChange>
        </w:rPr>
        <w:t xml:space="preserve">s due </w:t>
      </w:r>
      <w:r w:rsidRPr="006A6558">
        <w:rPr>
          <w:rFonts w:ascii="Times New Roman" w:hAnsi="Times New Roman"/>
          <w:bCs/>
          <w:sz w:val="13"/>
          <w:szCs w:val="13"/>
          <w:rPrChange w:id="336" w:author="Wan Azhar Wan Ahmad" w:date="2021-02-01T18:20:00Z">
            <w:rPr>
              <w:rFonts w:ascii="Times New Roman" w:hAnsi="Times New Roman"/>
              <w:sz w:val="13"/>
              <w:szCs w:val="13"/>
              <w:lang w:eastAsia="en-US"/>
            </w:rPr>
          </w:rPrChange>
        </w:rPr>
        <w:t xml:space="preserve">to the VENDOR under this Agreement or any other contract with PURCHASER provided that this provision shall not affect any other remedy by action of law or otherwise to which PURCHASER may be entitled for the recovery of such monies. </w:t>
      </w:r>
    </w:p>
    <w:p w:rsidR="009F525D" w:rsidRDefault="009F525D" w:rsidP="009F525D">
      <w:pPr>
        <w:pStyle w:val="ListParagraph"/>
        <w:widowControl w:val="0"/>
        <w:tabs>
          <w:tab w:val="left" w:pos="340"/>
        </w:tabs>
        <w:autoSpaceDE w:val="0"/>
        <w:autoSpaceDN w:val="0"/>
        <w:adjustRightInd w:val="0"/>
        <w:spacing w:line="239" w:lineRule="auto"/>
        <w:ind w:left="1080"/>
        <w:rPr>
          <w:rFonts w:ascii="Times New Roman" w:hAnsi="Times New Roman"/>
          <w:b/>
          <w:bCs/>
          <w:sz w:val="13"/>
          <w:szCs w:val="13"/>
        </w:rPr>
      </w:pPr>
    </w:p>
    <w:p w:rsidR="002A15CC" w:rsidRDefault="002A15CC">
      <w:pPr>
        <w:pStyle w:val="ListParagraph"/>
        <w:widowControl w:val="0"/>
        <w:numPr>
          <w:ilvl w:val="0"/>
          <w:numId w:val="16"/>
        </w:numPr>
        <w:overflowPunct w:val="0"/>
        <w:autoSpaceDE w:val="0"/>
        <w:autoSpaceDN w:val="0"/>
        <w:adjustRightInd w:val="0"/>
        <w:spacing w:line="236" w:lineRule="auto"/>
        <w:ind w:left="426" w:hanging="426"/>
        <w:jc w:val="both"/>
        <w:rPr>
          <w:ins w:id="337" w:author="Wan Azhar Wan Ahmad" w:date="2021-02-01T18:20:00Z"/>
          <w:rFonts w:ascii="Times New Roman" w:hAnsi="Times New Roman"/>
          <w:b/>
          <w:bCs/>
          <w:sz w:val="13"/>
          <w:szCs w:val="13"/>
        </w:rPr>
        <w:pPrChange w:id="338" w:author="Wan Azhar Wan Ahmad" w:date="2021-02-01T18:20:00Z">
          <w:pPr>
            <w:pStyle w:val="ListParagraph"/>
            <w:widowControl w:val="0"/>
            <w:numPr>
              <w:numId w:val="15"/>
            </w:numPr>
            <w:tabs>
              <w:tab w:val="left" w:pos="340"/>
            </w:tabs>
            <w:autoSpaceDE w:val="0"/>
            <w:autoSpaceDN w:val="0"/>
            <w:adjustRightInd w:val="0"/>
            <w:spacing w:line="239" w:lineRule="auto"/>
            <w:ind w:left="644" w:hanging="360"/>
          </w:pPr>
        </w:pPrChange>
      </w:pPr>
      <w:r w:rsidRPr="00AF4151">
        <w:rPr>
          <w:rFonts w:ascii="Times New Roman" w:hAnsi="Times New Roman"/>
          <w:b/>
          <w:bCs/>
          <w:sz w:val="13"/>
          <w:szCs w:val="13"/>
        </w:rPr>
        <w:t xml:space="preserve">CHANGE </w:t>
      </w:r>
    </w:p>
    <w:p w:rsidR="006A6558" w:rsidRPr="00AF4151" w:rsidRDefault="006A6558">
      <w:pPr>
        <w:pStyle w:val="ListParagraph"/>
        <w:widowControl w:val="0"/>
        <w:overflowPunct w:val="0"/>
        <w:autoSpaceDE w:val="0"/>
        <w:autoSpaceDN w:val="0"/>
        <w:adjustRightInd w:val="0"/>
        <w:spacing w:line="236" w:lineRule="auto"/>
        <w:ind w:left="426"/>
        <w:jc w:val="both"/>
        <w:rPr>
          <w:rFonts w:ascii="Times New Roman" w:hAnsi="Times New Roman"/>
          <w:b/>
          <w:bCs/>
          <w:sz w:val="13"/>
          <w:szCs w:val="13"/>
        </w:rPr>
        <w:pPrChange w:id="339" w:author="Wan Azhar Wan Ahmad" w:date="2021-02-01T18:20:00Z">
          <w:pPr>
            <w:pStyle w:val="ListParagraph"/>
            <w:widowControl w:val="0"/>
            <w:numPr>
              <w:numId w:val="15"/>
            </w:numPr>
            <w:tabs>
              <w:tab w:val="left" w:pos="340"/>
            </w:tabs>
            <w:autoSpaceDE w:val="0"/>
            <w:autoSpaceDN w:val="0"/>
            <w:adjustRightInd w:val="0"/>
            <w:spacing w:line="239" w:lineRule="auto"/>
            <w:ind w:left="644" w:hanging="360"/>
          </w:pPr>
        </w:pPrChange>
      </w:pPr>
    </w:p>
    <w:p w:rsidR="002A15CC" w:rsidRPr="002A15CC" w:rsidRDefault="002A15CC" w:rsidP="002A15CC">
      <w:pPr>
        <w:widowControl w:val="0"/>
        <w:autoSpaceDE w:val="0"/>
        <w:autoSpaceDN w:val="0"/>
        <w:adjustRightInd w:val="0"/>
        <w:spacing w:after="0" w:line="30" w:lineRule="exact"/>
        <w:rPr>
          <w:rFonts w:ascii="Times New Roman" w:hAnsi="Times New Roman" w:cs="Times New Roman"/>
          <w:bCs/>
          <w:sz w:val="13"/>
          <w:szCs w:val="13"/>
        </w:rPr>
      </w:pP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340" w:author="Wan Azhar Wan Ahmad" w:date="2021-02-01T18:20:00Z">
          <w:pPr>
            <w:widowControl w:val="0"/>
            <w:overflowPunct w:val="0"/>
            <w:autoSpaceDE w:val="0"/>
            <w:autoSpaceDN w:val="0"/>
            <w:adjustRightInd w:val="0"/>
            <w:spacing w:after="0" w:line="215" w:lineRule="auto"/>
            <w:ind w:left="360"/>
            <w:jc w:val="both"/>
          </w:pPr>
        </w:pPrChange>
      </w:pPr>
      <w:r w:rsidRPr="00AF4151">
        <w:rPr>
          <w:rFonts w:ascii="Times New Roman" w:hAnsi="Times New Roman"/>
          <w:bCs/>
          <w:sz w:val="13"/>
          <w:szCs w:val="13"/>
        </w:rPr>
        <w:t xml:space="preserve">PURCHASER reserves the right at any time to make changes </w:t>
      </w:r>
      <w:del w:id="341" w:author="Wan Azhar Wan Ahmad" w:date="2021-02-01T18:21:00Z">
        <w:r w:rsidRPr="00AF4151" w:rsidDel="006A6558">
          <w:rPr>
            <w:rFonts w:ascii="Times New Roman" w:hAnsi="Times New Roman"/>
            <w:bCs/>
            <w:sz w:val="13"/>
            <w:szCs w:val="13"/>
          </w:rPr>
          <w:delText xml:space="preserve">in </w:delText>
        </w:r>
      </w:del>
      <w:ins w:id="342" w:author="Wan Azhar Wan Ahmad" w:date="2021-02-01T18:21:00Z">
        <w:r w:rsidR="006A6558">
          <w:rPr>
            <w:rFonts w:ascii="Times New Roman" w:hAnsi="Times New Roman"/>
            <w:bCs/>
            <w:sz w:val="13"/>
            <w:szCs w:val="13"/>
          </w:rPr>
          <w:t>to</w:t>
        </w:r>
        <w:r w:rsidR="006A6558" w:rsidRPr="00AF4151">
          <w:rPr>
            <w:rFonts w:ascii="Times New Roman" w:hAnsi="Times New Roman"/>
            <w:bCs/>
            <w:sz w:val="13"/>
            <w:szCs w:val="13"/>
          </w:rPr>
          <w:t xml:space="preserve"> </w:t>
        </w:r>
      </w:ins>
      <w:r w:rsidRPr="00AF4151">
        <w:rPr>
          <w:rFonts w:ascii="Times New Roman" w:hAnsi="Times New Roman"/>
          <w:bCs/>
          <w:sz w:val="13"/>
          <w:szCs w:val="13"/>
        </w:rPr>
        <w:t>th</w:t>
      </w:r>
      <w:r w:rsidR="0019282B" w:rsidRPr="00AF4151">
        <w:rPr>
          <w:rFonts w:ascii="Times New Roman" w:hAnsi="Times New Roman"/>
          <w:bCs/>
          <w:sz w:val="13"/>
          <w:szCs w:val="13"/>
        </w:rPr>
        <w:t>is</w:t>
      </w:r>
      <w:r w:rsidR="00CA621F" w:rsidRPr="00AF4151">
        <w:rPr>
          <w:rFonts w:ascii="Times New Roman" w:hAnsi="Times New Roman"/>
          <w:bCs/>
          <w:sz w:val="13"/>
          <w:szCs w:val="13"/>
        </w:rPr>
        <w:t xml:space="preserve"> </w:t>
      </w:r>
      <w:r w:rsidR="0019282B" w:rsidRPr="005E5878">
        <w:rPr>
          <w:rFonts w:ascii="Times New Roman" w:hAnsi="Times New Roman"/>
          <w:bCs/>
          <w:sz w:val="13"/>
          <w:szCs w:val="13"/>
        </w:rPr>
        <w:t>Agreement</w:t>
      </w:r>
      <w:r w:rsidRPr="005E5878">
        <w:rPr>
          <w:rFonts w:ascii="Times New Roman" w:hAnsi="Times New Roman"/>
          <w:bCs/>
          <w:sz w:val="13"/>
          <w:szCs w:val="13"/>
        </w:rPr>
        <w:t xml:space="preserve"> or any part thereof. If such changes cause an increase or decrease in </w:t>
      </w:r>
      <w:r w:rsidR="00D04D46" w:rsidRPr="005E5878">
        <w:rPr>
          <w:rFonts w:ascii="Times New Roman" w:hAnsi="Times New Roman"/>
          <w:bCs/>
          <w:sz w:val="13"/>
          <w:szCs w:val="13"/>
        </w:rPr>
        <w:t>VENDOR’s</w:t>
      </w:r>
      <w:r w:rsidRPr="006A6558">
        <w:rPr>
          <w:rFonts w:ascii="Times New Roman" w:hAnsi="Times New Roman"/>
          <w:bCs/>
          <w:sz w:val="13"/>
          <w:szCs w:val="13"/>
          <w:rPrChange w:id="343" w:author="Wan Azhar Wan Ahmad" w:date="2021-02-01T18:20:00Z">
            <w:rPr>
              <w:rFonts w:ascii="Times New Roman" w:hAnsi="Times New Roman"/>
              <w:sz w:val="13"/>
              <w:szCs w:val="13"/>
            </w:rPr>
          </w:rPrChange>
        </w:rPr>
        <w:t xml:space="preserve"> cost or delivery time as the case may be, VENDOR shall promptly notify PURCHASER and subject to the </w:t>
      </w:r>
      <w:r w:rsidR="00D04D46" w:rsidRPr="006A6558">
        <w:rPr>
          <w:rFonts w:ascii="Times New Roman" w:hAnsi="Times New Roman"/>
          <w:bCs/>
          <w:sz w:val="13"/>
          <w:szCs w:val="13"/>
          <w:rPrChange w:id="344" w:author="Wan Azhar Wan Ahmad" w:date="2021-02-01T18:20:00Z">
            <w:rPr>
              <w:rFonts w:ascii="Times New Roman" w:hAnsi="Times New Roman"/>
              <w:sz w:val="13"/>
              <w:szCs w:val="13"/>
            </w:rPr>
          </w:rPrChange>
        </w:rPr>
        <w:t xml:space="preserve">written </w:t>
      </w:r>
      <w:r w:rsidRPr="006A6558">
        <w:rPr>
          <w:rFonts w:ascii="Times New Roman" w:hAnsi="Times New Roman"/>
          <w:bCs/>
          <w:sz w:val="13"/>
          <w:szCs w:val="13"/>
          <w:rPrChange w:id="345" w:author="Wan Azhar Wan Ahmad" w:date="2021-02-01T18:20:00Z">
            <w:rPr>
              <w:rFonts w:ascii="Times New Roman" w:hAnsi="Times New Roman"/>
              <w:sz w:val="13"/>
              <w:szCs w:val="13"/>
            </w:rPr>
          </w:rPrChange>
        </w:rPr>
        <w:t xml:space="preserve">agreement of PURCHASER, </w:t>
      </w:r>
      <w:r w:rsidR="008F459A" w:rsidRPr="006A6558">
        <w:rPr>
          <w:rFonts w:ascii="Times New Roman" w:hAnsi="Times New Roman"/>
          <w:bCs/>
          <w:sz w:val="13"/>
          <w:szCs w:val="13"/>
          <w:rPrChange w:id="346" w:author="Wan Azhar Wan Ahmad" w:date="2021-02-01T18:20:00Z">
            <w:rPr>
              <w:rFonts w:ascii="Times New Roman" w:hAnsi="Times New Roman"/>
              <w:sz w:val="13"/>
              <w:szCs w:val="13"/>
            </w:rPr>
          </w:rPrChange>
        </w:rPr>
        <w:t>an equitable adjustment</w:t>
      </w:r>
      <w:r w:rsidRPr="006A6558">
        <w:rPr>
          <w:rFonts w:ascii="Times New Roman" w:hAnsi="Times New Roman"/>
          <w:bCs/>
          <w:sz w:val="13"/>
          <w:szCs w:val="13"/>
          <w:rPrChange w:id="347" w:author="Wan Azhar Wan Ahmad" w:date="2021-02-01T18:20:00Z">
            <w:rPr>
              <w:rFonts w:ascii="Times New Roman" w:hAnsi="Times New Roman"/>
              <w:sz w:val="13"/>
              <w:szCs w:val="13"/>
            </w:rPr>
          </w:rPrChange>
        </w:rPr>
        <w:t xml:space="preserve"> will be made accordingly. No changes or modification to the items, specifications, terms, conditions and prices appearing in </w:t>
      </w:r>
      <w:r w:rsidR="0019282B" w:rsidRPr="006A6558">
        <w:rPr>
          <w:rFonts w:ascii="Times New Roman" w:hAnsi="Times New Roman"/>
          <w:bCs/>
          <w:sz w:val="13"/>
          <w:szCs w:val="13"/>
          <w:rPrChange w:id="348" w:author="Wan Azhar Wan Ahmad" w:date="2021-02-01T18:20:00Z">
            <w:rPr>
              <w:rFonts w:ascii="Times New Roman" w:hAnsi="Times New Roman"/>
              <w:sz w:val="13"/>
              <w:szCs w:val="13"/>
            </w:rPr>
          </w:rPrChange>
        </w:rPr>
        <w:t>this Agreement</w:t>
      </w:r>
      <w:r w:rsidRPr="006A6558">
        <w:rPr>
          <w:rFonts w:ascii="Times New Roman" w:hAnsi="Times New Roman"/>
          <w:bCs/>
          <w:sz w:val="13"/>
          <w:szCs w:val="13"/>
          <w:rPrChange w:id="349" w:author="Wan Azhar Wan Ahmad" w:date="2021-02-01T18:20:00Z">
            <w:rPr>
              <w:rFonts w:ascii="Times New Roman" w:hAnsi="Times New Roman"/>
              <w:sz w:val="13"/>
              <w:szCs w:val="13"/>
            </w:rPr>
          </w:rPrChange>
        </w:rPr>
        <w:t xml:space="preserve"> shall be binding upon the PURCHASER unless expressly agreed in writing by the PURCHASER.</w:t>
      </w:r>
      <w:r w:rsidR="00CA621F" w:rsidRPr="006A6558">
        <w:rPr>
          <w:rFonts w:ascii="Times New Roman" w:hAnsi="Times New Roman"/>
          <w:bCs/>
          <w:sz w:val="13"/>
          <w:szCs w:val="13"/>
          <w:rPrChange w:id="350" w:author="Wan Azhar Wan Ahmad" w:date="2021-02-01T18:20:00Z">
            <w:rPr>
              <w:rFonts w:ascii="Times New Roman" w:hAnsi="Times New Roman"/>
              <w:sz w:val="13"/>
              <w:szCs w:val="13"/>
            </w:rPr>
          </w:rPrChange>
        </w:rPr>
        <w:t xml:space="preserve"> </w:t>
      </w:r>
      <w:r w:rsidRPr="006A6558">
        <w:rPr>
          <w:rFonts w:ascii="Times New Roman" w:hAnsi="Times New Roman"/>
          <w:bCs/>
          <w:sz w:val="13"/>
          <w:szCs w:val="13"/>
          <w:rPrChange w:id="351" w:author="Wan Azhar Wan Ahmad" w:date="2021-02-01T18:20:00Z">
            <w:rPr>
              <w:rFonts w:ascii="Times New Roman" w:hAnsi="Times New Roman"/>
              <w:sz w:val="13"/>
              <w:szCs w:val="13"/>
            </w:rPr>
          </w:rPrChange>
        </w:rPr>
        <w:t>VENDOR shall notify the PURCHASER in the event that any Goods</w:t>
      </w:r>
      <w:r w:rsidR="00D04D46" w:rsidRPr="006A6558">
        <w:rPr>
          <w:rFonts w:ascii="Times New Roman" w:hAnsi="Times New Roman"/>
          <w:bCs/>
          <w:sz w:val="13"/>
          <w:szCs w:val="13"/>
          <w:rPrChange w:id="352" w:author="Wan Azhar Wan Ahmad" w:date="2021-02-01T18:20:00Z">
            <w:rPr>
              <w:rFonts w:ascii="Times New Roman" w:hAnsi="Times New Roman"/>
              <w:sz w:val="13"/>
              <w:szCs w:val="13"/>
            </w:rPr>
          </w:rPrChange>
        </w:rPr>
        <w:t xml:space="preserve"> and</w:t>
      </w:r>
      <w:r w:rsidRPr="006A6558">
        <w:rPr>
          <w:rFonts w:ascii="Times New Roman" w:hAnsi="Times New Roman"/>
          <w:bCs/>
          <w:sz w:val="13"/>
          <w:szCs w:val="13"/>
          <w:rPrChange w:id="353" w:author="Wan Azhar Wan Ahmad" w:date="2021-02-01T18:20:00Z">
            <w:rPr>
              <w:rFonts w:ascii="Times New Roman" w:hAnsi="Times New Roman"/>
              <w:sz w:val="13"/>
              <w:szCs w:val="13"/>
            </w:rPr>
          </w:rPrChange>
        </w:rPr>
        <w:t>/</w:t>
      </w:r>
      <w:r w:rsidR="00D04D46" w:rsidRPr="006A6558">
        <w:rPr>
          <w:rFonts w:ascii="Times New Roman" w:hAnsi="Times New Roman"/>
          <w:bCs/>
          <w:sz w:val="13"/>
          <w:szCs w:val="13"/>
          <w:rPrChange w:id="354" w:author="Wan Azhar Wan Ahmad" w:date="2021-02-01T18:20:00Z">
            <w:rPr>
              <w:rFonts w:ascii="Times New Roman" w:hAnsi="Times New Roman"/>
              <w:sz w:val="13"/>
              <w:szCs w:val="13"/>
            </w:rPr>
          </w:rPrChange>
        </w:rPr>
        <w:t>or Services</w:t>
      </w:r>
      <w:r w:rsidRPr="006A6558">
        <w:rPr>
          <w:rFonts w:ascii="Times New Roman" w:hAnsi="Times New Roman"/>
          <w:bCs/>
          <w:sz w:val="13"/>
          <w:szCs w:val="13"/>
          <w:rPrChange w:id="355" w:author="Wan Azhar Wan Ahmad" w:date="2021-02-01T18:20:00Z">
            <w:rPr>
              <w:rFonts w:ascii="Times New Roman" w:hAnsi="Times New Roman"/>
              <w:sz w:val="13"/>
              <w:szCs w:val="13"/>
            </w:rPr>
          </w:rPrChange>
        </w:rPr>
        <w:t xml:space="preserve"> ordered are affected by changes in drawings, specifications or design </w:t>
      </w:r>
      <w:r w:rsidR="00D04D46" w:rsidRPr="006A6558">
        <w:rPr>
          <w:rFonts w:ascii="Times New Roman" w:hAnsi="Times New Roman"/>
          <w:bCs/>
          <w:sz w:val="13"/>
          <w:szCs w:val="13"/>
          <w:rPrChange w:id="356" w:author="Wan Azhar Wan Ahmad" w:date="2021-02-01T18:20:00Z">
            <w:rPr>
              <w:rFonts w:ascii="Times New Roman" w:hAnsi="Times New Roman"/>
              <w:sz w:val="13"/>
              <w:szCs w:val="13"/>
            </w:rPr>
          </w:rPrChange>
        </w:rPr>
        <w:t>and</w:t>
      </w:r>
      <w:r w:rsidRPr="006A6558">
        <w:rPr>
          <w:rFonts w:ascii="Times New Roman" w:hAnsi="Times New Roman"/>
          <w:bCs/>
          <w:sz w:val="13"/>
          <w:szCs w:val="13"/>
          <w:rPrChange w:id="357" w:author="Wan Azhar Wan Ahmad" w:date="2021-02-01T18:20:00Z">
            <w:rPr>
              <w:rFonts w:ascii="Times New Roman" w:hAnsi="Times New Roman"/>
              <w:sz w:val="13"/>
              <w:szCs w:val="13"/>
            </w:rPr>
          </w:rPrChange>
        </w:rPr>
        <w:t xml:space="preserve"> VENDOR shall not without prior written consent </w:t>
      </w:r>
      <w:r w:rsidR="00D04D46" w:rsidRPr="006A6558">
        <w:rPr>
          <w:rFonts w:ascii="Times New Roman" w:hAnsi="Times New Roman"/>
          <w:bCs/>
          <w:sz w:val="13"/>
          <w:szCs w:val="13"/>
          <w:rPrChange w:id="358" w:author="Wan Azhar Wan Ahmad" w:date="2021-02-01T18:20:00Z">
            <w:rPr>
              <w:rFonts w:ascii="Times New Roman" w:hAnsi="Times New Roman"/>
              <w:sz w:val="13"/>
              <w:szCs w:val="13"/>
            </w:rPr>
          </w:rPrChange>
        </w:rPr>
        <w:t>by the</w:t>
      </w:r>
      <w:r w:rsidRPr="006A6558">
        <w:rPr>
          <w:rFonts w:ascii="Times New Roman" w:hAnsi="Times New Roman"/>
          <w:bCs/>
          <w:sz w:val="13"/>
          <w:szCs w:val="13"/>
          <w:rPrChange w:id="359" w:author="Wan Azhar Wan Ahmad" w:date="2021-02-01T18:20:00Z">
            <w:rPr>
              <w:rFonts w:ascii="Times New Roman" w:hAnsi="Times New Roman"/>
              <w:sz w:val="13"/>
              <w:szCs w:val="13"/>
            </w:rPr>
          </w:rPrChange>
        </w:rPr>
        <w:t xml:space="preserve"> PURCHASER incorporate any such changes. </w:t>
      </w:r>
    </w:p>
    <w:p w:rsidR="002A15CC" w:rsidRPr="002A15CC" w:rsidRDefault="002A15CC" w:rsidP="002A15CC">
      <w:pPr>
        <w:widowControl w:val="0"/>
        <w:overflowPunct w:val="0"/>
        <w:autoSpaceDE w:val="0"/>
        <w:autoSpaceDN w:val="0"/>
        <w:adjustRightInd w:val="0"/>
        <w:spacing w:after="0" w:line="215" w:lineRule="auto"/>
        <w:ind w:left="360"/>
        <w:jc w:val="both"/>
        <w:rPr>
          <w:rFonts w:ascii="Times New Roman" w:hAnsi="Times New Roman"/>
          <w:sz w:val="13"/>
        </w:rPr>
      </w:pPr>
    </w:p>
    <w:p w:rsidR="002A15CC" w:rsidRPr="00AF4151"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360" w:author="Wan Azhar Wan Ahmad" w:date="2021-02-01T18:26:00Z">
          <w:pPr>
            <w:pStyle w:val="ListParagraph"/>
            <w:widowControl w:val="0"/>
            <w:numPr>
              <w:numId w:val="15"/>
            </w:numPr>
            <w:tabs>
              <w:tab w:val="left" w:pos="340"/>
            </w:tabs>
            <w:autoSpaceDE w:val="0"/>
            <w:autoSpaceDN w:val="0"/>
            <w:adjustRightInd w:val="0"/>
            <w:spacing w:line="239" w:lineRule="auto"/>
            <w:ind w:left="644" w:hanging="360"/>
          </w:pPr>
        </w:pPrChange>
      </w:pPr>
      <w:r w:rsidRPr="00AF4151">
        <w:rPr>
          <w:rFonts w:ascii="Times New Roman" w:hAnsi="Times New Roman"/>
          <w:b/>
          <w:bCs/>
          <w:sz w:val="13"/>
          <w:szCs w:val="13"/>
        </w:rPr>
        <w:t xml:space="preserve">PASSING OF RISK &amp; TITLE </w:t>
      </w:r>
    </w:p>
    <w:p w:rsidR="002A15CC" w:rsidRPr="002A15CC" w:rsidDel="006A6558" w:rsidRDefault="002A15CC">
      <w:pPr>
        <w:pStyle w:val="ListParagraph"/>
        <w:widowControl w:val="0"/>
        <w:numPr>
          <w:ilvl w:val="1"/>
          <w:numId w:val="16"/>
        </w:numPr>
        <w:overflowPunct w:val="0"/>
        <w:autoSpaceDE w:val="0"/>
        <w:autoSpaceDN w:val="0"/>
        <w:adjustRightInd w:val="0"/>
        <w:spacing w:line="236" w:lineRule="auto"/>
        <w:ind w:left="426" w:hanging="426"/>
        <w:jc w:val="both"/>
        <w:rPr>
          <w:del w:id="361" w:author="Wan Azhar Wan Ahmad" w:date="2021-02-01T18:25:00Z"/>
          <w:rFonts w:ascii="Times New Roman" w:hAnsi="Times New Roman"/>
          <w:bCs/>
          <w:sz w:val="13"/>
          <w:szCs w:val="13"/>
        </w:rPr>
        <w:pPrChange w:id="362" w:author="Wan Azhar Wan Ahmad" w:date="2021-02-01T18:25:00Z">
          <w:pPr>
            <w:widowControl w:val="0"/>
            <w:autoSpaceDE w:val="0"/>
            <w:autoSpaceDN w:val="0"/>
            <w:adjustRightInd w:val="0"/>
            <w:spacing w:after="0" w:line="30" w:lineRule="exact"/>
          </w:pPr>
        </w:pPrChange>
      </w:pPr>
    </w:p>
    <w:p w:rsidR="00E41D91" w:rsidRPr="006A6558" w:rsidDel="006A6558" w:rsidRDefault="00E41D91">
      <w:pPr>
        <w:pStyle w:val="ListParagraph"/>
        <w:widowControl w:val="0"/>
        <w:numPr>
          <w:ilvl w:val="1"/>
          <w:numId w:val="16"/>
        </w:numPr>
        <w:overflowPunct w:val="0"/>
        <w:autoSpaceDE w:val="0"/>
        <w:autoSpaceDN w:val="0"/>
        <w:adjustRightInd w:val="0"/>
        <w:spacing w:line="236" w:lineRule="auto"/>
        <w:ind w:left="426" w:hanging="426"/>
        <w:jc w:val="both"/>
        <w:rPr>
          <w:del w:id="363" w:author="Wan Azhar Wan Ahmad" w:date="2021-02-01T18:25:00Z"/>
          <w:rFonts w:ascii="Times New Roman" w:hAnsi="Times New Roman"/>
          <w:bCs/>
          <w:sz w:val="13"/>
          <w:szCs w:val="13"/>
          <w:rPrChange w:id="364" w:author="Wan Azhar Wan Ahmad" w:date="2021-02-01T18:25:00Z">
            <w:rPr>
              <w:del w:id="365" w:author="Wan Azhar Wan Ahmad" w:date="2021-02-01T18:25:00Z"/>
              <w:rFonts w:ascii="Times New Roman" w:hAnsi="Times New Roman"/>
              <w:vanish/>
              <w:sz w:val="13"/>
              <w:szCs w:val="13"/>
            </w:rPr>
          </w:rPrChange>
        </w:rPr>
        <w:pPrChange w:id="366" w:author="Wan Azhar Wan Ahmad" w:date="2021-02-01T18:25:00Z">
          <w:pPr>
            <w:pStyle w:val="ListParagraph"/>
            <w:widowControl w:val="0"/>
            <w:numPr>
              <w:numId w:val="16"/>
            </w:numPr>
            <w:overflowPunct w:val="0"/>
            <w:autoSpaceDE w:val="0"/>
            <w:autoSpaceDN w:val="0"/>
            <w:adjustRightInd w:val="0"/>
            <w:spacing w:line="236" w:lineRule="auto"/>
            <w:ind w:left="360" w:hanging="360"/>
            <w:jc w:val="both"/>
          </w:pPr>
        </w:pPrChange>
      </w:pPr>
    </w:p>
    <w:p w:rsidR="00E41D91" w:rsidRPr="006A6558" w:rsidDel="006A6558" w:rsidRDefault="00E41D91">
      <w:pPr>
        <w:pStyle w:val="ListParagraph"/>
        <w:widowControl w:val="0"/>
        <w:numPr>
          <w:ilvl w:val="1"/>
          <w:numId w:val="16"/>
        </w:numPr>
        <w:overflowPunct w:val="0"/>
        <w:autoSpaceDE w:val="0"/>
        <w:autoSpaceDN w:val="0"/>
        <w:adjustRightInd w:val="0"/>
        <w:spacing w:line="236" w:lineRule="auto"/>
        <w:ind w:left="426" w:hanging="426"/>
        <w:jc w:val="both"/>
        <w:rPr>
          <w:del w:id="367" w:author="Wan Azhar Wan Ahmad" w:date="2021-02-01T18:25:00Z"/>
          <w:rFonts w:ascii="Times New Roman" w:hAnsi="Times New Roman"/>
          <w:bCs/>
          <w:sz w:val="13"/>
          <w:szCs w:val="13"/>
          <w:rPrChange w:id="368" w:author="Wan Azhar Wan Ahmad" w:date="2021-02-01T18:25:00Z">
            <w:rPr>
              <w:del w:id="369" w:author="Wan Azhar Wan Ahmad" w:date="2021-02-01T18:25:00Z"/>
              <w:rFonts w:ascii="Times New Roman" w:hAnsi="Times New Roman"/>
              <w:vanish/>
              <w:sz w:val="13"/>
              <w:szCs w:val="13"/>
            </w:rPr>
          </w:rPrChange>
        </w:rPr>
        <w:pPrChange w:id="370" w:author="Wan Azhar Wan Ahmad" w:date="2021-02-01T18:25:00Z">
          <w:pPr>
            <w:pStyle w:val="ListParagraph"/>
            <w:widowControl w:val="0"/>
            <w:numPr>
              <w:numId w:val="16"/>
            </w:numPr>
            <w:overflowPunct w:val="0"/>
            <w:autoSpaceDE w:val="0"/>
            <w:autoSpaceDN w:val="0"/>
            <w:adjustRightInd w:val="0"/>
            <w:spacing w:line="236" w:lineRule="auto"/>
            <w:ind w:left="360" w:hanging="360"/>
            <w:jc w:val="both"/>
          </w:pPr>
        </w:pPrChange>
      </w:pPr>
    </w:p>
    <w:p w:rsidR="00E41D91" w:rsidRPr="006A6558" w:rsidRDefault="00E41D91">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371" w:author="Wan Azhar Wan Ahmad" w:date="2021-02-01T18:25:00Z">
            <w:rPr>
              <w:rFonts w:ascii="Times New Roman" w:hAnsi="Times New Roman"/>
              <w:vanish/>
              <w:sz w:val="13"/>
              <w:szCs w:val="13"/>
            </w:rPr>
          </w:rPrChange>
        </w:rPr>
        <w:pPrChange w:id="372" w:author="Wan Azhar Wan Ahmad" w:date="2021-02-01T18:25:00Z">
          <w:pPr>
            <w:pStyle w:val="ListParagraph"/>
            <w:widowControl w:val="0"/>
            <w:numPr>
              <w:numId w:val="16"/>
            </w:numPr>
            <w:overflowPunct w:val="0"/>
            <w:autoSpaceDE w:val="0"/>
            <w:autoSpaceDN w:val="0"/>
            <w:adjustRightInd w:val="0"/>
            <w:spacing w:line="236" w:lineRule="auto"/>
            <w:ind w:left="360" w:hanging="360"/>
            <w:jc w:val="both"/>
          </w:pPr>
        </w:pPrChange>
      </w:pPr>
    </w:p>
    <w:p w:rsidR="007C6455" w:rsidRPr="007C6455" w:rsidRDefault="007C6455">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373" w:author="Wan Azhar Wan Ahmad" w:date="2021-02-01T18:25:00Z">
          <w:pPr>
            <w:pStyle w:val="ListParagraph"/>
            <w:widowControl w:val="0"/>
            <w:numPr>
              <w:ilvl w:val="1"/>
              <w:numId w:val="16"/>
            </w:numPr>
            <w:overflowPunct w:val="0"/>
            <w:autoSpaceDE w:val="0"/>
            <w:autoSpaceDN w:val="0"/>
            <w:adjustRightInd w:val="0"/>
            <w:spacing w:line="236" w:lineRule="auto"/>
            <w:ind w:left="432" w:hanging="432"/>
            <w:jc w:val="both"/>
          </w:pPr>
        </w:pPrChange>
      </w:pPr>
      <w:r w:rsidRPr="00AF4151">
        <w:rPr>
          <w:rFonts w:ascii="Times New Roman" w:hAnsi="Times New Roman"/>
          <w:bCs/>
          <w:sz w:val="13"/>
          <w:szCs w:val="13"/>
        </w:rPr>
        <w:t>Unless otherwise stated in the Purchase Order, r</w:t>
      </w:r>
      <w:r w:rsidR="002A15CC" w:rsidRPr="00AF4151">
        <w:rPr>
          <w:rFonts w:ascii="Times New Roman" w:hAnsi="Times New Roman"/>
          <w:bCs/>
          <w:sz w:val="13"/>
          <w:szCs w:val="13"/>
        </w:rPr>
        <w:t xml:space="preserve">isk </w:t>
      </w:r>
      <w:r w:rsidR="00901283" w:rsidRPr="00AF4151">
        <w:rPr>
          <w:rFonts w:ascii="Times New Roman" w:hAnsi="Times New Roman"/>
          <w:bCs/>
          <w:sz w:val="13"/>
          <w:szCs w:val="13"/>
        </w:rPr>
        <w:t xml:space="preserve">of loss </w:t>
      </w:r>
      <w:r w:rsidR="002A15CC" w:rsidRPr="00AF4151">
        <w:rPr>
          <w:rFonts w:ascii="Times New Roman" w:hAnsi="Times New Roman"/>
          <w:bCs/>
          <w:sz w:val="13"/>
          <w:szCs w:val="13"/>
        </w:rPr>
        <w:t xml:space="preserve">of and </w:t>
      </w:r>
      <w:r w:rsidR="00901283" w:rsidRPr="005E5878">
        <w:rPr>
          <w:rFonts w:ascii="Times New Roman" w:hAnsi="Times New Roman"/>
          <w:bCs/>
          <w:sz w:val="13"/>
          <w:szCs w:val="13"/>
        </w:rPr>
        <w:t>damages to</w:t>
      </w:r>
      <w:r w:rsidR="002A15CC" w:rsidRPr="005E5878">
        <w:rPr>
          <w:rFonts w:ascii="Times New Roman" w:hAnsi="Times New Roman"/>
          <w:bCs/>
          <w:sz w:val="13"/>
          <w:szCs w:val="13"/>
        </w:rPr>
        <w:t xml:space="preserve"> the Goods</w:t>
      </w:r>
      <w:r w:rsidR="00D04D46" w:rsidRPr="005E5878">
        <w:rPr>
          <w:rFonts w:ascii="Times New Roman" w:hAnsi="Times New Roman"/>
          <w:bCs/>
          <w:sz w:val="13"/>
          <w:szCs w:val="13"/>
        </w:rPr>
        <w:t xml:space="preserve"> and</w:t>
      </w:r>
      <w:r w:rsidR="002A15CC" w:rsidRPr="006A6558">
        <w:rPr>
          <w:rFonts w:ascii="Times New Roman" w:hAnsi="Times New Roman"/>
          <w:bCs/>
          <w:sz w:val="13"/>
          <w:szCs w:val="13"/>
          <w:rPrChange w:id="374" w:author="Wan Azhar Wan Ahmad" w:date="2021-02-01T18:25:00Z">
            <w:rPr>
              <w:rFonts w:ascii="Times New Roman" w:hAnsi="Times New Roman"/>
              <w:sz w:val="13"/>
              <w:szCs w:val="13"/>
            </w:rPr>
          </w:rPrChange>
        </w:rPr>
        <w:t>/</w:t>
      </w:r>
      <w:r w:rsidR="00D04D46" w:rsidRPr="006A6558">
        <w:rPr>
          <w:rFonts w:ascii="Times New Roman" w:hAnsi="Times New Roman"/>
          <w:bCs/>
          <w:sz w:val="13"/>
          <w:szCs w:val="13"/>
          <w:rPrChange w:id="375" w:author="Wan Azhar Wan Ahmad" w:date="2021-02-01T18:25:00Z">
            <w:rPr>
              <w:rFonts w:ascii="Times New Roman" w:hAnsi="Times New Roman"/>
              <w:sz w:val="13"/>
              <w:szCs w:val="13"/>
            </w:rPr>
          </w:rPrChange>
        </w:rPr>
        <w:t>or Services</w:t>
      </w:r>
      <w:r w:rsidR="002A15CC" w:rsidRPr="006A6558">
        <w:rPr>
          <w:rFonts w:ascii="Times New Roman" w:hAnsi="Times New Roman"/>
          <w:bCs/>
          <w:sz w:val="13"/>
          <w:szCs w:val="13"/>
          <w:rPrChange w:id="376" w:author="Wan Azhar Wan Ahmad" w:date="2021-02-01T18:25:00Z">
            <w:rPr>
              <w:rFonts w:ascii="Times New Roman" w:hAnsi="Times New Roman"/>
              <w:sz w:val="13"/>
              <w:szCs w:val="13"/>
            </w:rPr>
          </w:rPrChange>
        </w:rPr>
        <w:t xml:space="preserve"> shall </w:t>
      </w:r>
      <w:r w:rsidR="008F459A" w:rsidRPr="006A6558">
        <w:rPr>
          <w:rFonts w:ascii="Times New Roman" w:hAnsi="Times New Roman"/>
          <w:bCs/>
          <w:sz w:val="13"/>
          <w:szCs w:val="13"/>
          <w:rPrChange w:id="377" w:author="Wan Azhar Wan Ahmad" w:date="2021-02-01T18:25:00Z">
            <w:rPr>
              <w:rFonts w:ascii="Times New Roman" w:hAnsi="Times New Roman"/>
              <w:sz w:val="13"/>
              <w:szCs w:val="13"/>
            </w:rPr>
          </w:rPrChange>
        </w:rPr>
        <w:t>not pass to PURCHASER</w:t>
      </w:r>
      <w:r w:rsidR="002A15CC" w:rsidRPr="006A6558">
        <w:rPr>
          <w:rFonts w:ascii="Times New Roman" w:hAnsi="Times New Roman"/>
          <w:bCs/>
          <w:sz w:val="13"/>
          <w:szCs w:val="13"/>
          <w:rPrChange w:id="378" w:author="Wan Azhar Wan Ahmad" w:date="2021-02-01T18:25:00Z">
            <w:rPr>
              <w:rFonts w:ascii="Times New Roman" w:hAnsi="Times New Roman"/>
              <w:sz w:val="13"/>
              <w:szCs w:val="13"/>
            </w:rPr>
          </w:rPrChange>
        </w:rPr>
        <w:t xml:space="preserve"> until they are delivered at the </w:t>
      </w:r>
      <w:r w:rsidR="008F459A" w:rsidRPr="006A6558">
        <w:rPr>
          <w:rFonts w:ascii="Times New Roman" w:hAnsi="Times New Roman"/>
          <w:bCs/>
          <w:sz w:val="13"/>
          <w:szCs w:val="13"/>
          <w:rPrChange w:id="379" w:author="Wan Azhar Wan Ahmad" w:date="2021-02-01T18:25:00Z">
            <w:rPr>
              <w:rFonts w:ascii="Times New Roman" w:hAnsi="Times New Roman"/>
              <w:sz w:val="13"/>
              <w:szCs w:val="13"/>
            </w:rPr>
          </w:rPrChange>
        </w:rPr>
        <w:t>location</w:t>
      </w:r>
      <w:r w:rsidR="002A15CC" w:rsidRPr="006A6558">
        <w:rPr>
          <w:rFonts w:ascii="Times New Roman" w:hAnsi="Times New Roman"/>
          <w:bCs/>
          <w:sz w:val="13"/>
          <w:szCs w:val="13"/>
          <w:rPrChange w:id="380" w:author="Wan Azhar Wan Ahmad" w:date="2021-02-01T18:25:00Z">
            <w:rPr>
              <w:rFonts w:ascii="Times New Roman" w:hAnsi="Times New Roman"/>
              <w:sz w:val="13"/>
              <w:szCs w:val="13"/>
            </w:rPr>
          </w:rPrChange>
        </w:rPr>
        <w:t xml:space="preserve"> and time specified in the Purchase Order </w:t>
      </w:r>
      <w:r w:rsidR="008F459A" w:rsidRPr="006A6558">
        <w:rPr>
          <w:rFonts w:ascii="Times New Roman" w:hAnsi="Times New Roman"/>
          <w:bCs/>
          <w:sz w:val="13"/>
          <w:szCs w:val="13"/>
          <w:rPrChange w:id="381" w:author="Wan Azhar Wan Ahmad" w:date="2021-02-01T18:25:00Z">
            <w:rPr>
              <w:rFonts w:ascii="Times New Roman" w:hAnsi="Times New Roman"/>
              <w:sz w:val="13"/>
              <w:szCs w:val="13"/>
            </w:rPr>
          </w:rPrChange>
        </w:rPr>
        <w:t>and accept</w:t>
      </w:r>
      <w:r w:rsidR="00901283" w:rsidRPr="006A6558">
        <w:rPr>
          <w:rFonts w:ascii="Times New Roman" w:hAnsi="Times New Roman"/>
          <w:bCs/>
          <w:sz w:val="13"/>
          <w:szCs w:val="13"/>
          <w:rPrChange w:id="382" w:author="Wan Azhar Wan Ahmad" w:date="2021-02-01T18:25:00Z">
            <w:rPr>
              <w:rFonts w:ascii="Times New Roman" w:hAnsi="Times New Roman"/>
              <w:sz w:val="13"/>
              <w:szCs w:val="13"/>
            </w:rPr>
          </w:rPrChange>
        </w:rPr>
        <w:t>ed</w:t>
      </w:r>
      <w:r w:rsidR="008F459A" w:rsidRPr="006A6558">
        <w:rPr>
          <w:rFonts w:ascii="Times New Roman" w:hAnsi="Times New Roman"/>
          <w:bCs/>
          <w:sz w:val="13"/>
          <w:szCs w:val="13"/>
          <w:rPrChange w:id="383" w:author="Wan Azhar Wan Ahmad" w:date="2021-02-01T18:25:00Z">
            <w:rPr>
              <w:rFonts w:ascii="Times New Roman" w:hAnsi="Times New Roman"/>
              <w:sz w:val="13"/>
              <w:szCs w:val="13"/>
            </w:rPr>
          </w:rPrChange>
        </w:rPr>
        <w:t xml:space="preserve"> by the PURCHASER</w:t>
      </w:r>
      <w:r w:rsidR="00901283" w:rsidRPr="006A6558">
        <w:rPr>
          <w:rFonts w:ascii="Times New Roman" w:hAnsi="Times New Roman"/>
          <w:bCs/>
          <w:sz w:val="13"/>
          <w:szCs w:val="13"/>
          <w:rPrChange w:id="384" w:author="Wan Azhar Wan Ahmad" w:date="2021-02-01T18:25:00Z">
            <w:rPr>
              <w:rFonts w:ascii="Times New Roman" w:hAnsi="Times New Roman"/>
              <w:sz w:val="13"/>
              <w:szCs w:val="13"/>
            </w:rPr>
          </w:rPrChange>
        </w:rPr>
        <w:t>. If PURCHASER rejects the Goods and/or Services or revokes its acceptance, such risk of loss and damages shall be deemed to have remained with VENDOR.</w:t>
      </w:r>
    </w:p>
    <w:p w:rsidR="007C6455" w:rsidRPr="007C6455" w:rsidRDefault="007C645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385" w:author="Wan Azhar Wan Ahmad" w:date="2021-02-01T18:25:00Z">
          <w:pPr>
            <w:pStyle w:val="ListParagraph"/>
            <w:widowControl w:val="0"/>
            <w:overflowPunct w:val="0"/>
            <w:autoSpaceDE w:val="0"/>
            <w:autoSpaceDN w:val="0"/>
            <w:adjustRightInd w:val="0"/>
            <w:spacing w:line="236" w:lineRule="auto"/>
            <w:ind w:left="432"/>
            <w:jc w:val="both"/>
          </w:pPr>
        </w:pPrChange>
      </w:pPr>
    </w:p>
    <w:p w:rsidR="007C6455" w:rsidRPr="006A6558" w:rsidRDefault="00901283">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Change w:id="386" w:author="Wan Azhar Wan Ahmad" w:date="2021-02-01T18:25:00Z">
            <w:rPr>
              <w:rFonts w:ascii="Times New Roman" w:hAnsi="Times New Roman"/>
              <w:sz w:val="13"/>
              <w:szCs w:val="13"/>
            </w:rPr>
          </w:rPrChange>
        </w:rPr>
        <w:pPrChange w:id="387" w:author="Wan Azhar Wan Ahmad" w:date="2021-02-01T18:25:00Z">
          <w:pPr>
            <w:pStyle w:val="ListParagraph"/>
            <w:widowControl w:val="0"/>
            <w:numPr>
              <w:ilvl w:val="1"/>
              <w:numId w:val="16"/>
            </w:numPr>
            <w:overflowPunct w:val="0"/>
            <w:autoSpaceDE w:val="0"/>
            <w:autoSpaceDN w:val="0"/>
            <w:adjustRightInd w:val="0"/>
            <w:spacing w:line="236" w:lineRule="auto"/>
            <w:ind w:left="432" w:hanging="432"/>
            <w:jc w:val="both"/>
          </w:pPr>
        </w:pPrChange>
      </w:pPr>
      <w:r w:rsidRPr="00AF4151">
        <w:rPr>
          <w:rFonts w:ascii="Times New Roman" w:hAnsi="Times New Roman"/>
          <w:bCs/>
          <w:sz w:val="13"/>
          <w:szCs w:val="13"/>
        </w:rPr>
        <w:t>The title of the Goods and/or Services shall pass to PURCHASER upon delive</w:t>
      </w:r>
      <w:r w:rsidRPr="005E5878">
        <w:rPr>
          <w:rFonts w:ascii="Times New Roman" w:hAnsi="Times New Roman"/>
          <w:bCs/>
          <w:sz w:val="13"/>
          <w:szCs w:val="13"/>
        </w:rPr>
        <w:t xml:space="preserve">ry of the Goods and/or Services to the </w:t>
      </w:r>
      <w:r w:rsidR="00484ACE" w:rsidRPr="005E5878">
        <w:rPr>
          <w:rFonts w:ascii="Times New Roman" w:hAnsi="Times New Roman"/>
          <w:bCs/>
          <w:sz w:val="13"/>
          <w:szCs w:val="13"/>
        </w:rPr>
        <w:t>P</w:t>
      </w:r>
      <w:r w:rsidR="00DF05A3" w:rsidRPr="005E5878">
        <w:rPr>
          <w:rFonts w:ascii="Times New Roman" w:hAnsi="Times New Roman"/>
          <w:bCs/>
          <w:sz w:val="13"/>
          <w:szCs w:val="13"/>
        </w:rPr>
        <w:t>URCHASER</w:t>
      </w:r>
      <w:r w:rsidR="004B7E4D" w:rsidRPr="006A6558">
        <w:rPr>
          <w:rFonts w:ascii="Times New Roman" w:hAnsi="Times New Roman"/>
          <w:bCs/>
          <w:sz w:val="13"/>
          <w:szCs w:val="13"/>
          <w:rPrChange w:id="388" w:author="Wan Azhar Wan Ahmad" w:date="2021-02-01T18:25:00Z">
            <w:rPr>
              <w:rFonts w:ascii="Times New Roman" w:hAnsi="Times New Roman"/>
              <w:sz w:val="13"/>
              <w:szCs w:val="13"/>
            </w:rPr>
          </w:rPrChange>
        </w:rPr>
        <w:t xml:space="preserve"> </w:t>
      </w:r>
      <w:r w:rsidR="00484ACE" w:rsidRPr="006A6558">
        <w:rPr>
          <w:rFonts w:ascii="Times New Roman" w:hAnsi="Times New Roman"/>
          <w:bCs/>
          <w:sz w:val="13"/>
          <w:szCs w:val="13"/>
          <w:rPrChange w:id="389" w:author="Wan Azhar Wan Ahmad" w:date="2021-02-01T18:25:00Z">
            <w:rPr>
              <w:rFonts w:ascii="Times New Roman" w:hAnsi="Times New Roman"/>
              <w:sz w:val="13"/>
              <w:szCs w:val="13"/>
            </w:rPr>
          </w:rPrChange>
        </w:rPr>
        <w:t>or</w:t>
      </w:r>
      <w:r w:rsidR="004B7E4D" w:rsidRPr="006A6558">
        <w:rPr>
          <w:rFonts w:ascii="Times New Roman" w:hAnsi="Times New Roman"/>
          <w:bCs/>
          <w:sz w:val="13"/>
          <w:szCs w:val="13"/>
          <w:rPrChange w:id="390" w:author="Wan Azhar Wan Ahmad" w:date="2021-02-01T18:25:00Z">
            <w:rPr>
              <w:rFonts w:ascii="Times New Roman" w:hAnsi="Times New Roman"/>
              <w:sz w:val="13"/>
              <w:szCs w:val="13"/>
            </w:rPr>
          </w:rPrChange>
        </w:rPr>
        <w:t xml:space="preserve"> </w:t>
      </w:r>
      <w:r w:rsidR="007C6455" w:rsidRPr="006A6558">
        <w:rPr>
          <w:rFonts w:ascii="Times New Roman" w:hAnsi="Times New Roman"/>
          <w:bCs/>
          <w:sz w:val="13"/>
          <w:szCs w:val="13"/>
          <w:rPrChange w:id="391" w:author="Wan Azhar Wan Ahmad" w:date="2021-02-01T18:25:00Z">
            <w:rPr>
              <w:rFonts w:ascii="Times New Roman" w:hAnsi="Times New Roman"/>
              <w:sz w:val="13"/>
              <w:szCs w:val="13"/>
            </w:rPr>
          </w:rPrChange>
        </w:rPr>
        <w:t xml:space="preserve">upon payment to VENDOR, whichever is earlier. </w:t>
      </w:r>
    </w:p>
    <w:p w:rsidR="00ED2859" w:rsidRPr="006A6558" w:rsidRDefault="00ED2859">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392" w:author="Wan Azhar Wan Ahmad" w:date="2021-02-01T18:25:00Z">
            <w:rPr>
              <w:rFonts w:ascii="Times New Roman" w:hAnsi="Times New Roman"/>
              <w:sz w:val="13"/>
              <w:szCs w:val="13"/>
            </w:rPr>
          </w:rPrChange>
        </w:rPr>
        <w:pPrChange w:id="393" w:author="Wan Azhar Wan Ahmad" w:date="2021-02-01T18:25:00Z">
          <w:pPr>
            <w:pStyle w:val="ListParagraph"/>
            <w:widowControl w:val="0"/>
            <w:overflowPunct w:val="0"/>
            <w:autoSpaceDE w:val="0"/>
            <w:autoSpaceDN w:val="0"/>
            <w:adjustRightInd w:val="0"/>
            <w:spacing w:line="236" w:lineRule="auto"/>
            <w:ind w:left="432"/>
            <w:jc w:val="both"/>
          </w:pPr>
        </w:pPrChange>
      </w:pPr>
    </w:p>
    <w:p w:rsidR="002A15CC" w:rsidRPr="002A15CC" w:rsidRDefault="007C6455">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394" w:author="Wan Azhar Wan Ahmad" w:date="2021-02-01T18:25:00Z">
          <w:pPr>
            <w:pStyle w:val="ListParagraph"/>
            <w:widowControl w:val="0"/>
            <w:numPr>
              <w:ilvl w:val="1"/>
              <w:numId w:val="16"/>
            </w:numPr>
            <w:overflowPunct w:val="0"/>
            <w:autoSpaceDE w:val="0"/>
            <w:autoSpaceDN w:val="0"/>
            <w:adjustRightInd w:val="0"/>
            <w:spacing w:line="236" w:lineRule="auto"/>
            <w:ind w:left="432" w:hanging="432"/>
            <w:jc w:val="both"/>
          </w:pPr>
        </w:pPrChange>
      </w:pPr>
      <w:r w:rsidRPr="006A6558">
        <w:rPr>
          <w:rFonts w:ascii="Times New Roman" w:hAnsi="Times New Roman"/>
          <w:bCs/>
          <w:sz w:val="13"/>
          <w:szCs w:val="13"/>
          <w:rPrChange w:id="395" w:author="Wan Azhar Wan Ahmad" w:date="2021-02-01T18:25:00Z">
            <w:rPr>
              <w:rFonts w:ascii="Times New Roman" w:hAnsi="Times New Roman"/>
              <w:sz w:val="13"/>
              <w:szCs w:val="13"/>
            </w:rPr>
          </w:rPrChange>
        </w:rPr>
        <w:t xml:space="preserve">The operation of this </w:t>
      </w:r>
      <w:r w:rsidR="007E2D80" w:rsidRPr="006A6558">
        <w:rPr>
          <w:rFonts w:ascii="Times New Roman" w:hAnsi="Times New Roman"/>
          <w:bCs/>
          <w:sz w:val="13"/>
          <w:szCs w:val="13"/>
          <w:rPrChange w:id="396" w:author="Wan Azhar Wan Ahmad" w:date="2021-02-01T18:25:00Z">
            <w:rPr>
              <w:rFonts w:ascii="Times New Roman" w:hAnsi="Times New Roman"/>
              <w:sz w:val="13"/>
              <w:szCs w:val="13"/>
            </w:rPr>
          </w:rPrChange>
        </w:rPr>
        <w:t>Clause 8</w:t>
      </w:r>
      <w:r w:rsidR="002A15CC" w:rsidRPr="006A6558">
        <w:rPr>
          <w:rFonts w:ascii="Times New Roman" w:hAnsi="Times New Roman"/>
          <w:bCs/>
          <w:sz w:val="13"/>
          <w:szCs w:val="13"/>
          <w:rPrChange w:id="397" w:author="Wan Azhar Wan Ahmad" w:date="2021-02-01T18:25:00Z">
            <w:rPr>
              <w:rFonts w:ascii="Times New Roman" w:hAnsi="Times New Roman"/>
              <w:sz w:val="13"/>
              <w:szCs w:val="13"/>
            </w:rPr>
          </w:rPrChange>
        </w:rPr>
        <w:t xml:space="preserve"> shall not affect the right of the PURCHASER to reject the Goods</w:t>
      </w:r>
      <w:r w:rsidRPr="006A6558">
        <w:rPr>
          <w:rFonts w:ascii="Times New Roman" w:hAnsi="Times New Roman"/>
          <w:bCs/>
          <w:sz w:val="13"/>
          <w:szCs w:val="13"/>
          <w:rPrChange w:id="398" w:author="Wan Azhar Wan Ahmad" w:date="2021-02-01T18:25:00Z">
            <w:rPr>
              <w:rFonts w:ascii="Times New Roman" w:hAnsi="Times New Roman"/>
              <w:sz w:val="13"/>
              <w:szCs w:val="13"/>
            </w:rPr>
          </w:rPrChange>
        </w:rPr>
        <w:t xml:space="preserve"> and/or </w:t>
      </w:r>
      <w:r w:rsidR="00FD3EA9" w:rsidRPr="006A6558">
        <w:rPr>
          <w:rFonts w:ascii="Times New Roman" w:hAnsi="Times New Roman"/>
          <w:bCs/>
          <w:sz w:val="13"/>
          <w:szCs w:val="13"/>
          <w:rPrChange w:id="399" w:author="Wan Azhar Wan Ahmad" w:date="2021-02-01T18:25:00Z">
            <w:rPr>
              <w:rFonts w:ascii="Times New Roman" w:hAnsi="Times New Roman"/>
              <w:sz w:val="13"/>
              <w:szCs w:val="13"/>
            </w:rPr>
          </w:rPrChange>
        </w:rPr>
        <w:t>Services in</w:t>
      </w:r>
      <w:r w:rsidR="002A15CC" w:rsidRPr="006A6558">
        <w:rPr>
          <w:rFonts w:ascii="Times New Roman" w:hAnsi="Times New Roman"/>
          <w:bCs/>
          <w:sz w:val="13"/>
          <w:szCs w:val="13"/>
          <w:rPrChange w:id="400" w:author="Wan Azhar Wan Ahmad" w:date="2021-02-01T18:25:00Z">
            <w:rPr>
              <w:rFonts w:ascii="Times New Roman" w:hAnsi="Times New Roman"/>
              <w:sz w:val="13"/>
              <w:szCs w:val="13"/>
            </w:rPr>
          </w:rPrChange>
        </w:rPr>
        <w:t xml:space="preserve"> accordance with </w:t>
      </w:r>
      <w:r w:rsidR="007E2D80" w:rsidRPr="006A6558">
        <w:rPr>
          <w:rFonts w:ascii="Times New Roman" w:hAnsi="Times New Roman"/>
          <w:bCs/>
          <w:sz w:val="13"/>
          <w:szCs w:val="13"/>
          <w:rPrChange w:id="401" w:author="Wan Azhar Wan Ahmad" w:date="2021-02-01T18:25:00Z">
            <w:rPr>
              <w:rFonts w:ascii="Times New Roman" w:hAnsi="Times New Roman"/>
              <w:sz w:val="13"/>
              <w:szCs w:val="13"/>
            </w:rPr>
          </w:rPrChange>
        </w:rPr>
        <w:t xml:space="preserve">Clause </w:t>
      </w:r>
      <w:r w:rsidR="004B7E4D" w:rsidRPr="006A6558">
        <w:rPr>
          <w:rFonts w:ascii="Times New Roman" w:hAnsi="Times New Roman"/>
          <w:bCs/>
          <w:sz w:val="13"/>
          <w:szCs w:val="13"/>
          <w:rPrChange w:id="402" w:author="Wan Azhar Wan Ahmad" w:date="2021-02-01T18:25:00Z">
            <w:rPr>
              <w:rFonts w:ascii="Times New Roman" w:hAnsi="Times New Roman"/>
              <w:sz w:val="13"/>
              <w:szCs w:val="13"/>
            </w:rPr>
          </w:rPrChange>
        </w:rPr>
        <w:t xml:space="preserve">9 </w:t>
      </w:r>
      <w:r w:rsidR="002A15CC" w:rsidRPr="006A6558">
        <w:rPr>
          <w:rFonts w:ascii="Times New Roman" w:hAnsi="Times New Roman"/>
          <w:bCs/>
          <w:sz w:val="13"/>
          <w:szCs w:val="13"/>
          <w:rPrChange w:id="403" w:author="Wan Azhar Wan Ahmad" w:date="2021-02-01T18:25:00Z">
            <w:rPr>
              <w:rFonts w:ascii="Times New Roman" w:hAnsi="Times New Roman"/>
              <w:sz w:val="13"/>
              <w:szCs w:val="13"/>
            </w:rPr>
          </w:rPrChange>
        </w:rPr>
        <w:t xml:space="preserve">herein. </w:t>
      </w:r>
    </w:p>
    <w:p w:rsidR="002A15CC" w:rsidRPr="002A15CC" w:rsidRDefault="002A15CC" w:rsidP="002A15CC">
      <w:pPr>
        <w:widowControl w:val="0"/>
        <w:autoSpaceDE w:val="0"/>
        <w:autoSpaceDN w:val="0"/>
        <w:adjustRightInd w:val="0"/>
        <w:spacing w:after="0" w:line="166" w:lineRule="exact"/>
        <w:rPr>
          <w:rFonts w:ascii="Times New Roman" w:hAnsi="Times New Roman" w:cs="Times New Roman"/>
          <w:b/>
          <w:bCs/>
          <w:sz w:val="13"/>
          <w:szCs w:val="13"/>
        </w:rPr>
      </w:pPr>
    </w:p>
    <w:p w:rsidR="002A15CC" w:rsidRPr="00AF4151"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404" w:author="Wan Azhar Wan Ahmad" w:date="2021-02-01T18:57:00Z">
          <w:pPr>
            <w:pStyle w:val="ListParagraph"/>
            <w:widowControl w:val="0"/>
            <w:numPr>
              <w:numId w:val="15"/>
            </w:numPr>
            <w:tabs>
              <w:tab w:val="left" w:pos="340"/>
            </w:tabs>
            <w:autoSpaceDE w:val="0"/>
            <w:autoSpaceDN w:val="0"/>
            <w:adjustRightInd w:val="0"/>
            <w:spacing w:line="239" w:lineRule="auto"/>
            <w:ind w:left="644" w:hanging="360"/>
          </w:pPr>
        </w:pPrChange>
      </w:pPr>
      <w:r w:rsidRPr="00AF4151">
        <w:rPr>
          <w:rFonts w:ascii="Times New Roman" w:hAnsi="Times New Roman"/>
          <w:b/>
          <w:bCs/>
          <w:sz w:val="13"/>
          <w:szCs w:val="13"/>
        </w:rPr>
        <w:t xml:space="preserve">ACCEPTANCE &amp; REJECTION </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405" w:author="Wan Azhar Wan Ahmad" w:date="2021-02-01T18:26:00Z">
          <w:pPr>
            <w:widowControl w:val="0"/>
            <w:autoSpaceDE w:val="0"/>
            <w:autoSpaceDN w:val="0"/>
            <w:adjustRightInd w:val="0"/>
            <w:spacing w:after="0" w:line="30" w:lineRule="exact"/>
          </w:pPr>
        </w:pPrChange>
      </w:pPr>
    </w:p>
    <w:p w:rsidR="002A15CC" w:rsidRPr="006A6558" w:rsidRDefault="002A15CC">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Change w:id="406" w:author="Wan Azhar Wan Ahmad" w:date="2021-02-01T18:26:00Z">
            <w:rPr>
              <w:rFonts w:ascii="Times New Roman" w:hAnsi="Times New Roman" w:cs="Times New Roman"/>
              <w:sz w:val="13"/>
              <w:szCs w:val="13"/>
            </w:rPr>
          </w:rPrChange>
        </w:rPr>
        <w:pPrChange w:id="407" w:author="Wan Azhar Wan Ahmad" w:date="2021-02-01T18:26:00Z">
          <w:pPr>
            <w:widowControl w:val="0"/>
            <w:overflowPunct w:val="0"/>
            <w:autoSpaceDE w:val="0"/>
            <w:autoSpaceDN w:val="0"/>
            <w:adjustRightInd w:val="0"/>
            <w:spacing w:after="0" w:line="234" w:lineRule="auto"/>
            <w:ind w:left="360"/>
            <w:jc w:val="both"/>
          </w:pPr>
        </w:pPrChange>
      </w:pPr>
      <w:r w:rsidRPr="00AF4151">
        <w:rPr>
          <w:rFonts w:ascii="Times New Roman" w:hAnsi="Times New Roman"/>
          <w:bCs/>
          <w:sz w:val="13"/>
          <w:szCs w:val="13"/>
        </w:rPr>
        <w:t>If the Goods</w:t>
      </w:r>
      <w:r w:rsidR="008F459A" w:rsidRPr="00AF4151">
        <w:rPr>
          <w:rFonts w:ascii="Times New Roman" w:hAnsi="Times New Roman"/>
          <w:bCs/>
          <w:sz w:val="13"/>
          <w:szCs w:val="13"/>
        </w:rPr>
        <w:t xml:space="preserve"> and</w:t>
      </w:r>
      <w:r w:rsidRPr="00AF4151">
        <w:rPr>
          <w:rFonts w:ascii="Times New Roman" w:hAnsi="Times New Roman"/>
          <w:bCs/>
          <w:sz w:val="13"/>
          <w:szCs w:val="13"/>
        </w:rPr>
        <w:t>/</w:t>
      </w:r>
      <w:r w:rsidR="008F459A" w:rsidRPr="00AF4151">
        <w:rPr>
          <w:rFonts w:ascii="Times New Roman" w:hAnsi="Times New Roman"/>
          <w:bCs/>
          <w:sz w:val="13"/>
          <w:szCs w:val="13"/>
        </w:rPr>
        <w:t>or Services</w:t>
      </w:r>
      <w:r w:rsidRPr="00AF4151">
        <w:rPr>
          <w:rFonts w:ascii="Times New Roman" w:hAnsi="Times New Roman"/>
          <w:bCs/>
          <w:sz w:val="13"/>
          <w:szCs w:val="13"/>
        </w:rPr>
        <w:t xml:space="preserve"> delivered </w:t>
      </w:r>
      <w:r w:rsidR="008F459A" w:rsidRPr="00AF4151">
        <w:rPr>
          <w:rFonts w:ascii="Times New Roman" w:hAnsi="Times New Roman"/>
          <w:bCs/>
          <w:sz w:val="13"/>
          <w:szCs w:val="13"/>
        </w:rPr>
        <w:t>and/or performed</w:t>
      </w:r>
      <w:r w:rsidR="004B7E4D" w:rsidRPr="005E5878">
        <w:rPr>
          <w:rFonts w:ascii="Times New Roman" w:hAnsi="Times New Roman"/>
          <w:bCs/>
          <w:sz w:val="13"/>
          <w:szCs w:val="13"/>
        </w:rPr>
        <w:t xml:space="preserve"> </w:t>
      </w:r>
      <w:r w:rsidRPr="005E5878">
        <w:rPr>
          <w:rFonts w:ascii="Times New Roman" w:hAnsi="Times New Roman"/>
          <w:bCs/>
          <w:sz w:val="13"/>
          <w:szCs w:val="13"/>
        </w:rPr>
        <w:t xml:space="preserve">by the VENDOR do not conform with </w:t>
      </w:r>
      <w:r w:rsidR="0019282B" w:rsidRPr="006A6558">
        <w:rPr>
          <w:rFonts w:ascii="Times New Roman" w:hAnsi="Times New Roman"/>
          <w:bCs/>
          <w:sz w:val="13"/>
          <w:szCs w:val="13"/>
          <w:rPrChange w:id="408" w:author="Wan Azhar Wan Ahmad" w:date="2021-02-01T18:26:00Z">
            <w:rPr>
              <w:rFonts w:ascii="Times New Roman" w:hAnsi="Times New Roman"/>
              <w:sz w:val="13"/>
              <w:szCs w:val="13"/>
            </w:rPr>
          </w:rPrChange>
        </w:rPr>
        <w:t>this Agreement</w:t>
      </w:r>
      <w:r w:rsidRPr="006A6558">
        <w:rPr>
          <w:rFonts w:ascii="Times New Roman" w:hAnsi="Times New Roman"/>
          <w:bCs/>
          <w:sz w:val="13"/>
          <w:szCs w:val="13"/>
          <w:rPrChange w:id="409" w:author="Wan Azhar Wan Ahmad" w:date="2021-02-01T18:26:00Z">
            <w:rPr>
              <w:rFonts w:ascii="Times New Roman" w:hAnsi="Times New Roman"/>
              <w:sz w:val="13"/>
              <w:szCs w:val="13"/>
            </w:rPr>
          </w:rPrChange>
        </w:rPr>
        <w:t xml:space="preserve"> whether by reasons of not being of the quality or in the quantity or measurement stipulated or being unfit for the purpose for which they are required</w:t>
      </w:r>
      <w:r w:rsidR="007C6455" w:rsidRPr="006A6558">
        <w:rPr>
          <w:rFonts w:ascii="Times New Roman" w:hAnsi="Times New Roman"/>
          <w:bCs/>
          <w:sz w:val="13"/>
          <w:szCs w:val="13"/>
          <w:rPrChange w:id="410" w:author="Wan Azhar Wan Ahmad" w:date="2021-02-01T18:26:00Z">
            <w:rPr>
              <w:rFonts w:ascii="Times New Roman" w:hAnsi="Times New Roman"/>
              <w:sz w:val="13"/>
              <w:szCs w:val="13"/>
            </w:rPr>
          </w:rPrChange>
        </w:rPr>
        <w:t xml:space="preserve"> or do not satisfy PURCHASER's requirements</w:t>
      </w:r>
      <w:r w:rsidRPr="006A6558">
        <w:rPr>
          <w:rFonts w:ascii="Times New Roman" w:hAnsi="Times New Roman"/>
          <w:bCs/>
          <w:sz w:val="13"/>
          <w:szCs w:val="13"/>
          <w:rPrChange w:id="411" w:author="Wan Azhar Wan Ahmad" w:date="2021-02-01T18:26:00Z">
            <w:rPr>
              <w:rFonts w:ascii="Times New Roman" w:hAnsi="Times New Roman"/>
              <w:sz w:val="13"/>
              <w:szCs w:val="13"/>
            </w:rPr>
          </w:rPrChange>
        </w:rPr>
        <w:t>, the PURCHASER shall have the right to reject such Goods</w:t>
      </w:r>
      <w:r w:rsidR="008F459A" w:rsidRPr="006A6558">
        <w:rPr>
          <w:rFonts w:ascii="Times New Roman" w:hAnsi="Times New Roman"/>
          <w:bCs/>
          <w:sz w:val="13"/>
          <w:szCs w:val="13"/>
          <w:rPrChange w:id="412" w:author="Wan Azhar Wan Ahmad" w:date="2021-02-01T18:26:00Z">
            <w:rPr>
              <w:rFonts w:ascii="Times New Roman" w:hAnsi="Times New Roman"/>
              <w:sz w:val="13"/>
              <w:szCs w:val="13"/>
            </w:rPr>
          </w:rPrChange>
        </w:rPr>
        <w:t xml:space="preserve"> and</w:t>
      </w:r>
      <w:r w:rsidRPr="006A6558">
        <w:rPr>
          <w:rFonts w:ascii="Times New Roman" w:hAnsi="Times New Roman"/>
          <w:bCs/>
          <w:sz w:val="13"/>
          <w:szCs w:val="13"/>
          <w:rPrChange w:id="413" w:author="Wan Azhar Wan Ahmad" w:date="2021-02-01T18:26:00Z">
            <w:rPr>
              <w:rFonts w:ascii="Times New Roman" w:hAnsi="Times New Roman"/>
              <w:sz w:val="13"/>
              <w:szCs w:val="13"/>
            </w:rPr>
          </w:rPrChange>
        </w:rPr>
        <w:t>/</w:t>
      </w:r>
      <w:r w:rsidR="008F459A" w:rsidRPr="006A6558">
        <w:rPr>
          <w:rFonts w:ascii="Times New Roman" w:hAnsi="Times New Roman"/>
          <w:bCs/>
          <w:sz w:val="13"/>
          <w:szCs w:val="13"/>
          <w:rPrChange w:id="414" w:author="Wan Azhar Wan Ahmad" w:date="2021-02-01T18:26:00Z">
            <w:rPr>
              <w:rFonts w:ascii="Times New Roman" w:hAnsi="Times New Roman"/>
              <w:sz w:val="13"/>
              <w:szCs w:val="13"/>
            </w:rPr>
          </w:rPrChange>
        </w:rPr>
        <w:t>or Services</w:t>
      </w:r>
      <w:r w:rsidRPr="006A6558">
        <w:rPr>
          <w:rFonts w:ascii="Times New Roman" w:hAnsi="Times New Roman"/>
          <w:bCs/>
          <w:sz w:val="13"/>
          <w:szCs w:val="13"/>
          <w:rPrChange w:id="415" w:author="Wan Azhar Wan Ahmad" w:date="2021-02-01T18:26:00Z">
            <w:rPr>
              <w:rFonts w:ascii="Times New Roman" w:hAnsi="Times New Roman"/>
              <w:sz w:val="13"/>
              <w:szCs w:val="13"/>
            </w:rPr>
          </w:rPrChange>
        </w:rPr>
        <w:t xml:space="preserve"> within a reasonable time </w:t>
      </w:r>
      <w:r w:rsidR="008B11D7" w:rsidRPr="006A6558">
        <w:rPr>
          <w:rFonts w:ascii="Times New Roman" w:hAnsi="Times New Roman"/>
          <w:bCs/>
          <w:sz w:val="13"/>
          <w:szCs w:val="13"/>
          <w:rPrChange w:id="416" w:author="Wan Azhar Wan Ahmad" w:date="2021-02-01T18:26:00Z">
            <w:rPr>
              <w:rFonts w:ascii="Times New Roman" w:hAnsi="Times New Roman"/>
              <w:sz w:val="13"/>
              <w:szCs w:val="13"/>
            </w:rPr>
          </w:rPrChange>
        </w:rPr>
        <w:t xml:space="preserve">from the date </w:t>
      </w:r>
      <w:r w:rsidRPr="006A6558">
        <w:rPr>
          <w:rFonts w:ascii="Times New Roman" w:hAnsi="Times New Roman"/>
          <w:bCs/>
          <w:sz w:val="13"/>
          <w:szCs w:val="13"/>
          <w:rPrChange w:id="417" w:author="Wan Azhar Wan Ahmad" w:date="2021-02-01T18:26:00Z">
            <w:rPr>
              <w:rFonts w:ascii="Times New Roman" w:hAnsi="Times New Roman"/>
              <w:sz w:val="13"/>
              <w:szCs w:val="13"/>
            </w:rPr>
          </w:rPrChange>
        </w:rPr>
        <w:t xml:space="preserve">of delivery and to purchase </w:t>
      </w:r>
      <w:r w:rsidR="008B11D7" w:rsidRPr="006A6558">
        <w:rPr>
          <w:rFonts w:ascii="Times New Roman" w:hAnsi="Times New Roman"/>
          <w:bCs/>
          <w:sz w:val="13"/>
          <w:szCs w:val="13"/>
          <w:rPrChange w:id="418" w:author="Wan Azhar Wan Ahmad" w:date="2021-02-01T18:26:00Z">
            <w:rPr>
              <w:rFonts w:ascii="Times New Roman" w:hAnsi="Times New Roman"/>
              <w:sz w:val="13"/>
              <w:szCs w:val="13"/>
            </w:rPr>
          </w:rPrChange>
        </w:rPr>
        <w:t xml:space="preserve">the </w:t>
      </w:r>
      <w:r w:rsidR="007C6455" w:rsidRPr="006A6558">
        <w:rPr>
          <w:rFonts w:ascii="Times New Roman" w:hAnsi="Times New Roman"/>
          <w:bCs/>
          <w:sz w:val="13"/>
          <w:szCs w:val="13"/>
          <w:rPrChange w:id="419" w:author="Wan Azhar Wan Ahmad" w:date="2021-02-01T18:26:00Z">
            <w:rPr>
              <w:rFonts w:ascii="Times New Roman" w:hAnsi="Times New Roman"/>
              <w:sz w:val="13"/>
              <w:szCs w:val="13"/>
            </w:rPr>
          </w:rPrChange>
        </w:rPr>
        <w:t>G</w:t>
      </w:r>
      <w:r w:rsidR="008B11D7" w:rsidRPr="006A6558">
        <w:rPr>
          <w:rFonts w:ascii="Times New Roman" w:hAnsi="Times New Roman"/>
          <w:bCs/>
          <w:sz w:val="13"/>
          <w:szCs w:val="13"/>
          <w:rPrChange w:id="420" w:author="Wan Azhar Wan Ahmad" w:date="2021-02-01T18:26:00Z">
            <w:rPr>
              <w:rFonts w:ascii="Times New Roman" w:hAnsi="Times New Roman"/>
              <w:sz w:val="13"/>
              <w:szCs w:val="13"/>
            </w:rPr>
          </w:rPrChange>
        </w:rPr>
        <w:t>oods and/or Services from the other vendor(s)</w:t>
      </w:r>
      <w:r w:rsidRPr="006A6558">
        <w:rPr>
          <w:rFonts w:ascii="Times New Roman" w:hAnsi="Times New Roman"/>
          <w:bCs/>
          <w:sz w:val="13"/>
          <w:szCs w:val="13"/>
          <w:rPrChange w:id="421" w:author="Wan Azhar Wan Ahmad" w:date="2021-02-01T18:26:00Z">
            <w:rPr>
              <w:rFonts w:ascii="Times New Roman" w:hAnsi="Times New Roman"/>
              <w:sz w:val="13"/>
              <w:szCs w:val="13"/>
            </w:rPr>
          </w:rPrChange>
        </w:rPr>
        <w:t xml:space="preserve"> and to claim for any additional expense incurred without prejudice to any other rights which the PURCHASER may have against the VENDOR. </w:t>
      </w:r>
      <w:r w:rsidR="008B11D7" w:rsidRPr="006A6558">
        <w:rPr>
          <w:rFonts w:ascii="Times New Roman" w:hAnsi="Times New Roman"/>
          <w:bCs/>
          <w:sz w:val="13"/>
          <w:szCs w:val="13"/>
          <w:rPrChange w:id="422" w:author="Wan Azhar Wan Ahmad" w:date="2021-02-01T18:26:00Z">
            <w:rPr>
              <w:rFonts w:ascii="Times New Roman" w:hAnsi="Times New Roman"/>
              <w:sz w:val="13"/>
              <w:szCs w:val="13"/>
            </w:rPr>
          </w:rPrChange>
        </w:rPr>
        <w:t>PURCHASER's payment for</w:t>
      </w:r>
      <w:r w:rsidRPr="006A6558">
        <w:rPr>
          <w:rFonts w:ascii="Times New Roman" w:hAnsi="Times New Roman"/>
          <w:bCs/>
          <w:sz w:val="13"/>
          <w:szCs w:val="13"/>
          <w:rPrChange w:id="423" w:author="Wan Azhar Wan Ahmad" w:date="2021-02-01T18:26:00Z">
            <w:rPr>
              <w:rFonts w:ascii="Times New Roman" w:hAnsi="Times New Roman"/>
              <w:sz w:val="13"/>
              <w:szCs w:val="13"/>
            </w:rPr>
          </w:rPrChange>
        </w:rPr>
        <w:t xml:space="preserve"> the </w:t>
      </w:r>
      <w:r w:rsidR="008B11D7" w:rsidRPr="006A6558">
        <w:rPr>
          <w:rFonts w:ascii="Times New Roman" w:hAnsi="Times New Roman"/>
          <w:bCs/>
          <w:sz w:val="13"/>
          <w:szCs w:val="13"/>
          <w:rPrChange w:id="424" w:author="Wan Azhar Wan Ahmad" w:date="2021-02-01T18:26:00Z">
            <w:rPr>
              <w:rFonts w:ascii="Times New Roman" w:hAnsi="Times New Roman"/>
              <w:sz w:val="13"/>
              <w:szCs w:val="13"/>
            </w:rPr>
          </w:rPrChange>
        </w:rPr>
        <w:t>Goods and/or Services shall not constitute its acceptance of the Goods and/or Services and</w:t>
      </w:r>
      <w:r w:rsidRPr="006A6558">
        <w:rPr>
          <w:rFonts w:ascii="Times New Roman" w:hAnsi="Times New Roman"/>
          <w:bCs/>
          <w:sz w:val="13"/>
          <w:szCs w:val="13"/>
          <w:rPrChange w:id="425" w:author="Wan Azhar Wan Ahmad" w:date="2021-02-01T18:26:00Z">
            <w:rPr>
              <w:rFonts w:ascii="Times New Roman" w:hAnsi="Times New Roman"/>
              <w:sz w:val="13"/>
              <w:szCs w:val="13"/>
            </w:rPr>
          </w:rPrChange>
        </w:rPr>
        <w:t xml:space="preserve"> shall not prejudice the PURCHASER’s right </w:t>
      </w:r>
      <w:r w:rsidR="008B11D7" w:rsidRPr="006A6558">
        <w:rPr>
          <w:rFonts w:ascii="Times New Roman" w:hAnsi="Times New Roman"/>
          <w:bCs/>
          <w:sz w:val="13"/>
          <w:szCs w:val="13"/>
          <w:rPrChange w:id="426" w:author="Wan Azhar Wan Ahmad" w:date="2021-02-01T18:26:00Z">
            <w:rPr>
              <w:rFonts w:ascii="Times New Roman" w:hAnsi="Times New Roman"/>
              <w:sz w:val="13"/>
              <w:szCs w:val="13"/>
            </w:rPr>
          </w:rPrChange>
        </w:rPr>
        <w:t>to reject the Goods and/or Services.</w:t>
      </w:r>
    </w:p>
    <w:p w:rsidR="00FD3EA9" w:rsidRDefault="00FD3EA9" w:rsidP="002A15CC">
      <w:pPr>
        <w:widowControl w:val="0"/>
        <w:overflowPunct w:val="0"/>
        <w:autoSpaceDE w:val="0"/>
        <w:autoSpaceDN w:val="0"/>
        <w:adjustRightInd w:val="0"/>
        <w:spacing w:after="0" w:line="234" w:lineRule="auto"/>
        <w:ind w:left="360"/>
        <w:jc w:val="both"/>
        <w:rPr>
          <w:rFonts w:ascii="Times New Roman" w:hAnsi="Times New Roman" w:cs="Times New Roman"/>
          <w:sz w:val="13"/>
          <w:szCs w:val="13"/>
        </w:rPr>
      </w:pPr>
    </w:p>
    <w:p w:rsidR="002A15CC" w:rsidRPr="006A6558" w:rsidRDefault="00DD50C1">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427" w:author="Wan Azhar Wan Ahmad" w:date="2021-02-01T18:26:00Z">
          <w:pPr>
            <w:pStyle w:val="ListParagraph"/>
            <w:widowControl w:val="0"/>
            <w:numPr>
              <w:numId w:val="15"/>
            </w:numPr>
            <w:tabs>
              <w:tab w:val="left" w:pos="340"/>
            </w:tabs>
            <w:autoSpaceDE w:val="0"/>
            <w:autoSpaceDN w:val="0"/>
            <w:adjustRightInd w:val="0"/>
            <w:spacing w:line="239" w:lineRule="auto"/>
            <w:ind w:left="644" w:hanging="360"/>
          </w:pPr>
        </w:pPrChange>
      </w:pPr>
      <w:r w:rsidRPr="006A6558">
        <w:rPr>
          <w:rFonts w:ascii="Times New Roman" w:hAnsi="Times New Roman"/>
          <w:b/>
          <w:bCs/>
          <w:sz w:val="13"/>
          <w:szCs w:val="13"/>
        </w:rPr>
        <w:t>TERMINATION</w:t>
      </w:r>
    </w:p>
    <w:p w:rsidR="00CE5649" w:rsidRPr="006A6558" w:rsidRDefault="00CE5649">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428" w:author="Wan Azhar Wan Ahmad" w:date="2021-02-01T18:26:00Z">
            <w:rPr>
              <w:rFonts w:ascii="Times New Roman" w:hAnsi="Times New Roman"/>
              <w:i/>
              <w:iCs/>
              <w:vanish/>
              <w:sz w:val="13"/>
              <w:szCs w:val="13"/>
            </w:rPr>
          </w:rPrChange>
        </w:rPr>
        <w:pPrChange w:id="429" w:author="Wan Azhar Wan Ahmad" w:date="2021-02-01T18:26:00Z">
          <w:pPr>
            <w:pStyle w:val="ListParagraph"/>
            <w:widowControl w:val="0"/>
            <w:numPr>
              <w:numId w:val="16"/>
            </w:numPr>
            <w:overflowPunct w:val="0"/>
            <w:autoSpaceDE w:val="0"/>
            <w:autoSpaceDN w:val="0"/>
            <w:adjustRightInd w:val="0"/>
            <w:spacing w:line="236" w:lineRule="auto"/>
            <w:ind w:left="360" w:hanging="360"/>
            <w:jc w:val="both"/>
          </w:pPr>
        </w:pPrChange>
      </w:pPr>
    </w:p>
    <w:p w:rsidR="00CE5649" w:rsidRPr="007A68FA" w:rsidDel="006A6558" w:rsidRDefault="00CE5649">
      <w:pPr>
        <w:pStyle w:val="ListParagraph"/>
        <w:widowControl w:val="0"/>
        <w:numPr>
          <w:ilvl w:val="1"/>
          <w:numId w:val="16"/>
        </w:numPr>
        <w:overflowPunct w:val="0"/>
        <w:autoSpaceDE w:val="0"/>
        <w:autoSpaceDN w:val="0"/>
        <w:adjustRightInd w:val="0"/>
        <w:spacing w:line="236" w:lineRule="auto"/>
        <w:ind w:left="426" w:hanging="426"/>
        <w:jc w:val="both"/>
        <w:rPr>
          <w:del w:id="430" w:author="Wan Azhar Wan Ahmad" w:date="2021-02-01T18:26:00Z"/>
          <w:rFonts w:ascii="Times New Roman" w:hAnsi="Times New Roman"/>
          <w:bCs/>
          <w:i/>
          <w:sz w:val="13"/>
          <w:szCs w:val="13"/>
          <w:rPrChange w:id="431" w:author="Wan Azhar Wan Ahmad" w:date="2021-02-01T18:28:00Z">
            <w:rPr>
              <w:del w:id="432" w:author="Wan Azhar Wan Ahmad" w:date="2021-02-01T18:26:00Z"/>
              <w:rFonts w:ascii="Times New Roman" w:hAnsi="Times New Roman"/>
              <w:i/>
              <w:iCs/>
              <w:vanish/>
              <w:sz w:val="13"/>
              <w:szCs w:val="13"/>
            </w:rPr>
          </w:rPrChange>
        </w:rPr>
        <w:pPrChange w:id="433" w:author="Wan Azhar Wan Ahmad" w:date="2021-02-01T18:26:00Z">
          <w:pPr>
            <w:pStyle w:val="ListParagraph"/>
            <w:widowControl w:val="0"/>
            <w:numPr>
              <w:numId w:val="16"/>
            </w:numPr>
            <w:overflowPunct w:val="0"/>
            <w:autoSpaceDE w:val="0"/>
            <w:autoSpaceDN w:val="0"/>
            <w:adjustRightInd w:val="0"/>
            <w:spacing w:line="236" w:lineRule="auto"/>
            <w:ind w:left="360" w:hanging="360"/>
            <w:jc w:val="both"/>
          </w:pPr>
        </w:pPrChange>
      </w:pPr>
    </w:p>
    <w:p w:rsidR="002A15CC" w:rsidRPr="00AF4151" w:rsidRDefault="002A15CC">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i/>
          <w:sz w:val="13"/>
          <w:szCs w:val="13"/>
        </w:rPr>
        <w:pPrChange w:id="434" w:author="Wan Azhar Wan Ahmad" w:date="2021-02-01T18:26: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AF4151">
        <w:rPr>
          <w:rFonts w:ascii="Times New Roman" w:hAnsi="Times New Roman"/>
          <w:bCs/>
          <w:i/>
          <w:sz w:val="13"/>
          <w:szCs w:val="13"/>
        </w:rPr>
        <w:t>For Default:</w:t>
      </w:r>
    </w:p>
    <w:p w:rsidR="002A15CC" w:rsidRDefault="002A15CC">
      <w:pPr>
        <w:pStyle w:val="ListParagraph"/>
        <w:widowControl w:val="0"/>
        <w:overflowPunct w:val="0"/>
        <w:autoSpaceDE w:val="0"/>
        <w:autoSpaceDN w:val="0"/>
        <w:adjustRightInd w:val="0"/>
        <w:spacing w:line="236" w:lineRule="auto"/>
        <w:ind w:left="426"/>
        <w:jc w:val="both"/>
        <w:rPr>
          <w:ins w:id="435" w:author="Wan Azhar Wan Ahmad" w:date="2021-02-01T18:43:00Z"/>
          <w:rFonts w:ascii="Times New Roman" w:hAnsi="Times New Roman"/>
          <w:bCs/>
          <w:sz w:val="13"/>
          <w:szCs w:val="13"/>
        </w:rPr>
        <w:pPrChange w:id="436" w:author="Wan Azhar Wan Ahmad" w:date="2021-02-01T18:27:00Z">
          <w:pPr>
            <w:widowControl w:val="0"/>
            <w:overflowPunct w:val="0"/>
            <w:autoSpaceDE w:val="0"/>
            <w:autoSpaceDN w:val="0"/>
            <w:adjustRightInd w:val="0"/>
            <w:spacing w:after="0" w:line="239" w:lineRule="auto"/>
            <w:ind w:left="360"/>
            <w:jc w:val="both"/>
          </w:pPr>
        </w:pPrChange>
      </w:pPr>
      <w:r w:rsidRPr="00AF4151">
        <w:rPr>
          <w:rFonts w:ascii="Times New Roman" w:hAnsi="Times New Roman"/>
          <w:bCs/>
          <w:sz w:val="13"/>
          <w:szCs w:val="13"/>
        </w:rPr>
        <w:t xml:space="preserve">In the event of any breach of any of the </w:t>
      </w:r>
      <w:r w:rsidR="005835CB" w:rsidRPr="00AF4151">
        <w:rPr>
          <w:rFonts w:ascii="Times New Roman" w:hAnsi="Times New Roman"/>
          <w:bCs/>
          <w:sz w:val="13"/>
          <w:szCs w:val="13"/>
        </w:rPr>
        <w:t xml:space="preserve">terms and </w:t>
      </w:r>
      <w:r w:rsidRPr="00AF4151">
        <w:rPr>
          <w:rFonts w:ascii="Times New Roman" w:hAnsi="Times New Roman"/>
          <w:bCs/>
          <w:sz w:val="13"/>
          <w:szCs w:val="13"/>
        </w:rPr>
        <w:t xml:space="preserve">conditions of this </w:t>
      </w:r>
      <w:r w:rsidR="0019282B" w:rsidRPr="005E5878">
        <w:rPr>
          <w:rFonts w:ascii="Times New Roman" w:hAnsi="Times New Roman"/>
          <w:bCs/>
          <w:sz w:val="13"/>
          <w:szCs w:val="13"/>
        </w:rPr>
        <w:t>Agreement</w:t>
      </w:r>
      <w:r w:rsidR="004B7E4D" w:rsidRPr="005E5878">
        <w:rPr>
          <w:rFonts w:ascii="Times New Roman" w:hAnsi="Times New Roman"/>
          <w:bCs/>
          <w:sz w:val="13"/>
          <w:szCs w:val="13"/>
        </w:rPr>
        <w:t xml:space="preserve"> </w:t>
      </w:r>
      <w:r w:rsidR="007F6715" w:rsidRPr="005E5878">
        <w:rPr>
          <w:rFonts w:ascii="Times New Roman" w:hAnsi="Times New Roman"/>
          <w:bCs/>
          <w:sz w:val="13"/>
          <w:szCs w:val="13"/>
        </w:rPr>
        <w:t>by the VENDOR</w:t>
      </w:r>
      <w:r w:rsidRPr="006A6558">
        <w:rPr>
          <w:rFonts w:ascii="Times New Roman" w:hAnsi="Times New Roman"/>
          <w:bCs/>
          <w:sz w:val="13"/>
          <w:szCs w:val="13"/>
          <w:rPrChange w:id="437" w:author="Wan Azhar Wan Ahmad" w:date="2021-02-01T18:26:00Z">
            <w:rPr>
              <w:rFonts w:ascii="Times New Roman" w:hAnsi="Times New Roman"/>
              <w:iCs/>
              <w:sz w:val="13"/>
              <w:szCs w:val="13"/>
            </w:rPr>
          </w:rPrChange>
        </w:rPr>
        <w:t xml:space="preserve"> including failure to deliver </w:t>
      </w:r>
      <w:r w:rsidR="00901AC6" w:rsidRPr="006A6558">
        <w:rPr>
          <w:rFonts w:ascii="Times New Roman" w:hAnsi="Times New Roman"/>
          <w:bCs/>
          <w:sz w:val="13"/>
          <w:szCs w:val="13"/>
          <w:rPrChange w:id="438" w:author="Wan Azhar Wan Ahmad" w:date="2021-02-01T18:26:00Z">
            <w:rPr>
              <w:rFonts w:ascii="Times New Roman" w:hAnsi="Times New Roman"/>
              <w:sz w:val="13"/>
              <w:szCs w:val="13"/>
            </w:rPr>
          </w:rPrChange>
        </w:rPr>
        <w:t>the Goods and/or Services in accordance to the Delivery Date</w:t>
      </w:r>
      <w:r w:rsidR="00484ACE" w:rsidRPr="006A6558">
        <w:rPr>
          <w:rFonts w:ascii="Times New Roman" w:hAnsi="Times New Roman"/>
          <w:bCs/>
          <w:sz w:val="13"/>
          <w:szCs w:val="13"/>
          <w:rPrChange w:id="439" w:author="Wan Azhar Wan Ahmad" w:date="2021-02-01T18:26:00Z">
            <w:rPr>
              <w:rFonts w:ascii="Times New Roman" w:hAnsi="Times New Roman"/>
              <w:sz w:val="13"/>
              <w:szCs w:val="13"/>
            </w:rPr>
          </w:rPrChange>
        </w:rPr>
        <w:t>, the</w:t>
      </w:r>
      <w:r w:rsidRPr="006A6558">
        <w:rPr>
          <w:rFonts w:ascii="Times New Roman" w:hAnsi="Times New Roman"/>
          <w:bCs/>
          <w:sz w:val="13"/>
          <w:szCs w:val="13"/>
          <w:rPrChange w:id="440" w:author="Wan Azhar Wan Ahmad" w:date="2021-02-01T18:26:00Z">
            <w:rPr>
              <w:rFonts w:ascii="Times New Roman" w:hAnsi="Times New Roman"/>
              <w:sz w:val="13"/>
              <w:szCs w:val="13"/>
            </w:rPr>
          </w:rPrChange>
        </w:rPr>
        <w:t xml:space="preserve"> PURCHASER may without prejudice to any other rights it may have in law, terminate </w:t>
      </w:r>
      <w:r w:rsidRPr="006A6558">
        <w:rPr>
          <w:rFonts w:ascii="Times New Roman" w:hAnsi="Times New Roman"/>
          <w:bCs/>
          <w:sz w:val="13"/>
          <w:szCs w:val="13"/>
          <w:rPrChange w:id="441" w:author="Wan Azhar Wan Ahmad" w:date="2021-02-01T18:26:00Z">
            <w:rPr>
              <w:rFonts w:ascii="Times New Roman" w:hAnsi="Times New Roman"/>
              <w:sz w:val="13"/>
              <w:szCs w:val="13"/>
            </w:rPr>
          </w:rPrChange>
        </w:rPr>
        <w:lastRenderedPageBreak/>
        <w:t xml:space="preserve">this </w:t>
      </w:r>
      <w:r w:rsidR="0019282B" w:rsidRPr="006A6558">
        <w:rPr>
          <w:rFonts w:ascii="Times New Roman" w:hAnsi="Times New Roman"/>
          <w:bCs/>
          <w:sz w:val="13"/>
          <w:szCs w:val="13"/>
          <w:rPrChange w:id="442" w:author="Wan Azhar Wan Ahmad" w:date="2021-02-01T18:26:00Z">
            <w:rPr>
              <w:rFonts w:ascii="Times New Roman" w:hAnsi="Times New Roman"/>
              <w:sz w:val="13"/>
              <w:szCs w:val="13"/>
            </w:rPr>
          </w:rPrChange>
        </w:rPr>
        <w:t>Agreement</w:t>
      </w:r>
      <w:r w:rsidRPr="006A6558">
        <w:rPr>
          <w:rFonts w:ascii="Times New Roman" w:hAnsi="Times New Roman"/>
          <w:bCs/>
          <w:sz w:val="13"/>
          <w:szCs w:val="13"/>
          <w:rPrChange w:id="443" w:author="Wan Azhar Wan Ahmad" w:date="2021-02-01T18:26:00Z">
            <w:rPr>
              <w:rFonts w:ascii="Times New Roman" w:hAnsi="Times New Roman"/>
              <w:sz w:val="13"/>
              <w:szCs w:val="13"/>
            </w:rPr>
          </w:rPrChange>
        </w:rPr>
        <w:t xml:space="preserve"> and </w:t>
      </w:r>
      <w:r w:rsidR="00901AC6" w:rsidRPr="006A6558">
        <w:rPr>
          <w:rFonts w:ascii="Times New Roman" w:hAnsi="Times New Roman"/>
          <w:bCs/>
          <w:sz w:val="13"/>
          <w:szCs w:val="13"/>
          <w:rPrChange w:id="444" w:author="Wan Azhar Wan Ahmad" w:date="2021-02-01T18:26:00Z">
            <w:rPr>
              <w:rFonts w:ascii="Times New Roman" w:hAnsi="Times New Roman"/>
              <w:sz w:val="13"/>
              <w:szCs w:val="13"/>
            </w:rPr>
          </w:rPrChange>
        </w:rPr>
        <w:t>at PURCHASER'</w:t>
      </w:r>
      <w:r w:rsidR="007F6715" w:rsidRPr="006A6558">
        <w:rPr>
          <w:rFonts w:ascii="Times New Roman" w:hAnsi="Times New Roman"/>
          <w:bCs/>
          <w:sz w:val="13"/>
          <w:szCs w:val="13"/>
          <w:rPrChange w:id="445" w:author="Wan Azhar Wan Ahmad" w:date="2021-02-01T18:26:00Z">
            <w:rPr>
              <w:rFonts w:ascii="Times New Roman" w:hAnsi="Times New Roman"/>
              <w:sz w:val="13"/>
              <w:szCs w:val="13"/>
            </w:rPr>
          </w:rPrChange>
        </w:rPr>
        <w:t xml:space="preserve">s liberty </w:t>
      </w:r>
      <w:r w:rsidRPr="006A6558">
        <w:rPr>
          <w:rFonts w:ascii="Times New Roman" w:hAnsi="Times New Roman"/>
          <w:bCs/>
          <w:sz w:val="13"/>
          <w:szCs w:val="13"/>
          <w:rPrChange w:id="446" w:author="Wan Azhar Wan Ahmad" w:date="2021-02-01T18:26:00Z">
            <w:rPr>
              <w:rFonts w:ascii="Times New Roman" w:hAnsi="Times New Roman"/>
              <w:sz w:val="13"/>
              <w:szCs w:val="13"/>
            </w:rPr>
          </w:rPrChange>
        </w:rPr>
        <w:t>return the Goods</w:t>
      </w:r>
      <w:r w:rsidR="007F6715" w:rsidRPr="006A6558">
        <w:rPr>
          <w:rFonts w:ascii="Times New Roman" w:hAnsi="Times New Roman"/>
          <w:bCs/>
          <w:sz w:val="13"/>
          <w:szCs w:val="13"/>
          <w:rPrChange w:id="447" w:author="Wan Azhar Wan Ahmad" w:date="2021-02-01T18:26:00Z">
            <w:rPr>
              <w:rFonts w:ascii="Times New Roman" w:hAnsi="Times New Roman"/>
              <w:sz w:val="13"/>
              <w:szCs w:val="13"/>
            </w:rPr>
          </w:rPrChange>
        </w:rPr>
        <w:t xml:space="preserve"> and</w:t>
      </w:r>
      <w:r w:rsidRPr="006A6558">
        <w:rPr>
          <w:rFonts w:ascii="Times New Roman" w:hAnsi="Times New Roman"/>
          <w:bCs/>
          <w:sz w:val="13"/>
          <w:szCs w:val="13"/>
          <w:rPrChange w:id="448" w:author="Wan Azhar Wan Ahmad" w:date="2021-02-01T18:26:00Z">
            <w:rPr>
              <w:rFonts w:ascii="Times New Roman" w:hAnsi="Times New Roman"/>
              <w:sz w:val="13"/>
              <w:szCs w:val="13"/>
            </w:rPr>
          </w:rPrChange>
        </w:rPr>
        <w:t>/</w:t>
      </w:r>
      <w:r w:rsidR="007F6715" w:rsidRPr="006A6558">
        <w:rPr>
          <w:rFonts w:ascii="Times New Roman" w:hAnsi="Times New Roman"/>
          <w:bCs/>
          <w:sz w:val="13"/>
          <w:szCs w:val="13"/>
          <w:rPrChange w:id="449" w:author="Wan Azhar Wan Ahmad" w:date="2021-02-01T18:26:00Z">
            <w:rPr>
              <w:rFonts w:ascii="Times New Roman" w:hAnsi="Times New Roman"/>
              <w:sz w:val="13"/>
              <w:szCs w:val="13"/>
            </w:rPr>
          </w:rPrChange>
        </w:rPr>
        <w:t>or Services</w:t>
      </w:r>
      <w:r w:rsidR="004B7E4D" w:rsidRPr="006A6558">
        <w:rPr>
          <w:rFonts w:ascii="Times New Roman" w:hAnsi="Times New Roman"/>
          <w:bCs/>
          <w:sz w:val="13"/>
          <w:szCs w:val="13"/>
          <w:rPrChange w:id="450" w:author="Wan Azhar Wan Ahmad" w:date="2021-02-01T18:26:00Z">
            <w:rPr>
              <w:rFonts w:ascii="Times New Roman" w:hAnsi="Times New Roman"/>
              <w:sz w:val="13"/>
              <w:szCs w:val="13"/>
            </w:rPr>
          </w:rPrChange>
        </w:rPr>
        <w:t xml:space="preserve"> </w:t>
      </w:r>
      <w:del w:id="451" w:author="Wan Azhar Wan Ahmad" w:date="2021-02-01T18:29:00Z">
        <w:r w:rsidRPr="006A6558" w:rsidDel="007A68FA">
          <w:rPr>
            <w:rFonts w:ascii="Times New Roman" w:hAnsi="Times New Roman"/>
            <w:bCs/>
            <w:sz w:val="13"/>
            <w:szCs w:val="13"/>
            <w:rPrChange w:id="452" w:author="Wan Azhar Wan Ahmad" w:date="2021-02-01T18:26:00Z">
              <w:rPr>
                <w:rFonts w:ascii="Times New Roman" w:hAnsi="Times New Roman"/>
                <w:sz w:val="13"/>
                <w:szCs w:val="13"/>
              </w:rPr>
            </w:rPrChange>
          </w:rPr>
          <w:delText xml:space="preserve">previously </w:delText>
        </w:r>
      </w:del>
      <w:r w:rsidRPr="006A6558">
        <w:rPr>
          <w:rFonts w:ascii="Times New Roman" w:hAnsi="Times New Roman"/>
          <w:bCs/>
          <w:sz w:val="13"/>
          <w:szCs w:val="13"/>
          <w:rPrChange w:id="453" w:author="Wan Azhar Wan Ahmad" w:date="2021-02-01T18:26:00Z">
            <w:rPr>
              <w:rFonts w:ascii="Times New Roman" w:hAnsi="Times New Roman"/>
              <w:sz w:val="13"/>
              <w:szCs w:val="13"/>
            </w:rPr>
          </w:rPrChange>
        </w:rPr>
        <w:t xml:space="preserve">supplied </w:t>
      </w:r>
      <w:r w:rsidR="007F6715" w:rsidRPr="006A6558">
        <w:rPr>
          <w:rFonts w:ascii="Times New Roman" w:hAnsi="Times New Roman"/>
          <w:bCs/>
          <w:sz w:val="13"/>
          <w:szCs w:val="13"/>
          <w:rPrChange w:id="454" w:author="Wan Azhar Wan Ahmad" w:date="2021-02-01T18:26:00Z">
            <w:rPr>
              <w:rFonts w:ascii="Times New Roman" w:hAnsi="Times New Roman"/>
              <w:sz w:val="13"/>
              <w:szCs w:val="13"/>
            </w:rPr>
          </w:rPrChange>
        </w:rPr>
        <w:t>by the VENDOR</w:t>
      </w:r>
      <w:r w:rsidR="004B7E4D" w:rsidRPr="006A6558">
        <w:rPr>
          <w:rFonts w:ascii="Times New Roman" w:hAnsi="Times New Roman"/>
          <w:bCs/>
          <w:sz w:val="13"/>
          <w:szCs w:val="13"/>
          <w:rPrChange w:id="455" w:author="Wan Azhar Wan Ahmad" w:date="2021-02-01T18:26:00Z">
            <w:rPr>
              <w:rFonts w:ascii="Times New Roman" w:hAnsi="Times New Roman"/>
              <w:sz w:val="13"/>
              <w:szCs w:val="13"/>
            </w:rPr>
          </w:rPrChange>
        </w:rPr>
        <w:t xml:space="preserve"> </w:t>
      </w:r>
      <w:r w:rsidRPr="006A6558">
        <w:rPr>
          <w:rFonts w:ascii="Times New Roman" w:hAnsi="Times New Roman"/>
          <w:bCs/>
          <w:sz w:val="13"/>
          <w:szCs w:val="13"/>
          <w:rPrChange w:id="456" w:author="Wan Azhar Wan Ahmad" w:date="2021-02-01T18:26:00Z">
            <w:rPr>
              <w:rFonts w:ascii="Times New Roman" w:hAnsi="Times New Roman"/>
              <w:sz w:val="13"/>
              <w:szCs w:val="13"/>
            </w:rPr>
          </w:rPrChange>
        </w:rPr>
        <w:t>under this Purchase</w:t>
      </w:r>
      <w:r w:rsidRPr="007A68FA">
        <w:rPr>
          <w:rFonts w:ascii="Times New Roman" w:hAnsi="Times New Roman"/>
          <w:bCs/>
          <w:sz w:val="13"/>
          <w:szCs w:val="13"/>
          <w:rPrChange w:id="457" w:author="Wan Azhar Wan Ahmad" w:date="2021-02-01T18:27:00Z">
            <w:rPr>
              <w:rFonts w:ascii="Times New Roman" w:hAnsi="Times New Roman"/>
              <w:sz w:val="13"/>
              <w:szCs w:val="13"/>
            </w:rPr>
          </w:rPrChange>
        </w:rPr>
        <w:t xml:space="preserve"> Order.</w:t>
      </w:r>
    </w:p>
    <w:p w:rsidR="00972B1A" w:rsidRDefault="00972B1A">
      <w:pPr>
        <w:pStyle w:val="ListParagraph"/>
        <w:widowControl w:val="0"/>
        <w:overflowPunct w:val="0"/>
        <w:autoSpaceDE w:val="0"/>
        <w:autoSpaceDN w:val="0"/>
        <w:adjustRightInd w:val="0"/>
        <w:spacing w:line="236" w:lineRule="auto"/>
        <w:ind w:left="426"/>
        <w:jc w:val="both"/>
        <w:rPr>
          <w:ins w:id="458" w:author="Wan Azhar Wan Ahmad" w:date="2021-02-01T18:43:00Z"/>
          <w:rFonts w:ascii="Times New Roman" w:hAnsi="Times New Roman"/>
          <w:bCs/>
          <w:sz w:val="13"/>
          <w:szCs w:val="13"/>
        </w:rPr>
        <w:pPrChange w:id="459" w:author="Wan Azhar Wan Ahmad" w:date="2021-02-01T18:27:00Z">
          <w:pPr>
            <w:widowControl w:val="0"/>
            <w:overflowPunct w:val="0"/>
            <w:autoSpaceDE w:val="0"/>
            <w:autoSpaceDN w:val="0"/>
            <w:adjustRightInd w:val="0"/>
            <w:spacing w:after="0" w:line="239" w:lineRule="auto"/>
            <w:ind w:left="360"/>
            <w:jc w:val="both"/>
          </w:pPr>
        </w:pPrChange>
      </w:pPr>
    </w:p>
    <w:p w:rsidR="00972B1A" w:rsidRPr="002A15CC" w:rsidDel="006A53BE" w:rsidRDefault="00972B1A">
      <w:pPr>
        <w:pStyle w:val="ListParagraph"/>
        <w:widowControl w:val="0"/>
        <w:overflowPunct w:val="0"/>
        <w:autoSpaceDE w:val="0"/>
        <w:autoSpaceDN w:val="0"/>
        <w:adjustRightInd w:val="0"/>
        <w:spacing w:line="236" w:lineRule="auto"/>
        <w:ind w:left="426"/>
        <w:jc w:val="both"/>
        <w:rPr>
          <w:del w:id="460" w:author="Wan Azhar Wan Ahmad" w:date="2021-02-01T18:51:00Z"/>
          <w:rFonts w:ascii="Times New Roman" w:hAnsi="Times New Roman"/>
          <w:bCs/>
          <w:sz w:val="13"/>
          <w:szCs w:val="13"/>
        </w:rPr>
        <w:pPrChange w:id="461" w:author="Wan Azhar Wan Ahmad" w:date="2021-02-01T18:27:00Z">
          <w:pPr>
            <w:widowControl w:val="0"/>
            <w:overflowPunct w:val="0"/>
            <w:autoSpaceDE w:val="0"/>
            <w:autoSpaceDN w:val="0"/>
            <w:adjustRightInd w:val="0"/>
            <w:spacing w:after="0" w:line="239" w:lineRule="auto"/>
            <w:ind w:left="360"/>
            <w:jc w:val="both"/>
          </w:pPr>
        </w:pPrChange>
      </w:pPr>
    </w:p>
    <w:p w:rsidR="002A15CC" w:rsidRPr="007A68FA" w:rsidDel="007A68FA" w:rsidRDefault="002A15CC">
      <w:pPr>
        <w:pStyle w:val="ListParagraph"/>
        <w:widowControl w:val="0"/>
        <w:numPr>
          <w:ilvl w:val="1"/>
          <w:numId w:val="16"/>
        </w:numPr>
        <w:overflowPunct w:val="0"/>
        <w:autoSpaceDE w:val="0"/>
        <w:autoSpaceDN w:val="0"/>
        <w:adjustRightInd w:val="0"/>
        <w:spacing w:line="236" w:lineRule="auto"/>
        <w:ind w:left="426" w:hanging="426"/>
        <w:jc w:val="both"/>
        <w:rPr>
          <w:del w:id="462" w:author="Wan Azhar Wan Ahmad" w:date="2021-02-01T18:28:00Z"/>
          <w:rFonts w:ascii="Times New Roman" w:hAnsi="Times New Roman"/>
          <w:bCs/>
          <w:i/>
          <w:sz w:val="13"/>
          <w:szCs w:val="13"/>
          <w:rPrChange w:id="463" w:author="Wan Azhar Wan Ahmad" w:date="2021-02-01T18:28:00Z">
            <w:rPr>
              <w:del w:id="464" w:author="Wan Azhar Wan Ahmad" w:date="2021-02-01T18:28:00Z"/>
              <w:rFonts w:ascii="Times New Roman" w:hAnsi="Times New Roman" w:cs="Times New Roman"/>
              <w:bCs/>
              <w:sz w:val="13"/>
              <w:szCs w:val="13"/>
            </w:rPr>
          </w:rPrChange>
        </w:rPr>
        <w:pPrChange w:id="465" w:author="Wan Azhar Wan Ahmad" w:date="2021-02-01T18:27:00Z">
          <w:pPr>
            <w:widowControl w:val="0"/>
            <w:autoSpaceDE w:val="0"/>
            <w:autoSpaceDN w:val="0"/>
            <w:adjustRightInd w:val="0"/>
            <w:spacing w:after="0" w:line="1" w:lineRule="exact"/>
          </w:pPr>
        </w:pPrChange>
      </w:pPr>
    </w:p>
    <w:p w:rsidR="00CE5649" w:rsidRPr="00AF4151" w:rsidDel="007A68FA" w:rsidRDefault="00CE5649">
      <w:pPr>
        <w:pStyle w:val="ListParagraph"/>
        <w:widowControl w:val="0"/>
        <w:numPr>
          <w:ilvl w:val="1"/>
          <w:numId w:val="16"/>
        </w:numPr>
        <w:overflowPunct w:val="0"/>
        <w:autoSpaceDE w:val="0"/>
        <w:autoSpaceDN w:val="0"/>
        <w:adjustRightInd w:val="0"/>
        <w:spacing w:line="236" w:lineRule="auto"/>
        <w:ind w:left="426" w:hanging="426"/>
        <w:jc w:val="both"/>
        <w:rPr>
          <w:del w:id="466" w:author="Wan Azhar Wan Ahmad" w:date="2021-02-01T18:28:00Z"/>
          <w:rFonts w:ascii="Times New Roman" w:hAnsi="Times New Roman"/>
          <w:bCs/>
          <w:i/>
          <w:sz w:val="13"/>
          <w:szCs w:val="13"/>
        </w:rPr>
        <w:pPrChange w:id="467" w:author="Wan Azhar Wan Ahmad" w:date="2021-02-01T18:27:00Z">
          <w:pPr>
            <w:widowControl w:val="0"/>
            <w:overflowPunct w:val="0"/>
            <w:autoSpaceDE w:val="0"/>
            <w:autoSpaceDN w:val="0"/>
            <w:adjustRightInd w:val="0"/>
            <w:spacing w:after="0" w:line="239" w:lineRule="auto"/>
            <w:ind w:firstLine="360"/>
            <w:jc w:val="both"/>
          </w:pPr>
        </w:pPrChange>
      </w:pPr>
    </w:p>
    <w:p w:rsidR="002A15CC" w:rsidRPr="007A68FA" w:rsidDel="007A68FA" w:rsidRDefault="002A15CC">
      <w:pPr>
        <w:pStyle w:val="ListParagraph"/>
        <w:widowControl w:val="0"/>
        <w:numPr>
          <w:ilvl w:val="1"/>
          <w:numId w:val="16"/>
        </w:numPr>
        <w:overflowPunct w:val="0"/>
        <w:autoSpaceDE w:val="0"/>
        <w:autoSpaceDN w:val="0"/>
        <w:adjustRightInd w:val="0"/>
        <w:spacing w:line="236" w:lineRule="auto"/>
        <w:ind w:left="426" w:hanging="426"/>
        <w:jc w:val="both"/>
        <w:rPr>
          <w:del w:id="468" w:author="Wan Azhar Wan Ahmad" w:date="2021-02-01T18:28:00Z"/>
          <w:rFonts w:ascii="Times New Roman" w:hAnsi="Times New Roman"/>
          <w:bCs/>
          <w:i/>
          <w:sz w:val="13"/>
          <w:szCs w:val="13"/>
          <w:rPrChange w:id="469" w:author="Wan Azhar Wan Ahmad" w:date="2021-02-01T18:28:00Z">
            <w:rPr>
              <w:del w:id="470" w:author="Wan Azhar Wan Ahmad" w:date="2021-02-01T18:28:00Z"/>
              <w:rFonts w:ascii="Times New Roman" w:hAnsi="Times New Roman"/>
              <w:bCs/>
              <w:sz w:val="13"/>
              <w:szCs w:val="13"/>
            </w:rPr>
          </w:rPrChange>
        </w:rPr>
        <w:pPrChange w:id="471" w:author="Wan Azhar Wan Ahmad" w:date="2021-02-01T18:28:00Z">
          <w:pPr>
            <w:widowControl w:val="0"/>
            <w:overflowPunct w:val="0"/>
            <w:autoSpaceDE w:val="0"/>
            <w:autoSpaceDN w:val="0"/>
            <w:adjustRightInd w:val="0"/>
            <w:spacing w:after="0" w:line="239" w:lineRule="auto"/>
            <w:ind w:left="360"/>
            <w:jc w:val="both"/>
          </w:pPr>
        </w:pPrChange>
      </w:pPr>
      <w:r w:rsidRPr="00AF4151">
        <w:rPr>
          <w:rFonts w:ascii="Times New Roman" w:hAnsi="Times New Roman"/>
          <w:bCs/>
          <w:i/>
          <w:sz w:val="13"/>
          <w:szCs w:val="13"/>
        </w:rPr>
        <w:t>For Liquidation or Reconstruction:</w:t>
      </w:r>
    </w:p>
    <w:p w:rsidR="007A68FA" w:rsidRPr="002A15CC" w:rsidRDefault="007A68FA">
      <w:pPr>
        <w:pStyle w:val="ListParagraph"/>
        <w:widowControl w:val="0"/>
        <w:numPr>
          <w:ilvl w:val="1"/>
          <w:numId w:val="16"/>
        </w:numPr>
        <w:overflowPunct w:val="0"/>
        <w:autoSpaceDE w:val="0"/>
        <w:autoSpaceDN w:val="0"/>
        <w:adjustRightInd w:val="0"/>
        <w:spacing w:line="236" w:lineRule="auto"/>
        <w:ind w:left="426" w:hanging="426"/>
        <w:jc w:val="both"/>
        <w:rPr>
          <w:ins w:id="472" w:author="Wan Azhar Wan Ahmad" w:date="2021-02-01T18:28:00Z"/>
          <w:rFonts w:ascii="Times New Roman" w:hAnsi="Times New Roman"/>
          <w:bCs/>
          <w:sz w:val="13"/>
          <w:szCs w:val="13"/>
        </w:rPr>
        <w:pPrChange w:id="473" w:author="Wan Azhar Wan Ahmad" w:date="2021-02-01T18:27:00Z">
          <w:pPr>
            <w:pStyle w:val="ListParagraph"/>
            <w:widowControl w:val="0"/>
            <w:numPr>
              <w:ilvl w:val="1"/>
              <w:numId w:val="16"/>
            </w:numPr>
            <w:overflowPunct w:val="0"/>
            <w:autoSpaceDE w:val="0"/>
            <w:autoSpaceDN w:val="0"/>
            <w:adjustRightInd w:val="0"/>
            <w:spacing w:line="236" w:lineRule="auto"/>
            <w:ind w:left="360" w:hanging="360"/>
            <w:jc w:val="both"/>
          </w:pPr>
        </w:pPrChange>
      </w:pPr>
    </w:p>
    <w:p w:rsidR="002A15CC" w:rsidRPr="007A68FA"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474" w:author="Wan Azhar Wan Ahmad" w:date="2021-02-01T18:28:00Z">
            <w:rPr>
              <w:bCs/>
            </w:rPr>
          </w:rPrChange>
        </w:rPr>
        <w:pPrChange w:id="475" w:author="Wan Azhar Wan Ahmad" w:date="2021-02-01T18:28:00Z">
          <w:pPr>
            <w:widowControl w:val="0"/>
            <w:overflowPunct w:val="0"/>
            <w:autoSpaceDE w:val="0"/>
            <w:autoSpaceDN w:val="0"/>
            <w:adjustRightInd w:val="0"/>
            <w:spacing w:after="0" w:line="239" w:lineRule="auto"/>
            <w:ind w:left="360"/>
            <w:jc w:val="both"/>
          </w:pPr>
        </w:pPrChange>
      </w:pPr>
      <w:r w:rsidRPr="007A68FA">
        <w:rPr>
          <w:rFonts w:ascii="Times New Roman" w:hAnsi="Times New Roman"/>
          <w:sz w:val="13"/>
          <w:szCs w:val="13"/>
          <w:rPrChange w:id="476" w:author="Wan Azhar Wan Ahmad" w:date="2021-02-01T18:28:00Z">
            <w:rPr/>
          </w:rPrChange>
        </w:rPr>
        <w:t xml:space="preserve">This Purchase Order may be terminated as follow: </w:t>
      </w:r>
    </w:p>
    <w:p w:rsidR="002A15CC" w:rsidRPr="002A15CC" w:rsidRDefault="002A15CC" w:rsidP="002A15CC">
      <w:pPr>
        <w:widowControl w:val="0"/>
        <w:autoSpaceDE w:val="0"/>
        <w:autoSpaceDN w:val="0"/>
        <w:adjustRightInd w:val="0"/>
        <w:spacing w:after="0" w:line="33" w:lineRule="exact"/>
        <w:rPr>
          <w:rFonts w:ascii="Times New Roman" w:hAnsi="Times New Roman" w:cs="Times New Roman"/>
          <w:sz w:val="13"/>
          <w:szCs w:val="13"/>
        </w:rPr>
      </w:pPr>
    </w:p>
    <w:p w:rsidR="002A15CC" w:rsidRDefault="002A15CC">
      <w:pPr>
        <w:pStyle w:val="ListParagraph"/>
        <w:widowControl w:val="0"/>
        <w:numPr>
          <w:ilvl w:val="0"/>
          <w:numId w:val="33"/>
        </w:numPr>
        <w:overflowPunct w:val="0"/>
        <w:autoSpaceDE w:val="0"/>
        <w:autoSpaceDN w:val="0"/>
        <w:adjustRightInd w:val="0"/>
        <w:spacing w:line="227" w:lineRule="auto"/>
        <w:ind w:left="786"/>
        <w:jc w:val="both"/>
        <w:rPr>
          <w:ins w:id="477" w:author="Wan Azhar Wan Ahmad" w:date="2021-02-01T19:03:00Z"/>
          <w:rFonts w:ascii="Times New Roman" w:hAnsi="Times New Roman"/>
          <w:sz w:val="13"/>
          <w:szCs w:val="13"/>
        </w:rPr>
        <w:pPrChange w:id="478" w:author="Wan Azhar Wan Ahmad" w:date="2021-02-01T18:28:00Z">
          <w:pPr>
            <w:pStyle w:val="ListParagraph"/>
            <w:widowControl w:val="0"/>
            <w:numPr>
              <w:numId w:val="18"/>
            </w:numPr>
            <w:overflowPunct w:val="0"/>
            <w:autoSpaceDE w:val="0"/>
            <w:autoSpaceDN w:val="0"/>
            <w:adjustRightInd w:val="0"/>
            <w:spacing w:line="227" w:lineRule="auto"/>
            <w:ind w:left="630" w:hanging="270"/>
            <w:jc w:val="both"/>
          </w:pPr>
        </w:pPrChange>
      </w:pPr>
      <w:r w:rsidRPr="00CE5649">
        <w:rPr>
          <w:rFonts w:ascii="Times New Roman" w:hAnsi="Times New Roman"/>
          <w:sz w:val="13"/>
          <w:szCs w:val="13"/>
        </w:rPr>
        <w:t>By PURCHASER with immediate effect if the VENDOR goes into liquidation other than for the purpose of reconstruction</w:t>
      </w:r>
      <w:r w:rsidR="00FF77BC">
        <w:rPr>
          <w:rFonts w:ascii="Times New Roman" w:hAnsi="Times New Roman"/>
          <w:sz w:val="13"/>
          <w:szCs w:val="13"/>
        </w:rPr>
        <w:t>,</w:t>
      </w:r>
      <w:r w:rsidRPr="00CE5649">
        <w:rPr>
          <w:rFonts w:ascii="Times New Roman" w:hAnsi="Times New Roman"/>
          <w:sz w:val="13"/>
          <w:szCs w:val="13"/>
        </w:rPr>
        <w:t xml:space="preserve"> becomes insolvent or makes any arrangement with creditors or has any form of execution levied against his goods or commits any act of bankruptcy. </w:t>
      </w:r>
    </w:p>
    <w:p w:rsidR="00722FB4" w:rsidRPr="00CE5649" w:rsidDel="00722FB4" w:rsidRDefault="00722FB4">
      <w:pPr>
        <w:pStyle w:val="ListParagraph"/>
        <w:widowControl w:val="0"/>
        <w:overflowPunct w:val="0"/>
        <w:autoSpaceDE w:val="0"/>
        <w:autoSpaceDN w:val="0"/>
        <w:adjustRightInd w:val="0"/>
        <w:spacing w:line="227" w:lineRule="auto"/>
        <w:ind w:left="786"/>
        <w:jc w:val="both"/>
        <w:rPr>
          <w:del w:id="479" w:author="Wan Azhar Wan Ahmad" w:date="2021-02-01T19:03:00Z"/>
          <w:rFonts w:ascii="Times New Roman" w:hAnsi="Times New Roman"/>
          <w:sz w:val="13"/>
          <w:szCs w:val="13"/>
        </w:rPr>
        <w:pPrChange w:id="480" w:author="Wan Azhar Wan Ahmad" w:date="2021-02-01T19:03:00Z">
          <w:pPr>
            <w:pStyle w:val="ListParagraph"/>
            <w:widowControl w:val="0"/>
            <w:numPr>
              <w:numId w:val="18"/>
            </w:numPr>
            <w:overflowPunct w:val="0"/>
            <w:autoSpaceDE w:val="0"/>
            <w:autoSpaceDN w:val="0"/>
            <w:adjustRightInd w:val="0"/>
            <w:spacing w:line="227" w:lineRule="auto"/>
            <w:ind w:left="630" w:hanging="270"/>
            <w:jc w:val="both"/>
          </w:pPr>
        </w:pPrChange>
      </w:pPr>
    </w:p>
    <w:p w:rsidR="002A15CC" w:rsidRPr="002A15CC" w:rsidRDefault="002A15CC">
      <w:pPr>
        <w:widowControl w:val="0"/>
        <w:autoSpaceDE w:val="0"/>
        <w:autoSpaceDN w:val="0"/>
        <w:adjustRightInd w:val="0"/>
        <w:spacing w:after="0" w:line="34" w:lineRule="exact"/>
        <w:ind w:left="336" w:hanging="270"/>
        <w:rPr>
          <w:rFonts w:ascii="Times New Roman" w:hAnsi="Times New Roman" w:cs="Times New Roman"/>
          <w:sz w:val="13"/>
          <w:szCs w:val="13"/>
        </w:rPr>
        <w:pPrChange w:id="481" w:author="Wan Azhar Wan Ahmad" w:date="2021-02-01T18:28:00Z">
          <w:pPr>
            <w:widowControl w:val="0"/>
            <w:autoSpaceDE w:val="0"/>
            <w:autoSpaceDN w:val="0"/>
            <w:adjustRightInd w:val="0"/>
            <w:spacing w:after="0" w:line="34" w:lineRule="exact"/>
            <w:ind w:left="630" w:hanging="270"/>
          </w:pPr>
        </w:pPrChange>
      </w:pPr>
    </w:p>
    <w:p w:rsidR="002A15CC" w:rsidRPr="002A15CC" w:rsidRDefault="002A15CC">
      <w:pPr>
        <w:pStyle w:val="ListParagraph"/>
        <w:widowControl w:val="0"/>
        <w:numPr>
          <w:ilvl w:val="0"/>
          <w:numId w:val="33"/>
        </w:numPr>
        <w:overflowPunct w:val="0"/>
        <w:autoSpaceDE w:val="0"/>
        <w:autoSpaceDN w:val="0"/>
        <w:adjustRightInd w:val="0"/>
        <w:spacing w:line="227" w:lineRule="auto"/>
        <w:ind w:left="786"/>
        <w:jc w:val="both"/>
        <w:rPr>
          <w:rFonts w:ascii="Times New Roman" w:hAnsi="Times New Roman"/>
          <w:sz w:val="13"/>
          <w:szCs w:val="13"/>
        </w:rPr>
        <w:pPrChange w:id="482" w:author="Wan Azhar Wan Ahmad" w:date="2021-02-01T18:28:00Z">
          <w:pPr>
            <w:pStyle w:val="ListParagraph"/>
            <w:widowControl w:val="0"/>
            <w:numPr>
              <w:numId w:val="18"/>
            </w:numPr>
            <w:overflowPunct w:val="0"/>
            <w:autoSpaceDE w:val="0"/>
            <w:autoSpaceDN w:val="0"/>
            <w:adjustRightInd w:val="0"/>
            <w:spacing w:line="227" w:lineRule="auto"/>
            <w:ind w:left="630" w:hanging="270"/>
            <w:jc w:val="both"/>
          </w:pPr>
        </w:pPrChange>
      </w:pPr>
      <w:r w:rsidRPr="002A15CC">
        <w:rPr>
          <w:rFonts w:ascii="Times New Roman" w:hAnsi="Times New Roman"/>
          <w:sz w:val="13"/>
          <w:szCs w:val="13"/>
        </w:rPr>
        <w:t xml:space="preserve">By PURCHASER in the event of the ownership or control of the VENDOR being materially altered. </w:t>
      </w:r>
    </w:p>
    <w:p w:rsidR="002A15CC" w:rsidRPr="002A15CC" w:rsidRDefault="002A15CC" w:rsidP="002A15CC">
      <w:pPr>
        <w:widowControl w:val="0"/>
        <w:autoSpaceDE w:val="0"/>
        <w:autoSpaceDN w:val="0"/>
        <w:adjustRightInd w:val="0"/>
        <w:spacing w:after="0" w:line="3" w:lineRule="exact"/>
        <w:rPr>
          <w:rFonts w:ascii="Times New Roman" w:hAnsi="Times New Roman" w:cs="Times New Roman"/>
          <w:sz w:val="13"/>
          <w:szCs w:val="13"/>
        </w:rPr>
      </w:pPr>
    </w:p>
    <w:p w:rsidR="00CE5649" w:rsidRDefault="00CE5649" w:rsidP="002A15CC">
      <w:pPr>
        <w:widowControl w:val="0"/>
        <w:overflowPunct w:val="0"/>
        <w:autoSpaceDE w:val="0"/>
        <w:autoSpaceDN w:val="0"/>
        <w:adjustRightInd w:val="0"/>
        <w:spacing w:after="0" w:line="239" w:lineRule="auto"/>
        <w:ind w:left="360"/>
        <w:jc w:val="both"/>
        <w:rPr>
          <w:rFonts w:ascii="Arial" w:hAnsi="Arial"/>
          <w:color w:val="433F3F"/>
          <w:spacing w:val="2"/>
          <w:sz w:val="12"/>
        </w:rPr>
      </w:pPr>
    </w:p>
    <w:p w:rsidR="002A15CC" w:rsidRPr="007A68FA" w:rsidRDefault="002A15CC">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i/>
          <w:sz w:val="13"/>
          <w:szCs w:val="13"/>
          <w:rPrChange w:id="483" w:author="Wan Azhar Wan Ahmad" w:date="2021-02-01T18:29:00Z">
            <w:rPr>
              <w:rFonts w:ascii="Times New Roman" w:hAnsi="Times New Roman"/>
              <w:bCs/>
              <w:sz w:val="13"/>
              <w:szCs w:val="13"/>
            </w:rPr>
          </w:rPrChange>
        </w:rPr>
        <w:pPrChange w:id="484" w:author="Wan Azhar Wan Ahmad" w:date="2021-02-01T18:29: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AF4151">
        <w:rPr>
          <w:rFonts w:ascii="Times New Roman" w:hAnsi="Times New Roman"/>
          <w:bCs/>
          <w:i/>
          <w:sz w:val="13"/>
          <w:szCs w:val="13"/>
        </w:rPr>
        <w:t>For Convenience:</w:t>
      </w:r>
    </w:p>
    <w:p w:rsidR="002A15CC" w:rsidRPr="002A15CC" w:rsidRDefault="002A15CC" w:rsidP="002A15CC">
      <w:pPr>
        <w:widowControl w:val="0"/>
        <w:autoSpaceDE w:val="0"/>
        <w:autoSpaceDN w:val="0"/>
        <w:adjustRightInd w:val="0"/>
        <w:spacing w:after="0" w:line="33" w:lineRule="exact"/>
        <w:rPr>
          <w:rFonts w:ascii="Times New Roman" w:hAnsi="Times New Roman" w:cs="Times New Roman"/>
          <w:bCs/>
          <w:sz w:val="13"/>
          <w:szCs w:val="13"/>
        </w:rPr>
      </w:pP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sz w:val="13"/>
          <w:szCs w:val="13"/>
        </w:rPr>
        <w:pPrChange w:id="485" w:author="Wan Azhar Wan Ahmad" w:date="2021-02-01T18:29:00Z">
          <w:pPr>
            <w:widowControl w:val="0"/>
            <w:overflowPunct w:val="0"/>
            <w:autoSpaceDE w:val="0"/>
            <w:autoSpaceDN w:val="0"/>
            <w:adjustRightInd w:val="0"/>
            <w:spacing w:after="0" w:line="230" w:lineRule="auto"/>
            <w:ind w:left="365" w:right="20"/>
            <w:jc w:val="both"/>
          </w:pPr>
        </w:pPrChange>
      </w:pPr>
      <w:r w:rsidRPr="002A15CC">
        <w:rPr>
          <w:rFonts w:ascii="Times New Roman" w:hAnsi="Times New Roman"/>
          <w:sz w:val="13"/>
          <w:szCs w:val="13"/>
        </w:rPr>
        <w:t>This Purchase Order may be terminated at any time by PURCHASER by giving notice in writing to VENDOR. On receipt of such notice the VENDOR will cease production or delivery of the Goods</w:t>
      </w:r>
      <w:r w:rsidR="00142755">
        <w:rPr>
          <w:rFonts w:ascii="Times New Roman" w:hAnsi="Times New Roman"/>
          <w:sz w:val="13"/>
          <w:szCs w:val="13"/>
        </w:rPr>
        <w:t xml:space="preserve"> and</w:t>
      </w:r>
      <w:r w:rsidRPr="002A15CC">
        <w:rPr>
          <w:rFonts w:ascii="Times New Roman" w:hAnsi="Times New Roman"/>
          <w:sz w:val="13"/>
          <w:szCs w:val="13"/>
        </w:rPr>
        <w:t>/</w:t>
      </w:r>
      <w:r w:rsidR="00142755">
        <w:rPr>
          <w:rFonts w:ascii="Times New Roman" w:hAnsi="Times New Roman"/>
          <w:sz w:val="13"/>
          <w:szCs w:val="13"/>
        </w:rPr>
        <w:t>or Services</w:t>
      </w:r>
      <w:r w:rsidRPr="002A15CC">
        <w:rPr>
          <w:rFonts w:ascii="Times New Roman" w:hAnsi="Times New Roman"/>
          <w:sz w:val="13"/>
          <w:szCs w:val="13"/>
        </w:rPr>
        <w:t>. PURCHASER shall pay a fair and reasonable price for all Goods</w:t>
      </w:r>
      <w:r w:rsidR="00142755">
        <w:rPr>
          <w:rFonts w:ascii="Times New Roman" w:hAnsi="Times New Roman"/>
          <w:sz w:val="13"/>
          <w:szCs w:val="13"/>
        </w:rPr>
        <w:t xml:space="preserve"> and</w:t>
      </w:r>
      <w:r w:rsidRPr="002A15CC">
        <w:rPr>
          <w:rFonts w:ascii="Times New Roman" w:hAnsi="Times New Roman"/>
          <w:sz w:val="13"/>
          <w:szCs w:val="13"/>
        </w:rPr>
        <w:t>/</w:t>
      </w:r>
      <w:r w:rsidR="00142755">
        <w:rPr>
          <w:rFonts w:ascii="Times New Roman" w:hAnsi="Times New Roman"/>
          <w:sz w:val="13"/>
          <w:szCs w:val="13"/>
        </w:rPr>
        <w:t>or Services</w:t>
      </w:r>
      <w:r w:rsidRPr="002A15CC">
        <w:rPr>
          <w:rFonts w:ascii="Times New Roman" w:hAnsi="Times New Roman"/>
          <w:sz w:val="13"/>
          <w:szCs w:val="13"/>
        </w:rPr>
        <w:t xml:space="preserve"> in a deliverable state at the date of the termination, together with such other charges occasioned directly by the termination as the PURCHASER shall consider reasonable.</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sz w:val="13"/>
          <w:szCs w:val="13"/>
        </w:rPr>
        <w:pPrChange w:id="486" w:author="Wan Azhar Wan Ahmad" w:date="2021-02-01T18:29:00Z">
          <w:pPr>
            <w:widowControl w:val="0"/>
            <w:overflowPunct w:val="0"/>
            <w:autoSpaceDE w:val="0"/>
            <w:autoSpaceDN w:val="0"/>
            <w:adjustRightInd w:val="0"/>
            <w:spacing w:after="0" w:line="230" w:lineRule="auto"/>
            <w:ind w:left="365" w:right="20"/>
            <w:jc w:val="both"/>
          </w:pPr>
        </w:pPrChange>
      </w:pPr>
    </w:p>
    <w:p w:rsidR="002A15CC" w:rsidRPr="007A68FA"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487" w:author="Wan Azhar Wan Ahmad" w:date="2021-02-01T18:29:00Z">
          <w:pPr>
            <w:pStyle w:val="ListParagraph"/>
            <w:widowControl w:val="0"/>
            <w:numPr>
              <w:numId w:val="15"/>
            </w:numPr>
            <w:tabs>
              <w:tab w:val="left" w:pos="340"/>
            </w:tabs>
            <w:autoSpaceDE w:val="0"/>
            <w:autoSpaceDN w:val="0"/>
            <w:adjustRightInd w:val="0"/>
            <w:spacing w:line="239" w:lineRule="auto"/>
            <w:ind w:left="644" w:hanging="360"/>
          </w:pPr>
        </w:pPrChange>
      </w:pPr>
      <w:r w:rsidRPr="007A68FA">
        <w:rPr>
          <w:rFonts w:ascii="Times New Roman" w:hAnsi="Times New Roman"/>
          <w:b/>
          <w:bCs/>
          <w:sz w:val="13"/>
          <w:szCs w:val="13"/>
        </w:rPr>
        <w:t xml:space="preserve">LIABILITY AND INDEMNITY </w:t>
      </w:r>
    </w:p>
    <w:p w:rsidR="002A15CC" w:rsidRPr="002A15CC" w:rsidRDefault="002A15CC" w:rsidP="002A15CC">
      <w:pPr>
        <w:widowControl w:val="0"/>
        <w:autoSpaceDE w:val="0"/>
        <w:autoSpaceDN w:val="0"/>
        <w:adjustRightInd w:val="0"/>
        <w:spacing w:after="0" w:line="30" w:lineRule="exact"/>
        <w:rPr>
          <w:rFonts w:ascii="Times New Roman" w:hAnsi="Times New Roman" w:cs="Times New Roman"/>
          <w:bCs/>
          <w:sz w:val="13"/>
          <w:szCs w:val="13"/>
        </w:rPr>
      </w:pPr>
    </w:p>
    <w:p w:rsidR="007A68FA" w:rsidRDefault="007A68FA">
      <w:pPr>
        <w:pStyle w:val="ListParagraph"/>
        <w:widowControl w:val="0"/>
        <w:overflowPunct w:val="0"/>
        <w:autoSpaceDE w:val="0"/>
        <w:autoSpaceDN w:val="0"/>
        <w:adjustRightInd w:val="0"/>
        <w:spacing w:line="236" w:lineRule="auto"/>
        <w:ind w:left="426"/>
        <w:jc w:val="both"/>
        <w:rPr>
          <w:ins w:id="488" w:author="Wan Azhar Wan Ahmad" w:date="2021-02-01T18:30:00Z"/>
          <w:rFonts w:ascii="Times New Roman" w:hAnsi="Times New Roman"/>
          <w:bCs/>
          <w:sz w:val="13"/>
          <w:szCs w:val="13"/>
        </w:rPr>
        <w:pPrChange w:id="489" w:author="Wan Azhar Wan Ahmad" w:date="2021-02-01T18:30:00Z">
          <w:pPr>
            <w:widowControl w:val="0"/>
            <w:overflowPunct w:val="0"/>
            <w:autoSpaceDE w:val="0"/>
            <w:autoSpaceDN w:val="0"/>
            <w:adjustRightInd w:val="0"/>
            <w:spacing w:after="0" w:line="229" w:lineRule="auto"/>
            <w:ind w:left="365" w:right="20"/>
            <w:jc w:val="both"/>
          </w:pPr>
        </w:pPrChange>
      </w:pPr>
    </w:p>
    <w:p w:rsidR="002A15CC" w:rsidRPr="007A68FA"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490" w:author="Wan Azhar Wan Ahmad" w:date="2021-02-01T18:30:00Z">
            <w:rPr>
              <w:rFonts w:ascii="Times New Roman" w:hAnsi="Times New Roman" w:cs="Times New Roman"/>
              <w:bCs/>
              <w:sz w:val="13"/>
              <w:szCs w:val="13"/>
            </w:rPr>
          </w:rPrChange>
        </w:rPr>
        <w:pPrChange w:id="491" w:author="Wan Azhar Wan Ahmad" w:date="2021-02-01T18:30:00Z">
          <w:pPr>
            <w:widowControl w:val="0"/>
            <w:overflowPunct w:val="0"/>
            <w:autoSpaceDE w:val="0"/>
            <w:autoSpaceDN w:val="0"/>
            <w:adjustRightInd w:val="0"/>
            <w:spacing w:after="0" w:line="229" w:lineRule="auto"/>
            <w:ind w:left="365" w:right="20"/>
            <w:jc w:val="both"/>
          </w:pPr>
        </w:pPrChange>
      </w:pPr>
      <w:r w:rsidRPr="00AF4151">
        <w:rPr>
          <w:rFonts w:ascii="Times New Roman" w:hAnsi="Times New Roman"/>
          <w:bCs/>
          <w:sz w:val="13"/>
          <w:szCs w:val="13"/>
        </w:rPr>
        <w:t>VENDOR shall be responsible for and shall indemni</w:t>
      </w:r>
      <w:r w:rsidR="00142755" w:rsidRPr="00AF4151">
        <w:rPr>
          <w:rFonts w:ascii="Times New Roman" w:hAnsi="Times New Roman"/>
          <w:bCs/>
          <w:sz w:val="13"/>
          <w:szCs w:val="13"/>
        </w:rPr>
        <w:t>fy and hold harmless</w:t>
      </w:r>
      <w:r w:rsidRPr="00AF4151">
        <w:rPr>
          <w:rFonts w:ascii="Times New Roman" w:hAnsi="Times New Roman"/>
          <w:bCs/>
          <w:sz w:val="13"/>
          <w:szCs w:val="13"/>
        </w:rPr>
        <w:t xml:space="preserve"> PURCHASER and its personnel or agents from and against all claims, </w:t>
      </w:r>
      <w:r w:rsidR="00FF77BC" w:rsidRPr="005E5878">
        <w:rPr>
          <w:rFonts w:ascii="Times New Roman" w:hAnsi="Times New Roman"/>
          <w:bCs/>
          <w:sz w:val="13"/>
          <w:szCs w:val="13"/>
        </w:rPr>
        <w:t xml:space="preserve">liability, </w:t>
      </w:r>
      <w:r w:rsidRPr="005E5878">
        <w:rPr>
          <w:rFonts w:ascii="Times New Roman" w:hAnsi="Times New Roman"/>
          <w:bCs/>
          <w:sz w:val="13"/>
          <w:szCs w:val="13"/>
        </w:rPr>
        <w:t>proceeding, demands</w:t>
      </w:r>
      <w:r w:rsidR="00FF77BC" w:rsidRPr="005E5878">
        <w:rPr>
          <w:rFonts w:ascii="Times New Roman" w:hAnsi="Times New Roman"/>
          <w:bCs/>
          <w:sz w:val="13"/>
          <w:szCs w:val="13"/>
        </w:rPr>
        <w:t xml:space="preserve">, </w:t>
      </w:r>
      <w:r w:rsidRPr="007A68FA">
        <w:rPr>
          <w:rFonts w:ascii="Times New Roman" w:hAnsi="Times New Roman"/>
          <w:bCs/>
          <w:sz w:val="13"/>
          <w:szCs w:val="13"/>
          <w:rPrChange w:id="492" w:author="Wan Azhar Wan Ahmad" w:date="2021-02-01T18:30:00Z">
            <w:rPr>
              <w:rFonts w:ascii="Times New Roman" w:hAnsi="Times New Roman"/>
              <w:sz w:val="13"/>
              <w:szCs w:val="13"/>
            </w:rPr>
          </w:rPrChange>
        </w:rPr>
        <w:t>causes of action</w:t>
      </w:r>
      <w:r w:rsidR="00FF77BC" w:rsidRPr="007A68FA">
        <w:rPr>
          <w:rFonts w:ascii="Times New Roman" w:hAnsi="Times New Roman"/>
          <w:bCs/>
          <w:sz w:val="13"/>
          <w:szCs w:val="13"/>
          <w:rPrChange w:id="493" w:author="Wan Azhar Wan Ahmad" w:date="2021-02-01T18:30:00Z">
            <w:rPr>
              <w:rFonts w:ascii="Times New Roman" w:hAnsi="Times New Roman"/>
              <w:sz w:val="13"/>
              <w:szCs w:val="13"/>
            </w:rPr>
          </w:rPrChange>
        </w:rPr>
        <w:t>, damages, losses, costs (including legal costs), penalties, fines and other expenses</w:t>
      </w:r>
      <w:r w:rsidR="004B7E4D" w:rsidRPr="007A68FA">
        <w:rPr>
          <w:rFonts w:ascii="Times New Roman" w:hAnsi="Times New Roman"/>
          <w:bCs/>
          <w:sz w:val="13"/>
          <w:szCs w:val="13"/>
          <w:rPrChange w:id="494" w:author="Wan Azhar Wan Ahmad" w:date="2021-02-01T18:30:00Z">
            <w:rPr>
              <w:rFonts w:ascii="Times New Roman" w:hAnsi="Times New Roman"/>
              <w:sz w:val="13"/>
              <w:szCs w:val="13"/>
            </w:rPr>
          </w:rPrChange>
        </w:rPr>
        <w:t xml:space="preserve"> </w:t>
      </w:r>
      <w:r w:rsidR="00FF77BC" w:rsidRPr="007A68FA">
        <w:rPr>
          <w:rFonts w:ascii="Times New Roman" w:hAnsi="Times New Roman"/>
          <w:bCs/>
          <w:sz w:val="13"/>
          <w:szCs w:val="13"/>
          <w:rPrChange w:id="495" w:author="Wan Azhar Wan Ahmad" w:date="2021-02-01T18:30:00Z">
            <w:rPr>
              <w:rFonts w:ascii="Times New Roman" w:hAnsi="Times New Roman"/>
              <w:sz w:val="13"/>
              <w:szCs w:val="13"/>
            </w:rPr>
          </w:rPrChange>
        </w:rPr>
        <w:t>arising from or relating to</w:t>
      </w:r>
      <w:r w:rsidRPr="007A68FA">
        <w:rPr>
          <w:rFonts w:ascii="Times New Roman" w:hAnsi="Times New Roman"/>
          <w:bCs/>
          <w:sz w:val="13"/>
          <w:szCs w:val="13"/>
          <w:rPrChange w:id="496" w:author="Wan Azhar Wan Ahmad" w:date="2021-02-01T18:30:00Z">
            <w:rPr>
              <w:rFonts w:ascii="Times New Roman" w:hAnsi="Times New Roman"/>
              <w:sz w:val="13"/>
              <w:szCs w:val="13"/>
            </w:rPr>
          </w:rPrChange>
        </w:rPr>
        <w:t xml:space="preserve"> the performance </w:t>
      </w:r>
      <w:r w:rsidR="00FF77BC" w:rsidRPr="007A68FA">
        <w:rPr>
          <w:rFonts w:ascii="Times New Roman" w:hAnsi="Times New Roman"/>
          <w:bCs/>
          <w:sz w:val="13"/>
          <w:szCs w:val="13"/>
          <w:rPrChange w:id="497" w:author="Wan Azhar Wan Ahmad" w:date="2021-02-01T18:30:00Z">
            <w:rPr>
              <w:rFonts w:ascii="Times New Roman" w:hAnsi="Times New Roman"/>
              <w:sz w:val="13"/>
              <w:szCs w:val="13"/>
            </w:rPr>
          </w:rPrChange>
        </w:rPr>
        <w:t>or non-performance by VENDOR</w:t>
      </w:r>
      <w:r w:rsidRPr="007A68FA">
        <w:rPr>
          <w:rFonts w:ascii="Times New Roman" w:hAnsi="Times New Roman"/>
          <w:bCs/>
          <w:sz w:val="13"/>
          <w:szCs w:val="13"/>
          <w:rPrChange w:id="498" w:author="Wan Azhar Wan Ahmad" w:date="2021-02-01T18:30:00Z">
            <w:rPr>
              <w:rFonts w:ascii="Times New Roman" w:hAnsi="Times New Roman"/>
              <w:sz w:val="13"/>
              <w:szCs w:val="13"/>
            </w:rPr>
          </w:rPrChange>
        </w:rPr>
        <w:t xml:space="preserve"> of this </w:t>
      </w:r>
      <w:r w:rsidR="00142755" w:rsidRPr="007A68FA">
        <w:rPr>
          <w:rFonts w:ascii="Times New Roman" w:hAnsi="Times New Roman"/>
          <w:bCs/>
          <w:sz w:val="13"/>
          <w:szCs w:val="13"/>
          <w:rPrChange w:id="499" w:author="Wan Azhar Wan Ahmad" w:date="2021-02-01T18:30:00Z">
            <w:rPr>
              <w:rFonts w:ascii="Times New Roman" w:hAnsi="Times New Roman"/>
              <w:sz w:val="13"/>
              <w:szCs w:val="13"/>
            </w:rPr>
          </w:rPrChange>
        </w:rPr>
        <w:t>Purchase Order</w:t>
      </w:r>
      <w:r w:rsidR="00FF77BC" w:rsidRPr="007A68FA">
        <w:rPr>
          <w:rFonts w:ascii="Times New Roman" w:hAnsi="Times New Roman"/>
          <w:bCs/>
          <w:sz w:val="13"/>
          <w:szCs w:val="13"/>
          <w:rPrChange w:id="500" w:author="Wan Azhar Wan Ahmad" w:date="2021-02-01T18:30:00Z">
            <w:rPr>
              <w:rFonts w:ascii="Times New Roman" w:hAnsi="Times New Roman"/>
              <w:sz w:val="13"/>
              <w:szCs w:val="13"/>
            </w:rPr>
          </w:rPrChange>
        </w:rPr>
        <w:t xml:space="preserve"> (including without limitation to </w:t>
      </w:r>
      <w:r w:rsidRPr="007A68FA">
        <w:rPr>
          <w:rFonts w:ascii="Times New Roman" w:hAnsi="Times New Roman"/>
          <w:bCs/>
          <w:sz w:val="13"/>
          <w:szCs w:val="13"/>
          <w:rPrChange w:id="501" w:author="Wan Azhar Wan Ahmad" w:date="2021-02-01T18:30:00Z">
            <w:rPr>
              <w:rFonts w:ascii="Times New Roman" w:hAnsi="Times New Roman"/>
              <w:sz w:val="13"/>
              <w:szCs w:val="13"/>
            </w:rPr>
          </w:rPrChange>
        </w:rPr>
        <w:t xml:space="preserve">any injury </w:t>
      </w:r>
      <w:r w:rsidR="00FF77BC" w:rsidRPr="007A68FA">
        <w:rPr>
          <w:rFonts w:ascii="Times New Roman" w:hAnsi="Times New Roman"/>
          <w:bCs/>
          <w:sz w:val="13"/>
          <w:szCs w:val="13"/>
          <w:rPrChange w:id="502" w:author="Wan Azhar Wan Ahmad" w:date="2021-02-01T18:30:00Z">
            <w:rPr>
              <w:rFonts w:ascii="Times New Roman" w:hAnsi="Times New Roman"/>
              <w:sz w:val="13"/>
              <w:szCs w:val="13"/>
            </w:rPr>
          </w:rPrChange>
        </w:rPr>
        <w:t xml:space="preserve">or </w:t>
      </w:r>
      <w:r w:rsidRPr="007A68FA">
        <w:rPr>
          <w:rFonts w:ascii="Times New Roman" w:hAnsi="Times New Roman"/>
          <w:bCs/>
          <w:sz w:val="13"/>
          <w:szCs w:val="13"/>
          <w:rPrChange w:id="503" w:author="Wan Azhar Wan Ahmad" w:date="2021-02-01T18:30:00Z">
            <w:rPr>
              <w:rFonts w:ascii="Times New Roman" w:hAnsi="Times New Roman"/>
              <w:sz w:val="13"/>
              <w:szCs w:val="13"/>
            </w:rPr>
          </w:rPrChange>
        </w:rPr>
        <w:t>death</w:t>
      </w:r>
      <w:r w:rsidR="004B7E4D" w:rsidRPr="007A68FA">
        <w:rPr>
          <w:rFonts w:ascii="Times New Roman" w:hAnsi="Times New Roman"/>
          <w:bCs/>
          <w:sz w:val="13"/>
          <w:szCs w:val="13"/>
          <w:rPrChange w:id="504" w:author="Wan Azhar Wan Ahmad" w:date="2021-02-01T18:30:00Z">
            <w:rPr>
              <w:rFonts w:ascii="Times New Roman" w:hAnsi="Times New Roman"/>
              <w:sz w:val="13"/>
              <w:szCs w:val="13"/>
            </w:rPr>
          </w:rPrChange>
        </w:rPr>
        <w:t xml:space="preserve"> </w:t>
      </w:r>
      <w:r w:rsidR="00FF77BC" w:rsidRPr="007A68FA">
        <w:rPr>
          <w:rFonts w:ascii="Times New Roman" w:hAnsi="Times New Roman"/>
          <w:bCs/>
          <w:sz w:val="13"/>
          <w:szCs w:val="13"/>
          <w:rPrChange w:id="505" w:author="Wan Azhar Wan Ahmad" w:date="2021-02-01T18:30:00Z">
            <w:rPr>
              <w:rFonts w:ascii="Times New Roman" w:hAnsi="Times New Roman"/>
              <w:sz w:val="13"/>
              <w:szCs w:val="13"/>
            </w:rPr>
          </w:rPrChange>
        </w:rPr>
        <w:t>of any persons or losses or damages to any property</w:t>
      </w:r>
      <w:r w:rsidRPr="007A68FA">
        <w:rPr>
          <w:rFonts w:ascii="Times New Roman" w:hAnsi="Times New Roman"/>
          <w:bCs/>
          <w:sz w:val="13"/>
          <w:szCs w:val="13"/>
          <w:rPrChange w:id="506" w:author="Wan Azhar Wan Ahmad" w:date="2021-02-01T18:30:00Z">
            <w:rPr>
              <w:rFonts w:ascii="Times New Roman" w:hAnsi="Times New Roman"/>
              <w:sz w:val="13"/>
              <w:szCs w:val="13"/>
            </w:rPr>
          </w:rPrChange>
        </w:rPr>
        <w:t xml:space="preserve"> due to or arising from any negligence, acts or omissions of VENDOR</w:t>
      </w:r>
      <w:r w:rsidR="00FF77BC" w:rsidRPr="007A68FA">
        <w:rPr>
          <w:rFonts w:ascii="Times New Roman" w:hAnsi="Times New Roman"/>
          <w:bCs/>
          <w:sz w:val="13"/>
          <w:szCs w:val="13"/>
          <w:rPrChange w:id="507" w:author="Wan Azhar Wan Ahmad" w:date="2021-02-01T18:30:00Z">
            <w:rPr>
              <w:rFonts w:ascii="Times New Roman" w:hAnsi="Times New Roman"/>
              <w:sz w:val="13"/>
              <w:szCs w:val="13"/>
            </w:rPr>
          </w:rPrChange>
        </w:rPr>
        <w:t>)</w:t>
      </w:r>
      <w:r w:rsidRPr="007A68FA">
        <w:rPr>
          <w:rFonts w:ascii="Times New Roman" w:hAnsi="Times New Roman"/>
          <w:bCs/>
          <w:sz w:val="13"/>
          <w:szCs w:val="13"/>
          <w:rPrChange w:id="508" w:author="Wan Azhar Wan Ahmad" w:date="2021-02-01T18:30:00Z">
            <w:rPr>
              <w:rFonts w:ascii="Times New Roman" w:hAnsi="Times New Roman"/>
              <w:sz w:val="13"/>
              <w:szCs w:val="13"/>
            </w:rPr>
          </w:rPrChange>
        </w:rPr>
        <w:t>.</w:t>
      </w:r>
    </w:p>
    <w:p w:rsidR="002A15CC" w:rsidRPr="007A68FA"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509" w:author="Wan Azhar Wan Ahmad" w:date="2021-02-01T18:30:00Z">
            <w:rPr>
              <w:rFonts w:ascii="Times New Roman" w:hAnsi="Times New Roman" w:cs="Times New Roman"/>
              <w:bCs/>
              <w:sz w:val="13"/>
              <w:szCs w:val="13"/>
            </w:rPr>
          </w:rPrChange>
        </w:rPr>
        <w:pPrChange w:id="510" w:author="Wan Azhar Wan Ahmad" w:date="2021-02-01T18:30:00Z">
          <w:pPr>
            <w:widowControl w:val="0"/>
            <w:overflowPunct w:val="0"/>
            <w:autoSpaceDE w:val="0"/>
            <w:autoSpaceDN w:val="0"/>
            <w:adjustRightInd w:val="0"/>
            <w:spacing w:after="0" w:line="229" w:lineRule="auto"/>
            <w:ind w:left="365" w:right="20"/>
            <w:jc w:val="both"/>
          </w:pPr>
        </w:pPrChange>
      </w:pPr>
    </w:p>
    <w:p w:rsidR="002A15CC" w:rsidRPr="002A15CC"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511" w:author="Wan Azhar Wan Ahmad" w:date="2021-02-01T18:30:00Z">
          <w:pPr>
            <w:pStyle w:val="ListParagraph"/>
            <w:widowControl w:val="0"/>
            <w:numPr>
              <w:numId w:val="15"/>
            </w:numPr>
            <w:tabs>
              <w:tab w:val="left" w:pos="340"/>
            </w:tabs>
            <w:autoSpaceDE w:val="0"/>
            <w:autoSpaceDN w:val="0"/>
            <w:adjustRightInd w:val="0"/>
            <w:spacing w:line="239" w:lineRule="auto"/>
            <w:ind w:left="644" w:hanging="360"/>
          </w:pPr>
        </w:pPrChange>
      </w:pPr>
      <w:r w:rsidRPr="002A15CC">
        <w:rPr>
          <w:rFonts w:ascii="Times New Roman" w:hAnsi="Times New Roman"/>
          <w:b/>
          <w:bCs/>
          <w:sz w:val="13"/>
          <w:szCs w:val="13"/>
        </w:rPr>
        <w:t xml:space="preserve">INTELLECTUAL PROPERTY AND INDEMNITY </w:t>
      </w:r>
    </w:p>
    <w:p w:rsidR="002A15CC" w:rsidRPr="007A68FA" w:rsidDel="007A68FA" w:rsidRDefault="002A15CC">
      <w:pPr>
        <w:pStyle w:val="ListParagraph"/>
        <w:widowControl w:val="0"/>
        <w:overflowPunct w:val="0"/>
        <w:autoSpaceDE w:val="0"/>
        <w:autoSpaceDN w:val="0"/>
        <w:adjustRightInd w:val="0"/>
        <w:spacing w:line="236" w:lineRule="auto"/>
        <w:ind w:left="426"/>
        <w:jc w:val="both"/>
        <w:rPr>
          <w:del w:id="512" w:author="Wan Azhar Wan Ahmad" w:date="2021-02-01T18:30:00Z"/>
          <w:rFonts w:ascii="Times New Roman" w:hAnsi="Times New Roman"/>
          <w:b/>
          <w:bCs/>
          <w:sz w:val="13"/>
          <w:szCs w:val="13"/>
          <w:rPrChange w:id="513" w:author="Wan Azhar Wan Ahmad" w:date="2021-02-01T18:30:00Z">
            <w:rPr>
              <w:del w:id="514" w:author="Wan Azhar Wan Ahmad" w:date="2021-02-01T18:30:00Z"/>
              <w:rFonts w:ascii="Times New Roman" w:hAnsi="Times New Roman" w:cs="Times New Roman"/>
              <w:bCs/>
              <w:sz w:val="13"/>
              <w:szCs w:val="13"/>
            </w:rPr>
          </w:rPrChange>
        </w:rPr>
        <w:pPrChange w:id="515" w:author="Wan Azhar Wan Ahmad" w:date="2021-02-01T18:30:00Z">
          <w:pPr>
            <w:widowControl w:val="0"/>
            <w:autoSpaceDE w:val="0"/>
            <w:autoSpaceDN w:val="0"/>
            <w:adjustRightInd w:val="0"/>
            <w:spacing w:after="0" w:line="30" w:lineRule="exact"/>
          </w:pPr>
        </w:pPrChange>
      </w:pPr>
    </w:p>
    <w:p w:rsidR="00FF77BC" w:rsidRPr="007A68FA" w:rsidDel="007A68FA" w:rsidRDefault="00FF77BC">
      <w:pPr>
        <w:pStyle w:val="ListParagraph"/>
        <w:widowControl w:val="0"/>
        <w:numPr>
          <w:ilvl w:val="0"/>
          <w:numId w:val="16"/>
        </w:numPr>
        <w:overflowPunct w:val="0"/>
        <w:autoSpaceDE w:val="0"/>
        <w:autoSpaceDN w:val="0"/>
        <w:adjustRightInd w:val="0"/>
        <w:spacing w:line="236" w:lineRule="auto"/>
        <w:ind w:left="426" w:hanging="426"/>
        <w:jc w:val="both"/>
        <w:rPr>
          <w:del w:id="516" w:author="Wan Azhar Wan Ahmad" w:date="2021-02-01T18:30:00Z"/>
          <w:rFonts w:ascii="Times New Roman" w:hAnsi="Times New Roman"/>
          <w:b/>
          <w:bCs/>
          <w:sz w:val="13"/>
          <w:szCs w:val="13"/>
          <w:rPrChange w:id="517" w:author="Wan Azhar Wan Ahmad" w:date="2021-02-01T18:30:00Z">
            <w:rPr>
              <w:del w:id="518" w:author="Wan Azhar Wan Ahmad" w:date="2021-02-01T18:30:00Z"/>
              <w:rFonts w:ascii="Times New Roman" w:hAnsi="Times New Roman"/>
              <w:vanish/>
              <w:sz w:val="13"/>
              <w:szCs w:val="13"/>
            </w:rPr>
          </w:rPrChange>
        </w:rPr>
        <w:pPrChange w:id="519" w:author="Wan Azhar Wan Ahmad" w:date="2021-02-01T18:30:00Z">
          <w:pPr>
            <w:pStyle w:val="ListParagraph"/>
            <w:widowControl w:val="0"/>
            <w:numPr>
              <w:numId w:val="16"/>
            </w:numPr>
            <w:overflowPunct w:val="0"/>
            <w:autoSpaceDE w:val="0"/>
            <w:autoSpaceDN w:val="0"/>
            <w:adjustRightInd w:val="0"/>
            <w:spacing w:line="236" w:lineRule="auto"/>
            <w:ind w:left="360" w:hanging="360"/>
            <w:jc w:val="both"/>
          </w:pPr>
        </w:pPrChange>
      </w:pPr>
    </w:p>
    <w:p w:rsidR="00FF77BC" w:rsidRPr="007A68FA" w:rsidRDefault="00FF77BC">
      <w:pPr>
        <w:pStyle w:val="ListParagraph"/>
        <w:widowControl w:val="0"/>
        <w:overflowPunct w:val="0"/>
        <w:autoSpaceDE w:val="0"/>
        <w:autoSpaceDN w:val="0"/>
        <w:adjustRightInd w:val="0"/>
        <w:spacing w:line="236" w:lineRule="auto"/>
        <w:ind w:left="426"/>
        <w:jc w:val="both"/>
        <w:rPr>
          <w:rFonts w:ascii="Times New Roman" w:hAnsi="Times New Roman"/>
          <w:b/>
          <w:bCs/>
          <w:sz w:val="13"/>
          <w:szCs w:val="13"/>
          <w:rPrChange w:id="520" w:author="Wan Azhar Wan Ahmad" w:date="2021-02-01T18:30:00Z">
            <w:rPr>
              <w:rFonts w:ascii="Times New Roman" w:hAnsi="Times New Roman"/>
              <w:vanish/>
              <w:sz w:val="13"/>
              <w:szCs w:val="13"/>
            </w:rPr>
          </w:rPrChange>
        </w:rPr>
        <w:pPrChange w:id="521" w:author="Wan Azhar Wan Ahmad" w:date="2021-02-01T18:30:00Z">
          <w:pPr>
            <w:pStyle w:val="ListParagraph"/>
            <w:widowControl w:val="0"/>
            <w:numPr>
              <w:numId w:val="16"/>
            </w:numPr>
            <w:overflowPunct w:val="0"/>
            <w:autoSpaceDE w:val="0"/>
            <w:autoSpaceDN w:val="0"/>
            <w:adjustRightInd w:val="0"/>
            <w:spacing w:line="236" w:lineRule="auto"/>
            <w:ind w:left="360" w:hanging="360"/>
            <w:jc w:val="both"/>
          </w:pPr>
        </w:pPrChange>
      </w:pPr>
    </w:p>
    <w:p w:rsidR="00FF77BC" w:rsidRDefault="002A15CC">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sz w:val="13"/>
          <w:szCs w:val="13"/>
        </w:rPr>
        <w:pPrChange w:id="522" w:author="Wan Azhar Wan Ahmad" w:date="2021-02-01T18:30: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AF4151">
        <w:rPr>
          <w:rFonts w:ascii="Times New Roman" w:hAnsi="Times New Roman"/>
          <w:bCs/>
          <w:sz w:val="13"/>
          <w:szCs w:val="13"/>
        </w:rPr>
        <w:t>Data of any kind, such as patterns, sketches, models and the likes shall</w:t>
      </w:r>
      <w:r w:rsidRPr="002A15CC">
        <w:rPr>
          <w:rFonts w:ascii="Times New Roman" w:hAnsi="Times New Roman"/>
          <w:sz w:val="13"/>
          <w:szCs w:val="13"/>
        </w:rPr>
        <w:t xml:space="preserve"> be returned to PURCHASER at the VENDOR’s expense as soon as they are no longer necessary for the completion of the </w:t>
      </w:r>
      <w:r w:rsidR="00FF77BC">
        <w:rPr>
          <w:rFonts w:ascii="Times New Roman" w:hAnsi="Times New Roman"/>
          <w:sz w:val="13"/>
          <w:szCs w:val="13"/>
        </w:rPr>
        <w:t>Work</w:t>
      </w:r>
      <w:r w:rsidRPr="002A15CC">
        <w:rPr>
          <w:rFonts w:ascii="Times New Roman" w:hAnsi="Times New Roman"/>
          <w:sz w:val="13"/>
          <w:szCs w:val="13"/>
        </w:rPr>
        <w:t>. Intellectual property</w:t>
      </w:r>
      <w:r w:rsidR="004B7E4D">
        <w:rPr>
          <w:rFonts w:ascii="Times New Roman" w:hAnsi="Times New Roman"/>
          <w:sz w:val="13"/>
          <w:szCs w:val="13"/>
        </w:rPr>
        <w:t xml:space="preserve"> </w:t>
      </w:r>
      <w:r w:rsidR="00FF77BC">
        <w:rPr>
          <w:rFonts w:ascii="Times New Roman" w:hAnsi="Times New Roman"/>
          <w:sz w:val="13"/>
          <w:szCs w:val="13"/>
        </w:rPr>
        <w:t>and ownership</w:t>
      </w:r>
      <w:r w:rsidRPr="002A15CC">
        <w:rPr>
          <w:rFonts w:ascii="Times New Roman" w:hAnsi="Times New Roman"/>
          <w:sz w:val="13"/>
          <w:szCs w:val="13"/>
        </w:rPr>
        <w:t xml:space="preserve"> in all designs provided by, or items and materials produced according to the specifications of the PURCHASER shall remain with the PURCHASER</w:t>
      </w:r>
      <w:r w:rsidR="00BF23D9">
        <w:rPr>
          <w:rFonts w:ascii="Times New Roman" w:hAnsi="Times New Roman"/>
          <w:sz w:val="13"/>
          <w:szCs w:val="13"/>
        </w:rPr>
        <w:t xml:space="preserve"> and shall</w:t>
      </w:r>
      <w:r w:rsidRPr="002A15CC">
        <w:rPr>
          <w:rFonts w:ascii="Times New Roman" w:hAnsi="Times New Roman"/>
          <w:sz w:val="13"/>
          <w:szCs w:val="13"/>
        </w:rPr>
        <w:t xml:space="preserve"> not be made available to any third party. </w:t>
      </w:r>
    </w:p>
    <w:p w:rsidR="00FF77BC" w:rsidRDefault="00FF77BC" w:rsidP="002A15CC">
      <w:pPr>
        <w:widowControl w:val="0"/>
        <w:overflowPunct w:val="0"/>
        <w:autoSpaceDE w:val="0"/>
        <w:autoSpaceDN w:val="0"/>
        <w:adjustRightInd w:val="0"/>
        <w:spacing w:after="0" w:line="236" w:lineRule="auto"/>
        <w:ind w:left="365"/>
        <w:jc w:val="both"/>
        <w:rPr>
          <w:rFonts w:ascii="Times New Roman" w:hAnsi="Times New Roman" w:cs="Times New Roman"/>
          <w:sz w:val="13"/>
          <w:szCs w:val="13"/>
        </w:rPr>
      </w:pPr>
    </w:p>
    <w:p w:rsidR="002A15CC" w:rsidRPr="002A15CC" w:rsidRDefault="002A15CC">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
        <w:pPrChange w:id="523" w:author="Wan Azhar Wan Ahmad" w:date="2021-02-01T18:30:00Z">
          <w:pPr>
            <w:pStyle w:val="ListParagraph"/>
            <w:widowControl w:val="0"/>
            <w:numPr>
              <w:ilvl w:val="1"/>
              <w:numId w:val="16"/>
            </w:numPr>
            <w:overflowPunct w:val="0"/>
            <w:autoSpaceDE w:val="0"/>
            <w:autoSpaceDN w:val="0"/>
            <w:adjustRightInd w:val="0"/>
            <w:spacing w:line="236" w:lineRule="auto"/>
            <w:ind w:left="360" w:hanging="360"/>
            <w:jc w:val="both"/>
          </w:pPr>
        </w:pPrChange>
      </w:pPr>
      <w:r w:rsidRPr="00AF4151">
        <w:rPr>
          <w:rFonts w:ascii="Times New Roman" w:hAnsi="Times New Roman"/>
          <w:bCs/>
          <w:sz w:val="13"/>
          <w:szCs w:val="13"/>
        </w:rPr>
        <w:t>The VENDOR warrants</w:t>
      </w:r>
      <w:r w:rsidR="00FF77BC" w:rsidRPr="00AF4151">
        <w:rPr>
          <w:rFonts w:ascii="Times New Roman" w:hAnsi="Times New Roman"/>
          <w:bCs/>
          <w:sz w:val="13"/>
          <w:szCs w:val="13"/>
        </w:rPr>
        <w:t xml:space="preserve">, represents and </w:t>
      </w:r>
      <w:r w:rsidR="009C04F7" w:rsidRPr="00AF4151">
        <w:rPr>
          <w:rFonts w:ascii="Times New Roman" w:hAnsi="Times New Roman"/>
          <w:bCs/>
          <w:sz w:val="13"/>
          <w:szCs w:val="13"/>
        </w:rPr>
        <w:t>covenants</w:t>
      </w:r>
      <w:r w:rsidRPr="00AF4151">
        <w:rPr>
          <w:rFonts w:ascii="Times New Roman" w:hAnsi="Times New Roman"/>
          <w:bCs/>
          <w:sz w:val="13"/>
          <w:szCs w:val="13"/>
        </w:rPr>
        <w:t xml:space="preserve"> that </w:t>
      </w:r>
      <w:r w:rsidR="00FF77BC" w:rsidRPr="00AF4151">
        <w:rPr>
          <w:rFonts w:ascii="Times New Roman" w:hAnsi="Times New Roman"/>
          <w:bCs/>
          <w:sz w:val="13"/>
          <w:szCs w:val="13"/>
        </w:rPr>
        <w:t xml:space="preserve">the </w:t>
      </w:r>
      <w:r w:rsidRPr="00AF4151">
        <w:rPr>
          <w:rFonts w:ascii="Times New Roman" w:hAnsi="Times New Roman"/>
          <w:bCs/>
          <w:sz w:val="13"/>
          <w:szCs w:val="13"/>
        </w:rPr>
        <w:t xml:space="preserve">Goods </w:t>
      </w:r>
      <w:r w:rsidR="00FF77BC" w:rsidRPr="005E5878">
        <w:rPr>
          <w:rFonts w:ascii="Times New Roman" w:hAnsi="Times New Roman"/>
          <w:bCs/>
          <w:sz w:val="13"/>
          <w:szCs w:val="13"/>
        </w:rPr>
        <w:t xml:space="preserve">and/or Services </w:t>
      </w:r>
      <w:r w:rsidRPr="005E5878">
        <w:rPr>
          <w:rFonts w:ascii="Times New Roman" w:hAnsi="Times New Roman"/>
          <w:bCs/>
          <w:sz w:val="13"/>
          <w:szCs w:val="13"/>
        </w:rPr>
        <w:t xml:space="preserve">supplied </w:t>
      </w:r>
      <w:r w:rsidR="00FF77BC" w:rsidRPr="005E5878">
        <w:rPr>
          <w:rFonts w:ascii="Times New Roman" w:hAnsi="Times New Roman"/>
          <w:bCs/>
          <w:sz w:val="13"/>
          <w:szCs w:val="13"/>
        </w:rPr>
        <w:t>do</w:t>
      </w:r>
      <w:r w:rsidRPr="007A68FA">
        <w:rPr>
          <w:rFonts w:ascii="Times New Roman" w:hAnsi="Times New Roman"/>
          <w:bCs/>
          <w:sz w:val="13"/>
          <w:szCs w:val="13"/>
          <w:rPrChange w:id="524" w:author="Wan Azhar Wan Ahmad" w:date="2021-02-01T18:30:00Z">
            <w:rPr>
              <w:rFonts w:ascii="Times New Roman" w:hAnsi="Times New Roman"/>
              <w:sz w:val="13"/>
              <w:szCs w:val="13"/>
            </w:rPr>
          </w:rPrChange>
        </w:rPr>
        <w:t xml:space="preserve"> not </w:t>
      </w:r>
      <w:r w:rsidR="00FF77BC" w:rsidRPr="007A68FA">
        <w:rPr>
          <w:rFonts w:ascii="Times New Roman" w:hAnsi="Times New Roman"/>
          <w:bCs/>
          <w:sz w:val="13"/>
          <w:szCs w:val="13"/>
          <w:rPrChange w:id="525" w:author="Wan Azhar Wan Ahmad" w:date="2021-02-01T18:30:00Z">
            <w:rPr>
              <w:rFonts w:ascii="Times New Roman" w:hAnsi="Times New Roman"/>
              <w:sz w:val="13"/>
              <w:szCs w:val="13"/>
            </w:rPr>
          </w:rPrChange>
        </w:rPr>
        <w:t xml:space="preserve">and shall not </w:t>
      </w:r>
      <w:r w:rsidRPr="007A68FA">
        <w:rPr>
          <w:rFonts w:ascii="Times New Roman" w:hAnsi="Times New Roman"/>
          <w:bCs/>
          <w:sz w:val="13"/>
          <w:szCs w:val="13"/>
          <w:rPrChange w:id="526" w:author="Wan Azhar Wan Ahmad" w:date="2021-02-01T18:30:00Z">
            <w:rPr>
              <w:rFonts w:ascii="Times New Roman" w:hAnsi="Times New Roman"/>
              <w:sz w:val="13"/>
              <w:szCs w:val="13"/>
            </w:rPr>
          </w:rPrChange>
        </w:rPr>
        <w:t>contraven</w:t>
      </w:r>
      <w:r w:rsidR="00FF77BC" w:rsidRPr="007A68FA">
        <w:rPr>
          <w:rFonts w:ascii="Times New Roman" w:hAnsi="Times New Roman"/>
          <w:bCs/>
          <w:sz w:val="13"/>
          <w:szCs w:val="13"/>
          <w:rPrChange w:id="527" w:author="Wan Azhar Wan Ahmad" w:date="2021-02-01T18:30:00Z">
            <w:rPr>
              <w:rFonts w:ascii="Times New Roman" w:hAnsi="Times New Roman"/>
              <w:sz w:val="13"/>
              <w:szCs w:val="13"/>
            </w:rPr>
          </w:rPrChange>
        </w:rPr>
        <w:t>e</w:t>
      </w:r>
      <w:r w:rsidR="004B7E4D" w:rsidRPr="007A68FA">
        <w:rPr>
          <w:rFonts w:ascii="Times New Roman" w:hAnsi="Times New Roman"/>
          <w:bCs/>
          <w:sz w:val="13"/>
          <w:szCs w:val="13"/>
          <w:rPrChange w:id="528" w:author="Wan Azhar Wan Ahmad" w:date="2021-02-01T18:30:00Z">
            <w:rPr>
              <w:rFonts w:ascii="Times New Roman" w:hAnsi="Times New Roman"/>
              <w:sz w:val="13"/>
              <w:szCs w:val="13"/>
            </w:rPr>
          </w:rPrChange>
        </w:rPr>
        <w:t xml:space="preserve"> </w:t>
      </w:r>
      <w:r w:rsidRPr="007A68FA">
        <w:rPr>
          <w:rFonts w:ascii="Times New Roman" w:hAnsi="Times New Roman"/>
          <w:bCs/>
          <w:sz w:val="13"/>
          <w:szCs w:val="13"/>
          <w:rPrChange w:id="529" w:author="Wan Azhar Wan Ahmad" w:date="2021-02-01T18:30:00Z">
            <w:rPr>
              <w:rFonts w:ascii="Times New Roman" w:hAnsi="Times New Roman"/>
              <w:sz w:val="13"/>
              <w:szCs w:val="13"/>
            </w:rPr>
          </w:rPrChange>
        </w:rPr>
        <w:t xml:space="preserve">any </w:t>
      </w:r>
      <w:r w:rsidR="00FF77BC" w:rsidRPr="007A68FA">
        <w:rPr>
          <w:rFonts w:ascii="Times New Roman" w:hAnsi="Times New Roman"/>
          <w:bCs/>
          <w:sz w:val="13"/>
          <w:szCs w:val="13"/>
          <w:rPrChange w:id="530" w:author="Wan Azhar Wan Ahmad" w:date="2021-02-01T18:30:00Z">
            <w:rPr>
              <w:rFonts w:ascii="Times New Roman" w:hAnsi="Times New Roman"/>
              <w:sz w:val="13"/>
              <w:szCs w:val="13"/>
            </w:rPr>
          </w:rPrChange>
        </w:rPr>
        <w:t>third party intellectual property or other proprietary rights</w:t>
      </w:r>
      <w:r w:rsidRPr="007A68FA">
        <w:rPr>
          <w:rFonts w:ascii="Times New Roman" w:hAnsi="Times New Roman"/>
          <w:bCs/>
          <w:sz w:val="13"/>
          <w:szCs w:val="13"/>
          <w:rPrChange w:id="531" w:author="Wan Azhar Wan Ahmad" w:date="2021-02-01T18:30:00Z">
            <w:rPr>
              <w:rFonts w:ascii="Times New Roman" w:hAnsi="Times New Roman"/>
              <w:sz w:val="13"/>
              <w:szCs w:val="13"/>
            </w:rPr>
          </w:rPrChange>
        </w:rPr>
        <w:t xml:space="preserve">. The VENDOR shall further indemnify </w:t>
      </w:r>
      <w:r w:rsidR="00BF23D9" w:rsidRPr="007A68FA">
        <w:rPr>
          <w:rFonts w:ascii="Times New Roman" w:hAnsi="Times New Roman"/>
          <w:bCs/>
          <w:sz w:val="13"/>
          <w:szCs w:val="13"/>
          <w:rPrChange w:id="532" w:author="Wan Azhar Wan Ahmad" w:date="2021-02-01T18:30:00Z">
            <w:rPr>
              <w:rFonts w:ascii="Times New Roman" w:hAnsi="Times New Roman"/>
              <w:sz w:val="13"/>
              <w:szCs w:val="13"/>
            </w:rPr>
          </w:rPrChange>
        </w:rPr>
        <w:t>and hold</w:t>
      </w:r>
      <w:r w:rsidR="004B7E4D" w:rsidRPr="007A68FA">
        <w:rPr>
          <w:rFonts w:ascii="Times New Roman" w:hAnsi="Times New Roman"/>
          <w:bCs/>
          <w:sz w:val="13"/>
          <w:szCs w:val="13"/>
          <w:rPrChange w:id="533" w:author="Wan Azhar Wan Ahmad" w:date="2021-02-01T18:30:00Z">
            <w:rPr>
              <w:rFonts w:ascii="Times New Roman" w:hAnsi="Times New Roman"/>
              <w:sz w:val="13"/>
              <w:szCs w:val="13"/>
            </w:rPr>
          </w:rPrChange>
        </w:rPr>
        <w:t xml:space="preserve"> </w:t>
      </w:r>
      <w:r w:rsidRPr="007A68FA">
        <w:rPr>
          <w:rFonts w:ascii="Times New Roman" w:hAnsi="Times New Roman"/>
          <w:bCs/>
          <w:sz w:val="13"/>
          <w:szCs w:val="13"/>
          <w:rPrChange w:id="534" w:author="Wan Azhar Wan Ahmad" w:date="2021-02-01T18:30:00Z">
            <w:rPr>
              <w:rFonts w:ascii="Times New Roman" w:hAnsi="Times New Roman"/>
              <w:sz w:val="13"/>
              <w:szCs w:val="13"/>
            </w:rPr>
          </w:rPrChange>
        </w:rPr>
        <w:t xml:space="preserve">PURCHASER </w:t>
      </w:r>
      <w:r w:rsidR="00BF23D9" w:rsidRPr="007A68FA">
        <w:rPr>
          <w:rFonts w:ascii="Times New Roman" w:hAnsi="Times New Roman"/>
          <w:bCs/>
          <w:sz w:val="13"/>
          <w:szCs w:val="13"/>
          <w:rPrChange w:id="535" w:author="Wan Azhar Wan Ahmad" w:date="2021-02-01T18:30:00Z">
            <w:rPr>
              <w:rFonts w:ascii="Times New Roman" w:hAnsi="Times New Roman"/>
              <w:sz w:val="13"/>
              <w:szCs w:val="13"/>
            </w:rPr>
          </w:rPrChange>
        </w:rPr>
        <w:t>harmless from and</w:t>
      </w:r>
      <w:r w:rsidR="004B7E4D" w:rsidRPr="007A68FA">
        <w:rPr>
          <w:rFonts w:ascii="Times New Roman" w:hAnsi="Times New Roman"/>
          <w:bCs/>
          <w:sz w:val="13"/>
          <w:szCs w:val="13"/>
          <w:rPrChange w:id="536" w:author="Wan Azhar Wan Ahmad" w:date="2021-02-01T18:30:00Z">
            <w:rPr>
              <w:rFonts w:ascii="Times New Roman" w:hAnsi="Times New Roman"/>
              <w:sz w:val="13"/>
              <w:szCs w:val="13"/>
            </w:rPr>
          </w:rPrChange>
        </w:rPr>
        <w:t xml:space="preserve"> </w:t>
      </w:r>
      <w:r w:rsidRPr="007A68FA">
        <w:rPr>
          <w:rFonts w:ascii="Times New Roman" w:hAnsi="Times New Roman"/>
          <w:bCs/>
          <w:sz w:val="13"/>
          <w:szCs w:val="13"/>
          <w:rPrChange w:id="537" w:author="Wan Azhar Wan Ahmad" w:date="2021-02-01T18:30:00Z">
            <w:rPr>
              <w:rFonts w:ascii="Times New Roman" w:hAnsi="Times New Roman"/>
              <w:sz w:val="13"/>
              <w:szCs w:val="13"/>
            </w:rPr>
          </w:rPrChange>
        </w:rPr>
        <w:t>against any claims</w:t>
      </w:r>
      <w:r w:rsidR="00FF77BC" w:rsidRPr="007A68FA">
        <w:rPr>
          <w:rFonts w:ascii="Times New Roman" w:hAnsi="Times New Roman"/>
          <w:bCs/>
          <w:sz w:val="13"/>
          <w:szCs w:val="13"/>
          <w:rPrChange w:id="538" w:author="Wan Azhar Wan Ahmad" w:date="2021-02-01T18:30:00Z">
            <w:rPr>
              <w:rFonts w:ascii="Times New Roman" w:hAnsi="Times New Roman"/>
              <w:sz w:val="13"/>
              <w:szCs w:val="13"/>
            </w:rPr>
          </w:rPrChange>
        </w:rPr>
        <w:t>, liability, proceeding, demands, causes of action,</w:t>
      </w:r>
      <w:r w:rsidRPr="007A68FA">
        <w:rPr>
          <w:rFonts w:ascii="Times New Roman" w:hAnsi="Times New Roman"/>
          <w:bCs/>
          <w:sz w:val="13"/>
          <w:szCs w:val="13"/>
          <w:rPrChange w:id="539" w:author="Wan Azhar Wan Ahmad" w:date="2021-02-01T18:30:00Z">
            <w:rPr>
              <w:rFonts w:ascii="Times New Roman" w:hAnsi="Times New Roman"/>
              <w:sz w:val="13"/>
              <w:szCs w:val="13"/>
            </w:rPr>
          </w:rPrChange>
        </w:rPr>
        <w:t xml:space="preserve"> damages</w:t>
      </w:r>
      <w:r w:rsidR="00FF77BC" w:rsidRPr="007A68FA">
        <w:rPr>
          <w:rFonts w:ascii="Times New Roman" w:hAnsi="Times New Roman"/>
          <w:bCs/>
          <w:sz w:val="13"/>
          <w:szCs w:val="13"/>
          <w:rPrChange w:id="540" w:author="Wan Azhar Wan Ahmad" w:date="2021-02-01T18:30:00Z">
            <w:rPr>
              <w:rFonts w:ascii="Times New Roman" w:hAnsi="Times New Roman"/>
              <w:sz w:val="13"/>
              <w:szCs w:val="13"/>
            </w:rPr>
          </w:rPrChange>
        </w:rPr>
        <w:t xml:space="preserve">, </w:t>
      </w:r>
      <w:r w:rsidRPr="007A68FA">
        <w:rPr>
          <w:rFonts w:ascii="Times New Roman" w:hAnsi="Times New Roman"/>
          <w:bCs/>
          <w:sz w:val="13"/>
          <w:szCs w:val="13"/>
          <w:rPrChange w:id="541" w:author="Wan Azhar Wan Ahmad" w:date="2021-02-01T18:30:00Z">
            <w:rPr>
              <w:rFonts w:ascii="Times New Roman" w:hAnsi="Times New Roman"/>
              <w:sz w:val="13"/>
              <w:szCs w:val="13"/>
            </w:rPr>
          </w:rPrChange>
        </w:rPr>
        <w:t>losses</w:t>
      </w:r>
      <w:r w:rsidR="00FF77BC" w:rsidRPr="007A68FA">
        <w:rPr>
          <w:rFonts w:ascii="Times New Roman" w:hAnsi="Times New Roman"/>
          <w:bCs/>
          <w:sz w:val="13"/>
          <w:szCs w:val="13"/>
          <w:rPrChange w:id="542" w:author="Wan Azhar Wan Ahmad" w:date="2021-02-01T18:30:00Z">
            <w:rPr>
              <w:rFonts w:ascii="Times New Roman" w:hAnsi="Times New Roman"/>
              <w:sz w:val="13"/>
              <w:szCs w:val="13"/>
            </w:rPr>
          </w:rPrChange>
        </w:rPr>
        <w:t>, costs (including legal costs), penalties, fines and other expenses</w:t>
      </w:r>
      <w:r w:rsidRPr="007A68FA">
        <w:rPr>
          <w:rFonts w:ascii="Times New Roman" w:hAnsi="Times New Roman"/>
          <w:bCs/>
          <w:sz w:val="13"/>
          <w:szCs w:val="13"/>
          <w:rPrChange w:id="543" w:author="Wan Azhar Wan Ahmad" w:date="2021-02-01T18:30:00Z">
            <w:rPr>
              <w:rFonts w:ascii="Times New Roman" w:hAnsi="Times New Roman"/>
              <w:sz w:val="13"/>
              <w:szCs w:val="13"/>
            </w:rPr>
          </w:rPrChange>
        </w:rPr>
        <w:t xml:space="preserve"> incurred by reason of any infringement or alleged infringement of any </w:t>
      </w:r>
      <w:r w:rsidR="00FF77BC" w:rsidRPr="007A68FA">
        <w:rPr>
          <w:rFonts w:ascii="Times New Roman" w:hAnsi="Times New Roman"/>
          <w:bCs/>
          <w:sz w:val="13"/>
          <w:szCs w:val="13"/>
          <w:rPrChange w:id="544" w:author="Wan Azhar Wan Ahmad" w:date="2021-02-01T18:30:00Z">
            <w:rPr>
              <w:rFonts w:ascii="Times New Roman" w:hAnsi="Times New Roman"/>
              <w:sz w:val="13"/>
              <w:szCs w:val="13"/>
            </w:rPr>
          </w:rPrChange>
        </w:rPr>
        <w:t>intellectual property</w:t>
      </w:r>
      <w:r w:rsidR="009C04F7" w:rsidRPr="007A68FA">
        <w:rPr>
          <w:rFonts w:ascii="Times New Roman" w:hAnsi="Times New Roman"/>
          <w:bCs/>
          <w:sz w:val="13"/>
          <w:szCs w:val="13"/>
          <w:rPrChange w:id="545" w:author="Wan Azhar Wan Ahmad" w:date="2021-02-01T18:30:00Z">
            <w:rPr>
              <w:rFonts w:ascii="Times New Roman" w:hAnsi="Times New Roman"/>
              <w:sz w:val="13"/>
              <w:szCs w:val="13"/>
            </w:rPr>
          </w:rPrChange>
        </w:rPr>
        <w:t xml:space="preserve"> or other proprietary</w:t>
      </w:r>
      <w:r w:rsidR="00FF77BC" w:rsidRPr="007A68FA">
        <w:rPr>
          <w:rFonts w:ascii="Times New Roman" w:hAnsi="Times New Roman"/>
          <w:bCs/>
          <w:sz w:val="13"/>
          <w:szCs w:val="13"/>
          <w:rPrChange w:id="546" w:author="Wan Azhar Wan Ahmad" w:date="2021-02-01T18:30:00Z">
            <w:rPr>
              <w:rFonts w:ascii="Times New Roman" w:hAnsi="Times New Roman"/>
              <w:sz w:val="13"/>
              <w:szCs w:val="13"/>
            </w:rPr>
          </w:rPrChange>
        </w:rPr>
        <w:t xml:space="preserve"> rights</w:t>
      </w:r>
      <w:r w:rsidRPr="007A68FA">
        <w:rPr>
          <w:rFonts w:ascii="Times New Roman" w:hAnsi="Times New Roman"/>
          <w:bCs/>
          <w:sz w:val="13"/>
          <w:szCs w:val="13"/>
          <w:rPrChange w:id="547" w:author="Wan Azhar Wan Ahmad" w:date="2021-02-01T18:30:00Z">
            <w:rPr>
              <w:rFonts w:ascii="Times New Roman" w:hAnsi="Times New Roman"/>
              <w:sz w:val="13"/>
              <w:szCs w:val="13"/>
            </w:rPr>
          </w:rPrChange>
        </w:rPr>
        <w:t xml:space="preserve"> including any legal costs or expenses arising thereto. </w:t>
      </w:r>
    </w:p>
    <w:p w:rsidR="002A15CC" w:rsidRPr="002A15CC" w:rsidRDefault="002A15CC" w:rsidP="002A15CC">
      <w:pPr>
        <w:widowControl w:val="0"/>
        <w:overflowPunct w:val="0"/>
        <w:autoSpaceDE w:val="0"/>
        <w:autoSpaceDN w:val="0"/>
        <w:adjustRightInd w:val="0"/>
        <w:spacing w:after="0" w:line="236" w:lineRule="auto"/>
        <w:ind w:left="365"/>
        <w:jc w:val="both"/>
        <w:rPr>
          <w:rFonts w:ascii="Times New Roman" w:hAnsi="Times New Roman" w:cs="Times New Roman"/>
          <w:bCs/>
          <w:sz w:val="13"/>
          <w:szCs w:val="13"/>
        </w:rPr>
      </w:pPr>
    </w:p>
    <w:p w:rsidR="002A15CC" w:rsidRPr="007A68FA"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548" w:author="Wan Azhar Wan Ahmad" w:date="2021-02-01T18:30:00Z">
          <w:pPr>
            <w:pStyle w:val="ListParagraph"/>
            <w:widowControl w:val="0"/>
            <w:numPr>
              <w:numId w:val="15"/>
            </w:numPr>
            <w:tabs>
              <w:tab w:val="left" w:pos="340"/>
            </w:tabs>
            <w:autoSpaceDE w:val="0"/>
            <w:autoSpaceDN w:val="0"/>
            <w:adjustRightInd w:val="0"/>
            <w:spacing w:line="239" w:lineRule="auto"/>
            <w:ind w:left="644" w:hanging="360"/>
          </w:pPr>
        </w:pPrChange>
      </w:pPr>
      <w:r w:rsidRPr="007A68FA">
        <w:rPr>
          <w:rFonts w:ascii="Times New Roman" w:hAnsi="Times New Roman"/>
          <w:b/>
          <w:bCs/>
          <w:sz w:val="13"/>
          <w:szCs w:val="13"/>
        </w:rPr>
        <w:t xml:space="preserve">LICENCE AND PERMIT </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549" w:author="Wan Azhar Wan Ahmad" w:date="2021-02-01T18:31:00Z">
          <w:pPr>
            <w:widowControl w:val="0"/>
            <w:autoSpaceDE w:val="0"/>
            <w:autoSpaceDN w:val="0"/>
            <w:adjustRightInd w:val="0"/>
            <w:spacing w:after="0" w:line="30" w:lineRule="exact"/>
          </w:pPr>
        </w:pPrChange>
      </w:pP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550" w:author="Wan Azhar Wan Ahmad" w:date="2021-02-01T18:31:00Z">
          <w:pPr>
            <w:widowControl w:val="0"/>
            <w:overflowPunct w:val="0"/>
            <w:autoSpaceDE w:val="0"/>
            <w:autoSpaceDN w:val="0"/>
            <w:adjustRightInd w:val="0"/>
            <w:spacing w:after="0" w:line="228" w:lineRule="auto"/>
            <w:ind w:left="365" w:right="20"/>
            <w:jc w:val="both"/>
          </w:pPr>
        </w:pPrChange>
      </w:pPr>
      <w:r w:rsidRPr="00AF4151">
        <w:rPr>
          <w:rFonts w:ascii="Times New Roman" w:hAnsi="Times New Roman"/>
          <w:bCs/>
          <w:sz w:val="13"/>
          <w:szCs w:val="13"/>
        </w:rPr>
        <w:t>If execution of the Purchase Order requires any license or other permit to be issued in the country of shipment and/or origin, the Purchase Order shall be conditional upon such l</w:t>
      </w:r>
      <w:r w:rsidRPr="005E5878">
        <w:rPr>
          <w:rFonts w:ascii="Times New Roman" w:hAnsi="Times New Roman"/>
          <w:bCs/>
          <w:sz w:val="13"/>
          <w:szCs w:val="13"/>
        </w:rPr>
        <w:t xml:space="preserve">icense or other permit being </w:t>
      </w:r>
      <w:del w:id="551" w:author="Wan Azhar Wan Ahmad" w:date="2021-02-01T19:06:00Z">
        <w:r w:rsidRPr="005E5878" w:rsidDel="003909D0">
          <w:rPr>
            <w:rFonts w:ascii="Times New Roman" w:hAnsi="Times New Roman"/>
            <w:bCs/>
            <w:sz w:val="13"/>
            <w:szCs w:val="13"/>
          </w:rPr>
          <w:delText xml:space="preserve">available </w:delText>
        </w:r>
      </w:del>
      <w:ins w:id="552" w:author="Wan Azhar Wan Ahmad" w:date="2021-02-01T19:06:00Z">
        <w:r w:rsidR="003909D0">
          <w:rPr>
            <w:rFonts w:ascii="Times New Roman" w:hAnsi="Times New Roman"/>
            <w:bCs/>
            <w:sz w:val="13"/>
            <w:szCs w:val="13"/>
          </w:rPr>
          <w:t>valid</w:t>
        </w:r>
        <w:r w:rsidR="003909D0" w:rsidRPr="00AF4151">
          <w:rPr>
            <w:rFonts w:ascii="Times New Roman" w:hAnsi="Times New Roman"/>
            <w:bCs/>
            <w:sz w:val="13"/>
            <w:szCs w:val="13"/>
          </w:rPr>
          <w:t xml:space="preserve"> </w:t>
        </w:r>
      </w:ins>
      <w:r w:rsidRPr="00AF4151">
        <w:rPr>
          <w:rFonts w:ascii="Times New Roman" w:hAnsi="Times New Roman"/>
          <w:bCs/>
          <w:sz w:val="13"/>
          <w:szCs w:val="13"/>
        </w:rPr>
        <w:t xml:space="preserve">at the </w:t>
      </w:r>
      <w:del w:id="553" w:author="Wan Azhar Wan Ahmad" w:date="2021-02-01T19:07:00Z">
        <w:r w:rsidRPr="00AF4151" w:rsidDel="003909D0">
          <w:rPr>
            <w:rFonts w:ascii="Times New Roman" w:hAnsi="Times New Roman"/>
            <w:bCs/>
            <w:sz w:val="13"/>
            <w:szCs w:val="13"/>
          </w:rPr>
          <w:delText xml:space="preserve">relevant </w:delText>
        </w:r>
      </w:del>
      <w:r w:rsidRPr="00AF4151">
        <w:rPr>
          <w:rFonts w:ascii="Times New Roman" w:hAnsi="Times New Roman"/>
          <w:bCs/>
          <w:sz w:val="13"/>
          <w:szCs w:val="13"/>
        </w:rPr>
        <w:t xml:space="preserve">time. </w:t>
      </w:r>
    </w:p>
    <w:p w:rsidR="002A15CC" w:rsidRPr="002A15CC" w:rsidRDefault="002A15CC" w:rsidP="002A15CC">
      <w:pPr>
        <w:widowControl w:val="0"/>
        <w:autoSpaceDE w:val="0"/>
        <w:autoSpaceDN w:val="0"/>
        <w:adjustRightInd w:val="0"/>
        <w:spacing w:after="0" w:line="164" w:lineRule="exact"/>
        <w:rPr>
          <w:rFonts w:ascii="Times New Roman" w:hAnsi="Times New Roman" w:cs="Times New Roman"/>
          <w:bCs/>
          <w:sz w:val="13"/>
          <w:szCs w:val="13"/>
        </w:rPr>
      </w:pPr>
    </w:p>
    <w:p w:rsidR="002A15CC" w:rsidRPr="007A68FA"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554" w:author="Wan Azhar Wan Ahmad" w:date="2021-02-01T18:31:00Z">
          <w:pPr>
            <w:pStyle w:val="ListParagraph"/>
            <w:widowControl w:val="0"/>
            <w:numPr>
              <w:numId w:val="15"/>
            </w:numPr>
            <w:tabs>
              <w:tab w:val="left" w:pos="340"/>
            </w:tabs>
            <w:autoSpaceDE w:val="0"/>
            <w:autoSpaceDN w:val="0"/>
            <w:adjustRightInd w:val="0"/>
            <w:spacing w:line="239" w:lineRule="auto"/>
            <w:ind w:left="644" w:hanging="360"/>
          </w:pPr>
        </w:pPrChange>
      </w:pPr>
      <w:r w:rsidRPr="007A68FA">
        <w:rPr>
          <w:rFonts w:ascii="Times New Roman" w:hAnsi="Times New Roman"/>
          <w:b/>
          <w:bCs/>
          <w:sz w:val="13"/>
          <w:szCs w:val="13"/>
        </w:rPr>
        <w:t xml:space="preserve">WARRANTY </w:t>
      </w:r>
    </w:p>
    <w:p w:rsidR="002A15CC" w:rsidRPr="002A15CC" w:rsidDel="007A68FA" w:rsidRDefault="002A15CC">
      <w:pPr>
        <w:pStyle w:val="ListParagraph"/>
        <w:widowControl w:val="0"/>
        <w:numPr>
          <w:ilvl w:val="1"/>
          <w:numId w:val="16"/>
        </w:numPr>
        <w:overflowPunct w:val="0"/>
        <w:autoSpaceDE w:val="0"/>
        <w:autoSpaceDN w:val="0"/>
        <w:adjustRightInd w:val="0"/>
        <w:spacing w:line="236" w:lineRule="auto"/>
        <w:ind w:left="426" w:hanging="426"/>
        <w:jc w:val="both"/>
        <w:rPr>
          <w:del w:id="555" w:author="Wan Azhar Wan Ahmad" w:date="2021-02-01T18:31:00Z"/>
          <w:rFonts w:ascii="Times New Roman" w:hAnsi="Times New Roman"/>
          <w:bCs/>
          <w:sz w:val="13"/>
          <w:szCs w:val="13"/>
        </w:rPr>
        <w:pPrChange w:id="556" w:author="Wan Azhar Wan Ahmad" w:date="2021-02-01T18:31:00Z">
          <w:pPr>
            <w:widowControl w:val="0"/>
            <w:autoSpaceDE w:val="0"/>
            <w:autoSpaceDN w:val="0"/>
            <w:adjustRightInd w:val="0"/>
            <w:spacing w:after="0" w:line="30" w:lineRule="exact"/>
          </w:pPr>
        </w:pPrChange>
      </w:pPr>
    </w:p>
    <w:p w:rsidR="00FC786E" w:rsidRPr="007A68FA" w:rsidDel="007A68FA" w:rsidRDefault="00FC786E">
      <w:pPr>
        <w:pStyle w:val="ListParagraph"/>
        <w:widowControl w:val="0"/>
        <w:numPr>
          <w:ilvl w:val="1"/>
          <w:numId w:val="16"/>
        </w:numPr>
        <w:overflowPunct w:val="0"/>
        <w:autoSpaceDE w:val="0"/>
        <w:autoSpaceDN w:val="0"/>
        <w:adjustRightInd w:val="0"/>
        <w:spacing w:line="236" w:lineRule="auto"/>
        <w:ind w:left="426" w:hanging="426"/>
        <w:jc w:val="both"/>
        <w:rPr>
          <w:del w:id="557" w:author="Wan Azhar Wan Ahmad" w:date="2021-02-01T18:31:00Z"/>
          <w:rFonts w:ascii="Times New Roman" w:hAnsi="Times New Roman"/>
          <w:bCs/>
          <w:sz w:val="13"/>
          <w:szCs w:val="13"/>
          <w:rPrChange w:id="558" w:author="Wan Azhar Wan Ahmad" w:date="2021-02-01T18:31:00Z">
            <w:rPr>
              <w:del w:id="559" w:author="Wan Azhar Wan Ahmad" w:date="2021-02-01T18:31:00Z"/>
              <w:rFonts w:ascii="Times New Roman" w:hAnsi="Times New Roman"/>
              <w:vanish/>
              <w:sz w:val="13"/>
              <w:szCs w:val="13"/>
            </w:rPr>
          </w:rPrChange>
        </w:rPr>
        <w:pPrChange w:id="560" w:author="Wan Azhar Wan Ahmad" w:date="2021-02-01T18:31:00Z">
          <w:pPr>
            <w:pStyle w:val="ListParagraph"/>
            <w:widowControl w:val="0"/>
            <w:numPr>
              <w:numId w:val="24"/>
            </w:numPr>
            <w:overflowPunct w:val="0"/>
            <w:autoSpaceDE w:val="0"/>
            <w:autoSpaceDN w:val="0"/>
            <w:adjustRightInd w:val="0"/>
            <w:spacing w:line="236" w:lineRule="auto"/>
            <w:ind w:left="360" w:hanging="360"/>
            <w:jc w:val="both"/>
          </w:pPr>
        </w:pPrChange>
      </w:pPr>
    </w:p>
    <w:p w:rsidR="00FC786E" w:rsidRPr="007A68FA" w:rsidDel="007A68FA" w:rsidRDefault="00FC786E">
      <w:pPr>
        <w:pStyle w:val="ListParagraph"/>
        <w:widowControl w:val="0"/>
        <w:numPr>
          <w:ilvl w:val="1"/>
          <w:numId w:val="16"/>
        </w:numPr>
        <w:overflowPunct w:val="0"/>
        <w:autoSpaceDE w:val="0"/>
        <w:autoSpaceDN w:val="0"/>
        <w:adjustRightInd w:val="0"/>
        <w:spacing w:line="236" w:lineRule="auto"/>
        <w:ind w:left="426" w:hanging="426"/>
        <w:jc w:val="both"/>
        <w:rPr>
          <w:del w:id="561" w:author="Wan Azhar Wan Ahmad" w:date="2021-02-01T18:31:00Z"/>
          <w:rFonts w:ascii="Times New Roman" w:hAnsi="Times New Roman"/>
          <w:bCs/>
          <w:sz w:val="13"/>
          <w:szCs w:val="13"/>
          <w:rPrChange w:id="562" w:author="Wan Azhar Wan Ahmad" w:date="2021-02-01T18:31:00Z">
            <w:rPr>
              <w:del w:id="563" w:author="Wan Azhar Wan Ahmad" w:date="2021-02-01T18:31:00Z"/>
              <w:rFonts w:ascii="Times New Roman" w:hAnsi="Times New Roman"/>
              <w:vanish/>
              <w:sz w:val="13"/>
              <w:szCs w:val="13"/>
            </w:rPr>
          </w:rPrChange>
        </w:rPr>
        <w:pPrChange w:id="564" w:author="Wan Azhar Wan Ahmad" w:date="2021-02-01T18:31:00Z">
          <w:pPr>
            <w:pStyle w:val="ListParagraph"/>
            <w:widowControl w:val="0"/>
            <w:numPr>
              <w:numId w:val="24"/>
            </w:numPr>
            <w:overflowPunct w:val="0"/>
            <w:autoSpaceDE w:val="0"/>
            <w:autoSpaceDN w:val="0"/>
            <w:adjustRightInd w:val="0"/>
            <w:spacing w:line="236" w:lineRule="auto"/>
            <w:ind w:left="360" w:hanging="360"/>
            <w:jc w:val="both"/>
          </w:pPr>
        </w:pPrChange>
      </w:pPr>
    </w:p>
    <w:p w:rsidR="00FC786E" w:rsidRPr="007A68FA" w:rsidDel="007A68FA" w:rsidRDefault="00FC786E">
      <w:pPr>
        <w:pStyle w:val="ListParagraph"/>
        <w:widowControl w:val="0"/>
        <w:numPr>
          <w:ilvl w:val="1"/>
          <w:numId w:val="16"/>
        </w:numPr>
        <w:overflowPunct w:val="0"/>
        <w:autoSpaceDE w:val="0"/>
        <w:autoSpaceDN w:val="0"/>
        <w:adjustRightInd w:val="0"/>
        <w:spacing w:line="236" w:lineRule="auto"/>
        <w:ind w:left="426" w:hanging="426"/>
        <w:jc w:val="both"/>
        <w:rPr>
          <w:del w:id="565" w:author="Wan Azhar Wan Ahmad" w:date="2021-02-01T18:31:00Z"/>
          <w:rFonts w:ascii="Times New Roman" w:hAnsi="Times New Roman"/>
          <w:bCs/>
          <w:sz w:val="13"/>
          <w:szCs w:val="13"/>
          <w:rPrChange w:id="566" w:author="Wan Azhar Wan Ahmad" w:date="2021-02-01T18:31:00Z">
            <w:rPr>
              <w:del w:id="567" w:author="Wan Azhar Wan Ahmad" w:date="2021-02-01T18:31:00Z"/>
              <w:rFonts w:ascii="Times New Roman" w:hAnsi="Times New Roman"/>
              <w:vanish/>
              <w:sz w:val="13"/>
              <w:szCs w:val="13"/>
            </w:rPr>
          </w:rPrChange>
        </w:rPr>
        <w:pPrChange w:id="568" w:author="Wan Azhar Wan Ahmad" w:date="2021-02-01T18:31:00Z">
          <w:pPr>
            <w:pStyle w:val="ListParagraph"/>
            <w:widowControl w:val="0"/>
            <w:numPr>
              <w:numId w:val="24"/>
            </w:numPr>
            <w:overflowPunct w:val="0"/>
            <w:autoSpaceDE w:val="0"/>
            <w:autoSpaceDN w:val="0"/>
            <w:adjustRightInd w:val="0"/>
            <w:spacing w:line="236" w:lineRule="auto"/>
            <w:ind w:left="360" w:hanging="360"/>
            <w:jc w:val="both"/>
          </w:pPr>
        </w:pPrChange>
      </w:pPr>
    </w:p>
    <w:p w:rsidR="00FC786E" w:rsidRPr="007A68FA" w:rsidRDefault="00FC786E">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569" w:author="Wan Azhar Wan Ahmad" w:date="2021-02-01T18:31:00Z">
            <w:rPr>
              <w:rFonts w:ascii="Times New Roman" w:hAnsi="Times New Roman"/>
              <w:vanish/>
              <w:sz w:val="13"/>
              <w:szCs w:val="13"/>
            </w:rPr>
          </w:rPrChange>
        </w:rPr>
        <w:pPrChange w:id="570" w:author="Wan Azhar Wan Ahmad" w:date="2021-02-01T18:31:00Z">
          <w:pPr>
            <w:pStyle w:val="ListParagraph"/>
            <w:widowControl w:val="0"/>
            <w:numPr>
              <w:numId w:val="24"/>
            </w:numPr>
            <w:overflowPunct w:val="0"/>
            <w:autoSpaceDE w:val="0"/>
            <w:autoSpaceDN w:val="0"/>
            <w:adjustRightInd w:val="0"/>
            <w:spacing w:line="236" w:lineRule="auto"/>
            <w:ind w:left="360" w:hanging="360"/>
            <w:jc w:val="both"/>
          </w:pPr>
        </w:pPrChange>
      </w:pPr>
    </w:p>
    <w:p w:rsidR="007E2D80" w:rsidRPr="007A68FA" w:rsidRDefault="002A15CC">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Change w:id="571" w:author="Wan Azhar Wan Ahmad" w:date="2021-02-01T18:31:00Z">
            <w:rPr>
              <w:rFonts w:ascii="Times New Roman" w:hAnsi="Times New Roman"/>
              <w:sz w:val="13"/>
              <w:szCs w:val="13"/>
            </w:rPr>
          </w:rPrChange>
        </w:rPr>
        <w:pPrChange w:id="572" w:author="Wan Azhar Wan Ahmad" w:date="2021-02-01T18:31:00Z">
          <w:pPr>
            <w:pStyle w:val="ListParagraph"/>
            <w:widowControl w:val="0"/>
            <w:numPr>
              <w:ilvl w:val="1"/>
              <w:numId w:val="24"/>
            </w:numPr>
            <w:overflowPunct w:val="0"/>
            <w:autoSpaceDE w:val="0"/>
            <w:autoSpaceDN w:val="0"/>
            <w:adjustRightInd w:val="0"/>
            <w:spacing w:line="236" w:lineRule="auto"/>
            <w:ind w:left="432" w:hanging="432"/>
            <w:jc w:val="both"/>
          </w:pPr>
        </w:pPrChange>
      </w:pPr>
      <w:r w:rsidRPr="00AF4151">
        <w:rPr>
          <w:rFonts w:ascii="Times New Roman" w:hAnsi="Times New Roman"/>
          <w:bCs/>
          <w:sz w:val="13"/>
          <w:szCs w:val="13"/>
        </w:rPr>
        <w:t>The Vendor warrants</w:t>
      </w:r>
      <w:r w:rsidR="009C04F7" w:rsidRPr="00AF4151">
        <w:rPr>
          <w:rFonts w:ascii="Times New Roman" w:hAnsi="Times New Roman"/>
          <w:bCs/>
          <w:sz w:val="13"/>
          <w:szCs w:val="13"/>
        </w:rPr>
        <w:t>, represents and covenants</w:t>
      </w:r>
      <w:r w:rsidRPr="00AF4151">
        <w:rPr>
          <w:rFonts w:ascii="Times New Roman" w:hAnsi="Times New Roman"/>
          <w:bCs/>
          <w:sz w:val="13"/>
          <w:szCs w:val="13"/>
        </w:rPr>
        <w:t xml:space="preserve"> that all Work</w:t>
      </w:r>
      <w:r w:rsidR="00B076AC" w:rsidRPr="00AF4151">
        <w:rPr>
          <w:rFonts w:ascii="Times New Roman" w:hAnsi="Times New Roman"/>
          <w:bCs/>
          <w:sz w:val="13"/>
          <w:szCs w:val="13"/>
        </w:rPr>
        <w:t xml:space="preserve"> (and any part thereof)</w:t>
      </w:r>
      <w:r w:rsidRPr="005E5878">
        <w:rPr>
          <w:rFonts w:ascii="Times New Roman" w:hAnsi="Times New Roman"/>
          <w:bCs/>
          <w:sz w:val="13"/>
          <w:szCs w:val="13"/>
        </w:rPr>
        <w:t xml:space="preserve"> shall conform to the specifications, drawings, or other descriptions referred to in the Purchase Order and shall be merchantable and free from defect</w:t>
      </w:r>
      <w:r w:rsidR="009C04F7" w:rsidRPr="007A68FA">
        <w:rPr>
          <w:rFonts w:ascii="Times New Roman" w:hAnsi="Times New Roman"/>
          <w:bCs/>
          <w:sz w:val="13"/>
          <w:szCs w:val="13"/>
          <w:rPrChange w:id="573" w:author="Wan Azhar Wan Ahmad" w:date="2021-02-01T18:31:00Z">
            <w:rPr>
              <w:rFonts w:ascii="Times New Roman" w:hAnsi="Times New Roman"/>
              <w:sz w:val="13"/>
              <w:szCs w:val="13"/>
            </w:rPr>
          </w:rPrChange>
        </w:rPr>
        <w:t>s</w:t>
      </w:r>
      <w:r w:rsidRPr="007A68FA">
        <w:rPr>
          <w:rFonts w:ascii="Times New Roman" w:hAnsi="Times New Roman"/>
          <w:bCs/>
          <w:sz w:val="13"/>
          <w:szCs w:val="13"/>
          <w:rPrChange w:id="574" w:author="Wan Azhar Wan Ahmad" w:date="2021-02-01T18:31:00Z">
            <w:rPr>
              <w:rFonts w:ascii="Times New Roman" w:hAnsi="Times New Roman"/>
              <w:sz w:val="13"/>
              <w:szCs w:val="13"/>
            </w:rPr>
          </w:rPrChange>
        </w:rPr>
        <w:t xml:space="preserve"> in workmanship, materials and design</w:t>
      </w:r>
      <w:r w:rsidR="00BF23D9" w:rsidRPr="007A68FA">
        <w:rPr>
          <w:rFonts w:ascii="Times New Roman" w:hAnsi="Times New Roman"/>
          <w:bCs/>
          <w:sz w:val="13"/>
          <w:szCs w:val="13"/>
          <w:rPrChange w:id="575" w:author="Wan Azhar Wan Ahmad" w:date="2021-02-01T18:31:00Z">
            <w:rPr>
              <w:rFonts w:ascii="Times New Roman" w:hAnsi="Times New Roman"/>
              <w:sz w:val="13"/>
              <w:szCs w:val="13"/>
            </w:rPr>
          </w:rPrChange>
        </w:rPr>
        <w:t>,</w:t>
      </w:r>
      <w:r w:rsidRPr="007A68FA">
        <w:rPr>
          <w:rFonts w:ascii="Times New Roman" w:hAnsi="Times New Roman"/>
          <w:bCs/>
          <w:sz w:val="13"/>
          <w:szCs w:val="13"/>
          <w:rPrChange w:id="576" w:author="Wan Azhar Wan Ahmad" w:date="2021-02-01T18:31:00Z">
            <w:rPr>
              <w:rFonts w:ascii="Times New Roman" w:hAnsi="Times New Roman"/>
              <w:sz w:val="13"/>
              <w:szCs w:val="13"/>
            </w:rPr>
          </w:rPrChange>
        </w:rPr>
        <w:t xml:space="preserve"> and shall perform as specified</w:t>
      </w:r>
      <w:r w:rsidR="00BF23D9" w:rsidRPr="007A68FA">
        <w:rPr>
          <w:rFonts w:ascii="Times New Roman" w:hAnsi="Times New Roman"/>
          <w:bCs/>
          <w:sz w:val="13"/>
          <w:szCs w:val="13"/>
          <w:rPrChange w:id="577" w:author="Wan Azhar Wan Ahmad" w:date="2021-02-01T18:31:00Z">
            <w:rPr>
              <w:rFonts w:ascii="Times New Roman" w:hAnsi="Times New Roman"/>
              <w:sz w:val="13"/>
              <w:szCs w:val="13"/>
            </w:rPr>
          </w:rPrChange>
        </w:rPr>
        <w:t>,</w:t>
      </w:r>
      <w:r w:rsidRPr="007A68FA">
        <w:rPr>
          <w:rFonts w:ascii="Times New Roman" w:hAnsi="Times New Roman"/>
          <w:bCs/>
          <w:sz w:val="13"/>
          <w:szCs w:val="13"/>
          <w:rPrChange w:id="578" w:author="Wan Azhar Wan Ahmad" w:date="2021-02-01T18:31:00Z">
            <w:rPr>
              <w:rFonts w:ascii="Times New Roman" w:hAnsi="Times New Roman"/>
              <w:sz w:val="13"/>
              <w:szCs w:val="13"/>
            </w:rPr>
          </w:rPrChange>
        </w:rPr>
        <w:t xml:space="preserve"> and to the extent that the VENDOR has </w:t>
      </w:r>
      <w:r w:rsidR="00BF23D9" w:rsidRPr="007A68FA">
        <w:rPr>
          <w:rFonts w:ascii="Times New Roman" w:hAnsi="Times New Roman"/>
          <w:bCs/>
          <w:sz w:val="13"/>
          <w:szCs w:val="13"/>
          <w:rPrChange w:id="579" w:author="Wan Azhar Wan Ahmad" w:date="2021-02-01T18:31:00Z">
            <w:rPr>
              <w:rFonts w:ascii="Times New Roman" w:hAnsi="Times New Roman"/>
              <w:sz w:val="13"/>
              <w:szCs w:val="13"/>
            </w:rPr>
          </w:rPrChange>
        </w:rPr>
        <w:t>stated</w:t>
      </w:r>
      <w:r w:rsidRPr="007A68FA">
        <w:rPr>
          <w:rFonts w:ascii="Times New Roman" w:hAnsi="Times New Roman"/>
          <w:bCs/>
          <w:sz w:val="13"/>
          <w:szCs w:val="13"/>
          <w:rPrChange w:id="580" w:author="Wan Azhar Wan Ahmad" w:date="2021-02-01T18:31:00Z">
            <w:rPr>
              <w:rFonts w:ascii="Times New Roman" w:hAnsi="Times New Roman"/>
              <w:sz w:val="13"/>
              <w:szCs w:val="13"/>
            </w:rPr>
          </w:rPrChange>
        </w:rPr>
        <w:t xml:space="preserve"> the purpose for which the </w:t>
      </w:r>
      <w:r w:rsidR="009C04F7" w:rsidRPr="007A68FA">
        <w:rPr>
          <w:rFonts w:ascii="Times New Roman" w:hAnsi="Times New Roman"/>
          <w:bCs/>
          <w:sz w:val="13"/>
          <w:szCs w:val="13"/>
          <w:rPrChange w:id="581" w:author="Wan Azhar Wan Ahmad" w:date="2021-02-01T18:31:00Z">
            <w:rPr>
              <w:rFonts w:ascii="Times New Roman" w:hAnsi="Times New Roman"/>
              <w:sz w:val="13"/>
              <w:szCs w:val="13"/>
            </w:rPr>
          </w:rPrChange>
        </w:rPr>
        <w:t>Work</w:t>
      </w:r>
      <w:r w:rsidRPr="007A68FA">
        <w:rPr>
          <w:rFonts w:ascii="Times New Roman" w:hAnsi="Times New Roman"/>
          <w:bCs/>
          <w:sz w:val="13"/>
          <w:szCs w:val="13"/>
          <w:rPrChange w:id="582" w:author="Wan Azhar Wan Ahmad" w:date="2021-02-01T18:31:00Z">
            <w:rPr>
              <w:rFonts w:ascii="Times New Roman" w:hAnsi="Times New Roman"/>
              <w:sz w:val="13"/>
              <w:szCs w:val="13"/>
            </w:rPr>
          </w:rPrChange>
        </w:rPr>
        <w:t xml:space="preserve"> are intended, shall be fit for such purpose. These warranties shall be in addition to any other warranties specified herein or implied by law.</w:t>
      </w:r>
    </w:p>
    <w:p w:rsidR="003C66B6" w:rsidRDefault="003C66B6" w:rsidP="002A15CC">
      <w:pPr>
        <w:widowControl w:val="0"/>
        <w:overflowPunct w:val="0"/>
        <w:autoSpaceDE w:val="0"/>
        <w:autoSpaceDN w:val="0"/>
        <w:adjustRightInd w:val="0"/>
        <w:spacing w:after="0" w:line="227" w:lineRule="auto"/>
        <w:ind w:left="365" w:right="20"/>
        <w:jc w:val="both"/>
        <w:rPr>
          <w:rFonts w:ascii="Times New Roman" w:hAnsi="Times New Roman" w:cs="Times New Roman"/>
          <w:sz w:val="13"/>
          <w:szCs w:val="13"/>
        </w:rPr>
      </w:pPr>
    </w:p>
    <w:p w:rsidR="009C04F7" w:rsidRPr="007A68FA" w:rsidRDefault="009C04F7">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Change w:id="583" w:author="Wan Azhar Wan Ahmad" w:date="2021-02-01T18:31:00Z">
            <w:rPr>
              <w:rFonts w:ascii="Times New Roman" w:hAnsi="Times New Roman"/>
              <w:sz w:val="13"/>
              <w:szCs w:val="13"/>
            </w:rPr>
          </w:rPrChange>
        </w:rPr>
        <w:pPrChange w:id="584" w:author="Wan Azhar Wan Ahmad" w:date="2021-02-01T18:31:00Z">
          <w:pPr>
            <w:pStyle w:val="ListParagraph"/>
            <w:widowControl w:val="0"/>
            <w:numPr>
              <w:ilvl w:val="1"/>
              <w:numId w:val="24"/>
            </w:numPr>
            <w:overflowPunct w:val="0"/>
            <w:autoSpaceDE w:val="0"/>
            <w:autoSpaceDN w:val="0"/>
            <w:adjustRightInd w:val="0"/>
            <w:spacing w:line="236" w:lineRule="auto"/>
            <w:ind w:left="360" w:hanging="360"/>
            <w:jc w:val="both"/>
          </w:pPr>
        </w:pPrChange>
      </w:pPr>
      <w:r w:rsidRPr="00AF4151">
        <w:rPr>
          <w:rFonts w:ascii="Times New Roman" w:hAnsi="Times New Roman"/>
          <w:bCs/>
          <w:sz w:val="13"/>
          <w:szCs w:val="13"/>
        </w:rPr>
        <w:t>VENDOR warrants, represents and covenants that it and its personnel, e</w:t>
      </w:r>
      <w:r w:rsidRPr="005E5878">
        <w:rPr>
          <w:rFonts w:ascii="Times New Roman" w:hAnsi="Times New Roman"/>
          <w:bCs/>
          <w:sz w:val="13"/>
          <w:szCs w:val="13"/>
        </w:rPr>
        <w:t>mployee, agent, contractors or consultants are</w:t>
      </w:r>
      <w:r w:rsidR="00AB1BC1" w:rsidRPr="005E5878">
        <w:rPr>
          <w:rFonts w:ascii="Times New Roman" w:hAnsi="Times New Roman"/>
          <w:bCs/>
          <w:sz w:val="13"/>
          <w:szCs w:val="13"/>
        </w:rPr>
        <w:t xml:space="preserve"> </w:t>
      </w:r>
      <w:r w:rsidRPr="005E5878">
        <w:rPr>
          <w:rFonts w:ascii="Times New Roman" w:hAnsi="Times New Roman"/>
          <w:bCs/>
          <w:sz w:val="13"/>
          <w:szCs w:val="13"/>
        </w:rPr>
        <w:t>qualified and able to and shall perform the Work</w:t>
      </w:r>
      <w:r w:rsidR="00AB1BC1" w:rsidRPr="007A68FA">
        <w:rPr>
          <w:rFonts w:ascii="Times New Roman" w:hAnsi="Times New Roman"/>
          <w:bCs/>
          <w:sz w:val="13"/>
          <w:szCs w:val="13"/>
          <w:rPrChange w:id="585" w:author="Wan Azhar Wan Ahmad" w:date="2021-02-01T18:31:00Z">
            <w:rPr>
              <w:rFonts w:ascii="Times New Roman" w:hAnsi="Times New Roman"/>
              <w:sz w:val="13"/>
              <w:szCs w:val="13"/>
            </w:rPr>
          </w:rPrChange>
        </w:rPr>
        <w:t xml:space="preserve"> </w:t>
      </w:r>
      <w:r w:rsidRPr="007A68FA">
        <w:rPr>
          <w:rFonts w:ascii="Times New Roman" w:hAnsi="Times New Roman"/>
          <w:bCs/>
          <w:sz w:val="13"/>
          <w:szCs w:val="13"/>
          <w:rPrChange w:id="586" w:author="Wan Azhar Wan Ahmad" w:date="2021-02-01T18:31:00Z">
            <w:rPr>
              <w:rFonts w:ascii="Times New Roman" w:hAnsi="Times New Roman"/>
              <w:sz w:val="13"/>
              <w:szCs w:val="13"/>
            </w:rPr>
          </w:rPrChange>
        </w:rPr>
        <w:t>promptly, professionally and competently using all the skills and diligence expected from a skilled professional carrying out similar works and services.</w:t>
      </w:r>
      <w:r w:rsidR="00AB1BC1" w:rsidRPr="007A68FA">
        <w:rPr>
          <w:rFonts w:ascii="Times New Roman" w:hAnsi="Times New Roman"/>
          <w:bCs/>
          <w:sz w:val="13"/>
          <w:szCs w:val="13"/>
          <w:rPrChange w:id="587" w:author="Wan Azhar Wan Ahmad" w:date="2021-02-01T18:31:00Z">
            <w:rPr>
              <w:rFonts w:ascii="Times New Roman" w:hAnsi="Times New Roman"/>
              <w:sz w:val="13"/>
              <w:szCs w:val="13"/>
            </w:rPr>
          </w:rPrChange>
        </w:rPr>
        <w:t xml:space="preserve"> </w:t>
      </w:r>
      <w:r w:rsidRPr="007A68FA">
        <w:rPr>
          <w:rFonts w:ascii="Times New Roman" w:hAnsi="Times New Roman"/>
          <w:bCs/>
          <w:sz w:val="13"/>
          <w:szCs w:val="13"/>
          <w:rPrChange w:id="588" w:author="Wan Azhar Wan Ahmad" w:date="2021-02-01T18:31:00Z">
            <w:rPr>
              <w:rFonts w:ascii="Times New Roman" w:hAnsi="Times New Roman"/>
              <w:sz w:val="13"/>
              <w:szCs w:val="13"/>
            </w:rPr>
          </w:rPrChange>
        </w:rPr>
        <w:t xml:space="preserve">VENDOR </w:t>
      </w:r>
      <w:r w:rsidR="004E6A17" w:rsidRPr="007A68FA">
        <w:rPr>
          <w:rFonts w:ascii="Times New Roman" w:hAnsi="Times New Roman"/>
          <w:bCs/>
          <w:sz w:val="13"/>
          <w:szCs w:val="13"/>
          <w:rPrChange w:id="589" w:author="Wan Azhar Wan Ahmad" w:date="2021-02-01T18:31:00Z">
            <w:rPr>
              <w:rFonts w:ascii="Times New Roman" w:hAnsi="Times New Roman"/>
              <w:sz w:val="13"/>
              <w:szCs w:val="13"/>
            </w:rPr>
          </w:rPrChange>
        </w:rPr>
        <w:t xml:space="preserve">further warrants, represents and covenants that it </w:t>
      </w:r>
      <w:r w:rsidRPr="007A68FA">
        <w:rPr>
          <w:rFonts w:ascii="Times New Roman" w:hAnsi="Times New Roman"/>
          <w:bCs/>
          <w:sz w:val="13"/>
          <w:szCs w:val="13"/>
          <w:rPrChange w:id="590" w:author="Wan Azhar Wan Ahmad" w:date="2021-02-01T18:31:00Z">
            <w:rPr>
              <w:rFonts w:ascii="Times New Roman" w:hAnsi="Times New Roman"/>
              <w:sz w:val="13"/>
              <w:szCs w:val="13"/>
            </w:rPr>
          </w:rPrChange>
        </w:rPr>
        <w:t xml:space="preserve">shall perform the Work pursuant to </w:t>
      </w:r>
      <w:r w:rsidR="004E6A17" w:rsidRPr="007A68FA">
        <w:rPr>
          <w:rFonts w:ascii="Times New Roman" w:hAnsi="Times New Roman"/>
          <w:bCs/>
          <w:sz w:val="13"/>
          <w:szCs w:val="13"/>
          <w:rPrChange w:id="591" w:author="Wan Azhar Wan Ahmad" w:date="2021-02-01T18:31:00Z">
            <w:rPr>
              <w:rFonts w:ascii="Times New Roman" w:hAnsi="Times New Roman"/>
              <w:sz w:val="13"/>
              <w:szCs w:val="13"/>
            </w:rPr>
          </w:rPrChange>
        </w:rPr>
        <w:t>all</w:t>
      </w:r>
      <w:r w:rsidRPr="007A68FA">
        <w:rPr>
          <w:rFonts w:ascii="Times New Roman" w:hAnsi="Times New Roman"/>
          <w:bCs/>
          <w:sz w:val="13"/>
          <w:szCs w:val="13"/>
          <w:rPrChange w:id="592" w:author="Wan Azhar Wan Ahmad" w:date="2021-02-01T18:31:00Z">
            <w:rPr>
              <w:rFonts w:ascii="Times New Roman" w:hAnsi="Times New Roman"/>
              <w:sz w:val="13"/>
              <w:szCs w:val="13"/>
            </w:rPr>
          </w:rPrChange>
        </w:rPr>
        <w:t xml:space="preserve"> applicable laws, internationally accepted professional standards and good industry practice.</w:t>
      </w:r>
    </w:p>
    <w:p w:rsidR="009C04F7" w:rsidRPr="007A68FA" w:rsidRDefault="009C04F7">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593" w:author="Wan Azhar Wan Ahmad" w:date="2021-02-01T18:31:00Z">
            <w:rPr>
              <w:rFonts w:ascii="Times New Roman" w:hAnsi="Times New Roman"/>
              <w:sz w:val="13"/>
              <w:szCs w:val="13"/>
            </w:rPr>
          </w:rPrChange>
        </w:rPr>
        <w:pPrChange w:id="594" w:author="Wan Azhar Wan Ahmad" w:date="2021-02-01T18:31:00Z">
          <w:pPr>
            <w:pStyle w:val="ListParagraph"/>
            <w:widowControl w:val="0"/>
            <w:overflowPunct w:val="0"/>
            <w:autoSpaceDE w:val="0"/>
            <w:autoSpaceDN w:val="0"/>
            <w:adjustRightInd w:val="0"/>
            <w:spacing w:line="236" w:lineRule="auto"/>
            <w:ind w:left="360"/>
            <w:jc w:val="both"/>
          </w:pPr>
        </w:pPrChange>
      </w:pPr>
    </w:p>
    <w:p w:rsidR="00527C45" w:rsidRPr="007A68FA" w:rsidRDefault="002A15CC">
      <w:pPr>
        <w:pStyle w:val="ListParagraph"/>
        <w:widowControl w:val="0"/>
        <w:numPr>
          <w:ilvl w:val="1"/>
          <w:numId w:val="16"/>
        </w:numPr>
        <w:overflowPunct w:val="0"/>
        <w:autoSpaceDE w:val="0"/>
        <w:autoSpaceDN w:val="0"/>
        <w:adjustRightInd w:val="0"/>
        <w:spacing w:line="236" w:lineRule="auto"/>
        <w:ind w:left="426" w:hanging="426"/>
        <w:jc w:val="both"/>
        <w:rPr>
          <w:rFonts w:ascii="Times New Roman" w:hAnsi="Times New Roman"/>
          <w:bCs/>
          <w:sz w:val="13"/>
          <w:szCs w:val="13"/>
          <w:rPrChange w:id="595" w:author="Wan Azhar Wan Ahmad" w:date="2021-02-01T18:31:00Z">
            <w:rPr>
              <w:rFonts w:ascii="Times New Roman" w:hAnsi="Times New Roman"/>
              <w:sz w:val="13"/>
              <w:szCs w:val="13"/>
            </w:rPr>
          </w:rPrChange>
        </w:rPr>
        <w:pPrChange w:id="596" w:author="Wan Azhar Wan Ahmad" w:date="2021-02-01T18:31:00Z">
          <w:pPr>
            <w:pStyle w:val="ListParagraph"/>
            <w:widowControl w:val="0"/>
            <w:numPr>
              <w:ilvl w:val="1"/>
              <w:numId w:val="24"/>
            </w:numPr>
            <w:overflowPunct w:val="0"/>
            <w:autoSpaceDE w:val="0"/>
            <w:autoSpaceDN w:val="0"/>
            <w:adjustRightInd w:val="0"/>
            <w:spacing w:line="236" w:lineRule="auto"/>
            <w:ind w:left="360" w:hanging="360"/>
            <w:jc w:val="both"/>
          </w:pPr>
        </w:pPrChange>
      </w:pPr>
      <w:r w:rsidRPr="007A68FA">
        <w:rPr>
          <w:rFonts w:ascii="Times New Roman" w:hAnsi="Times New Roman"/>
          <w:bCs/>
          <w:sz w:val="13"/>
          <w:szCs w:val="13"/>
          <w:rPrChange w:id="597" w:author="Wan Azhar Wan Ahmad" w:date="2021-02-01T18:31:00Z">
            <w:rPr>
              <w:rFonts w:ascii="Times New Roman" w:hAnsi="Times New Roman"/>
              <w:sz w:val="13"/>
              <w:szCs w:val="13"/>
            </w:rPr>
          </w:rPrChange>
        </w:rPr>
        <w:t xml:space="preserve">Without prejudice to any rights </w:t>
      </w:r>
      <w:r w:rsidR="004E6A17" w:rsidRPr="007A68FA">
        <w:rPr>
          <w:rFonts w:ascii="Times New Roman" w:hAnsi="Times New Roman"/>
          <w:bCs/>
          <w:sz w:val="13"/>
          <w:szCs w:val="13"/>
          <w:rPrChange w:id="598" w:author="Wan Azhar Wan Ahmad" w:date="2021-02-01T18:31:00Z">
            <w:rPr>
              <w:rFonts w:ascii="Times New Roman" w:hAnsi="Times New Roman"/>
              <w:sz w:val="13"/>
              <w:szCs w:val="13"/>
            </w:rPr>
          </w:rPrChange>
        </w:rPr>
        <w:t>and remedies under the Purchase Order or</w:t>
      </w:r>
      <w:r w:rsidR="00AB1BC1" w:rsidRPr="007A68FA">
        <w:rPr>
          <w:rFonts w:ascii="Times New Roman" w:hAnsi="Times New Roman"/>
          <w:bCs/>
          <w:sz w:val="13"/>
          <w:szCs w:val="13"/>
          <w:rPrChange w:id="599" w:author="Wan Azhar Wan Ahmad" w:date="2021-02-01T18:31:00Z">
            <w:rPr>
              <w:rFonts w:ascii="Times New Roman" w:hAnsi="Times New Roman"/>
              <w:sz w:val="13"/>
              <w:szCs w:val="13"/>
            </w:rPr>
          </w:rPrChange>
        </w:rPr>
        <w:t xml:space="preserve"> </w:t>
      </w:r>
      <w:r w:rsidRPr="007A68FA">
        <w:rPr>
          <w:rFonts w:ascii="Times New Roman" w:hAnsi="Times New Roman"/>
          <w:bCs/>
          <w:sz w:val="13"/>
          <w:szCs w:val="13"/>
          <w:rPrChange w:id="600" w:author="Wan Azhar Wan Ahmad" w:date="2021-02-01T18:31:00Z">
            <w:rPr>
              <w:rFonts w:ascii="Times New Roman" w:hAnsi="Times New Roman"/>
              <w:sz w:val="13"/>
              <w:szCs w:val="13"/>
            </w:rPr>
          </w:rPrChange>
        </w:rPr>
        <w:t>whether implied by statute or otherwise which the PURCHASER may have</w:t>
      </w:r>
      <w:r w:rsidR="004E6A17" w:rsidRPr="007A68FA">
        <w:rPr>
          <w:rFonts w:ascii="Times New Roman" w:hAnsi="Times New Roman"/>
          <w:bCs/>
          <w:sz w:val="13"/>
          <w:szCs w:val="13"/>
          <w:rPrChange w:id="601" w:author="Wan Azhar Wan Ahmad" w:date="2021-02-01T18:31:00Z">
            <w:rPr>
              <w:rFonts w:ascii="Times New Roman" w:hAnsi="Times New Roman"/>
              <w:sz w:val="13"/>
              <w:szCs w:val="13"/>
            </w:rPr>
          </w:rPrChange>
        </w:rPr>
        <w:t>,</w:t>
      </w:r>
      <w:r w:rsidRPr="007A68FA">
        <w:rPr>
          <w:rFonts w:ascii="Times New Roman" w:hAnsi="Times New Roman"/>
          <w:bCs/>
          <w:sz w:val="13"/>
          <w:szCs w:val="13"/>
          <w:rPrChange w:id="602" w:author="Wan Azhar Wan Ahmad" w:date="2021-02-01T18:31:00Z">
            <w:rPr>
              <w:rFonts w:ascii="Times New Roman" w:hAnsi="Times New Roman"/>
              <w:sz w:val="13"/>
              <w:szCs w:val="13"/>
            </w:rPr>
          </w:rPrChange>
        </w:rPr>
        <w:t xml:space="preserve"> the VENDOR undertakes at the PURCHASER’s option, either to repair or replace or refund the cost of any of the Goods</w:t>
      </w:r>
      <w:r w:rsidR="00BF23D9" w:rsidRPr="007A68FA">
        <w:rPr>
          <w:rFonts w:ascii="Times New Roman" w:hAnsi="Times New Roman"/>
          <w:bCs/>
          <w:sz w:val="13"/>
          <w:szCs w:val="13"/>
          <w:rPrChange w:id="603" w:author="Wan Azhar Wan Ahmad" w:date="2021-02-01T18:31:00Z">
            <w:rPr>
              <w:rFonts w:ascii="Times New Roman" w:hAnsi="Times New Roman"/>
              <w:sz w:val="13"/>
              <w:szCs w:val="13"/>
            </w:rPr>
          </w:rPrChange>
        </w:rPr>
        <w:t xml:space="preserve"> and</w:t>
      </w:r>
      <w:r w:rsidRPr="007A68FA">
        <w:rPr>
          <w:rFonts w:ascii="Times New Roman" w:hAnsi="Times New Roman"/>
          <w:bCs/>
          <w:sz w:val="13"/>
          <w:szCs w:val="13"/>
          <w:rPrChange w:id="604" w:author="Wan Azhar Wan Ahmad" w:date="2021-02-01T18:31:00Z">
            <w:rPr>
              <w:rFonts w:ascii="Times New Roman" w:hAnsi="Times New Roman"/>
              <w:sz w:val="13"/>
              <w:szCs w:val="13"/>
            </w:rPr>
          </w:rPrChange>
        </w:rPr>
        <w:t>/</w:t>
      </w:r>
      <w:r w:rsidR="00BF23D9" w:rsidRPr="007A68FA">
        <w:rPr>
          <w:rFonts w:ascii="Times New Roman" w:hAnsi="Times New Roman"/>
          <w:bCs/>
          <w:sz w:val="13"/>
          <w:szCs w:val="13"/>
          <w:rPrChange w:id="605" w:author="Wan Azhar Wan Ahmad" w:date="2021-02-01T18:31:00Z">
            <w:rPr>
              <w:rFonts w:ascii="Times New Roman" w:hAnsi="Times New Roman"/>
              <w:sz w:val="13"/>
              <w:szCs w:val="13"/>
            </w:rPr>
          </w:rPrChange>
        </w:rPr>
        <w:t>or Services</w:t>
      </w:r>
      <w:r w:rsidRPr="007A68FA">
        <w:rPr>
          <w:rFonts w:ascii="Times New Roman" w:hAnsi="Times New Roman"/>
          <w:bCs/>
          <w:sz w:val="13"/>
          <w:szCs w:val="13"/>
          <w:rPrChange w:id="606" w:author="Wan Azhar Wan Ahmad" w:date="2021-02-01T18:31:00Z">
            <w:rPr>
              <w:rFonts w:ascii="Times New Roman" w:hAnsi="Times New Roman"/>
              <w:sz w:val="13"/>
              <w:szCs w:val="13"/>
            </w:rPr>
          </w:rPrChange>
        </w:rPr>
        <w:t xml:space="preserve"> which fail or are found to be defective within the agreed period. </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607" w:author="Wan Azhar Wan Ahmad" w:date="2021-02-01T18:31:00Z">
          <w:pPr>
            <w:widowControl w:val="0"/>
            <w:autoSpaceDE w:val="0"/>
            <w:autoSpaceDN w:val="0"/>
            <w:adjustRightInd w:val="0"/>
            <w:spacing w:after="0" w:line="164" w:lineRule="exact"/>
          </w:pPr>
        </w:pPrChange>
      </w:pPr>
    </w:p>
    <w:p w:rsidR="007A68FA" w:rsidRDefault="002A15CC">
      <w:pPr>
        <w:pStyle w:val="ListParagraph"/>
        <w:widowControl w:val="0"/>
        <w:numPr>
          <w:ilvl w:val="0"/>
          <w:numId w:val="16"/>
        </w:numPr>
        <w:overflowPunct w:val="0"/>
        <w:autoSpaceDE w:val="0"/>
        <w:autoSpaceDN w:val="0"/>
        <w:adjustRightInd w:val="0"/>
        <w:spacing w:line="236" w:lineRule="auto"/>
        <w:ind w:left="426" w:hanging="426"/>
        <w:jc w:val="both"/>
        <w:rPr>
          <w:ins w:id="608" w:author="Wan Azhar Wan Ahmad" w:date="2021-02-01T18:32:00Z"/>
          <w:rFonts w:ascii="Times New Roman" w:hAnsi="Times New Roman"/>
          <w:b/>
          <w:bCs/>
          <w:sz w:val="13"/>
          <w:szCs w:val="13"/>
        </w:rPr>
        <w:pPrChange w:id="609" w:author="Wan Azhar Wan Ahmad" w:date="2021-02-01T18:32:00Z">
          <w:pPr>
            <w:pStyle w:val="ListParagraph"/>
            <w:widowControl w:val="0"/>
            <w:numPr>
              <w:numId w:val="15"/>
            </w:numPr>
            <w:tabs>
              <w:tab w:val="left" w:pos="340"/>
            </w:tabs>
            <w:autoSpaceDE w:val="0"/>
            <w:autoSpaceDN w:val="0"/>
            <w:adjustRightInd w:val="0"/>
            <w:spacing w:line="239" w:lineRule="auto"/>
            <w:ind w:left="644" w:hanging="360"/>
          </w:pPr>
        </w:pPrChange>
      </w:pPr>
      <w:r w:rsidRPr="007A68FA">
        <w:rPr>
          <w:rFonts w:ascii="Times New Roman" w:hAnsi="Times New Roman"/>
          <w:b/>
          <w:bCs/>
          <w:sz w:val="13"/>
          <w:szCs w:val="13"/>
        </w:rPr>
        <w:t>CONFIDENTIALITY</w:t>
      </w:r>
    </w:p>
    <w:p w:rsidR="002A15CC" w:rsidRPr="007A68FA" w:rsidRDefault="002A15CC">
      <w:pPr>
        <w:pStyle w:val="ListParagraph"/>
        <w:widowControl w:val="0"/>
        <w:overflowPunct w:val="0"/>
        <w:autoSpaceDE w:val="0"/>
        <w:autoSpaceDN w:val="0"/>
        <w:adjustRightInd w:val="0"/>
        <w:spacing w:line="236" w:lineRule="auto"/>
        <w:ind w:left="426"/>
        <w:jc w:val="both"/>
        <w:rPr>
          <w:rFonts w:ascii="Times New Roman" w:hAnsi="Times New Roman"/>
          <w:b/>
          <w:bCs/>
          <w:sz w:val="13"/>
          <w:szCs w:val="13"/>
        </w:rPr>
        <w:pPrChange w:id="610" w:author="Wan Azhar Wan Ahmad" w:date="2021-02-01T18:32:00Z">
          <w:pPr>
            <w:pStyle w:val="ListParagraph"/>
            <w:widowControl w:val="0"/>
            <w:numPr>
              <w:numId w:val="15"/>
            </w:numPr>
            <w:tabs>
              <w:tab w:val="left" w:pos="340"/>
            </w:tabs>
            <w:autoSpaceDE w:val="0"/>
            <w:autoSpaceDN w:val="0"/>
            <w:adjustRightInd w:val="0"/>
            <w:spacing w:line="239" w:lineRule="auto"/>
            <w:ind w:left="644" w:hanging="360"/>
          </w:pPr>
        </w:pPrChange>
      </w:pPr>
      <w:del w:id="611" w:author="Wan Azhar Wan Ahmad" w:date="2021-02-01T18:32:00Z">
        <w:r w:rsidRPr="007A68FA" w:rsidDel="007A68FA">
          <w:rPr>
            <w:rFonts w:ascii="Times New Roman" w:hAnsi="Times New Roman"/>
            <w:b/>
            <w:bCs/>
            <w:sz w:val="13"/>
            <w:szCs w:val="13"/>
          </w:rPr>
          <w:delText xml:space="preserve"> </w:delText>
        </w:r>
      </w:del>
    </w:p>
    <w:p w:rsidR="002A15CC" w:rsidRPr="002A15CC" w:rsidRDefault="002A15CC" w:rsidP="002A15CC">
      <w:pPr>
        <w:widowControl w:val="0"/>
        <w:autoSpaceDE w:val="0"/>
        <w:autoSpaceDN w:val="0"/>
        <w:adjustRightInd w:val="0"/>
        <w:spacing w:after="0" w:line="30" w:lineRule="exact"/>
        <w:rPr>
          <w:rFonts w:ascii="Times New Roman" w:hAnsi="Times New Roman" w:cs="Times New Roman"/>
          <w:bCs/>
          <w:sz w:val="13"/>
          <w:szCs w:val="13"/>
        </w:rPr>
      </w:pPr>
    </w:p>
    <w:p w:rsidR="003909D0" w:rsidRDefault="004E6A17">
      <w:pPr>
        <w:pStyle w:val="ListParagraph"/>
        <w:widowControl w:val="0"/>
        <w:overflowPunct w:val="0"/>
        <w:autoSpaceDE w:val="0"/>
        <w:autoSpaceDN w:val="0"/>
        <w:adjustRightInd w:val="0"/>
        <w:spacing w:line="236" w:lineRule="auto"/>
        <w:ind w:left="426"/>
        <w:jc w:val="both"/>
        <w:rPr>
          <w:ins w:id="612" w:author="Wan Azhar Wan Ahmad" w:date="2021-02-01T19:06:00Z"/>
          <w:rFonts w:ascii="Times New Roman" w:hAnsi="Times New Roman"/>
          <w:bCs/>
          <w:sz w:val="13"/>
          <w:szCs w:val="13"/>
        </w:rPr>
        <w:pPrChange w:id="613" w:author="Wan Azhar Wan Ahmad" w:date="2021-02-01T18:32:00Z">
          <w:pPr>
            <w:widowControl w:val="0"/>
            <w:overflowPunct w:val="0"/>
            <w:autoSpaceDE w:val="0"/>
            <w:autoSpaceDN w:val="0"/>
            <w:adjustRightInd w:val="0"/>
            <w:spacing w:after="0" w:line="232" w:lineRule="auto"/>
            <w:ind w:left="365" w:right="20"/>
            <w:jc w:val="both"/>
          </w:pPr>
        </w:pPrChange>
      </w:pPr>
      <w:r w:rsidRPr="00AF4151">
        <w:rPr>
          <w:rFonts w:ascii="Times New Roman" w:hAnsi="Times New Roman"/>
          <w:bCs/>
          <w:sz w:val="13"/>
          <w:szCs w:val="13"/>
        </w:rPr>
        <w:t>Save as may be required by operation of law or for performance of the obligations hereunder,</w:t>
      </w:r>
      <w:r w:rsidR="00AB1BC1" w:rsidRPr="005E5878">
        <w:rPr>
          <w:rFonts w:ascii="Times New Roman" w:hAnsi="Times New Roman"/>
          <w:bCs/>
          <w:sz w:val="13"/>
          <w:szCs w:val="13"/>
        </w:rPr>
        <w:t xml:space="preserve"> </w:t>
      </w:r>
      <w:r w:rsidRPr="005E5878">
        <w:rPr>
          <w:rFonts w:ascii="Times New Roman" w:hAnsi="Times New Roman"/>
          <w:bCs/>
          <w:sz w:val="13"/>
          <w:szCs w:val="13"/>
        </w:rPr>
        <w:t>any</w:t>
      </w:r>
      <w:r w:rsidR="002A15CC" w:rsidRPr="005E5878">
        <w:rPr>
          <w:rFonts w:ascii="Times New Roman" w:hAnsi="Times New Roman"/>
          <w:bCs/>
          <w:sz w:val="13"/>
          <w:szCs w:val="13"/>
        </w:rPr>
        <w:t xml:space="preserve"> Purchase Order placed by the PURCHASER including all accompanying designs, drawings, specification and information shall be treated as </w:t>
      </w:r>
      <w:r w:rsidRPr="007A68FA">
        <w:rPr>
          <w:rFonts w:ascii="Times New Roman" w:hAnsi="Times New Roman"/>
          <w:bCs/>
          <w:sz w:val="13"/>
          <w:szCs w:val="13"/>
          <w:rPrChange w:id="614" w:author="Wan Azhar Wan Ahmad" w:date="2021-02-01T18:31:00Z">
            <w:rPr>
              <w:rFonts w:ascii="Times New Roman" w:hAnsi="Times New Roman"/>
              <w:sz w:val="13"/>
              <w:szCs w:val="13"/>
            </w:rPr>
          </w:rPrChange>
        </w:rPr>
        <w:t xml:space="preserve">strictly </w:t>
      </w:r>
      <w:r w:rsidR="002A15CC" w:rsidRPr="007A68FA">
        <w:rPr>
          <w:rFonts w:ascii="Times New Roman" w:hAnsi="Times New Roman"/>
          <w:bCs/>
          <w:sz w:val="13"/>
          <w:szCs w:val="13"/>
          <w:rPrChange w:id="615" w:author="Wan Azhar Wan Ahmad" w:date="2021-02-01T18:31:00Z">
            <w:rPr>
              <w:rFonts w:ascii="Times New Roman" w:hAnsi="Times New Roman"/>
              <w:sz w:val="13"/>
              <w:szCs w:val="13"/>
            </w:rPr>
          </w:rPrChange>
        </w:rPr>
        <w:t>confidential by the VENDOR and</w:t>
      </w:r>
      <w:r w:rsidR="00AB1BC1" w:rsidRPr="007A68FA">
        <w:rPr>
          <w:rFonts w:ascii="Times New Roman" w:hAnsi="Times New Roman"/>
          <w:bCs/>
          <w:sz w:val="13"/>
          <w:szCs w:val="13"/>
          <w:rPrChange w:id="616" w:author="Wan Azhar Wan Ahmad" w:date="2021-02-01T18:31:00Z">
            <w:rPr>
              <w:rFonts w:ascii="Times New Roman" w:hAnsi="Times New Roman"/>
              <w:sz w:val="13"/>
              <w:szCs w:val="13"/>
            </w:rPr>
          </w:rPrChange>
        </w:rPr>
        <w:t xml:space="preserve"> </w:t>
      </w:r>
      <w:r w:rsidRPr="007A68FA">
        <w:rPr>
          <w:rFonts w:ascii="Times New Roman" w:hAnsi="Times New Roman"/>
          <w:bCs/>
          <w:sz w:val="13"/>
          <w:szCs w:val="13"/>
          <w:rPrChange w:id="617" w:author="Wan Azhar Wan Ahmad" w:date="2021-02-01T18:31:00Z">
            <w:rPr>
              <w:rFonts w:ascii="Times New Roman" w:hAnsi="Times New Roman"/>
              <w:sz w:val="13"/>
              <w:szCs w:val="13"/>
            </w:rPr>
          </w:rPrChange>
        </w:rPr>
        <w:t xml:space="preserve">shall not be disclosed to any </w:t>
      </w:r>
      <w:r w:rsidR="00B076AC" w:rsidRPr="007A68FA">
        <w:rPr>
          <w:rFonts w:ascii="Times New Roman" w:hAnsi="Times New Roman"/>
          <w:bCs/>
          <w:sz w:val="13"/>
          <w:szCs w:val="13"/>
          <w:rPrChange w:id="618" w:author="Wan Azhar Wan Ahmad" w:date="2021-02-01T18:31:00Z">
            <w:rPr>
              <w:rFonts w:ascii="Times New Roman" w:hAnsi="Times New Roman"/>
              <w:sz w:val="13"/>
              <w:szCs w:val="13"/>
            </w:rPr>
          </w:rPrChange>
        </w:rPr>
        <w:t>other person</w:t>
      </w:r>
      <w:r w:rsidRPr="007A68FA">
        <w:rPr>
          <w:rFonts w:ascii="Times New Roman" w:hAnsi="Times New Roman"/>
          <w:bCs/>
          <w:sz w:val="13"/>
          <w:szCs w:val="13"/>
          <w:rPrChange w:id="619" w:author="Wan Azhar Wan Ahmad" w:date="2021-02-01T18:31:00Z">
            <w:rPr>
              <w:rFonts w:ascii="Times New Roman" w:hAnsi="Times New Roman"/>
              <w:sz w:val="13"/>
              <w:szCs w:val="13"/>
            </w:rPr>
          </w:rPrChange>
        </w:rPr>
        <w:t>,</w:t>
      </w:r>
      <w:r w:rsidR="002A15CC" w:rsidRPr="007A68FA">
        <w:rPr>
          <w:rFonts w:ascii="Times New Roman" w:hAnsi="Times New Roman"/>
          <w:bCs/>
          <w:sz w:val="13"/>
          <w:szCs w:val="13"/>
          <w:rPrChange w:id="620" w:author="Wan Azhar Wan Ahmad" w:date="2021-02-01T18:31:00Z">
            <w:rPr>
              <w:rFonts w:ascii="Times New Roman" w:hAnsi="Times New Roman"/>
              <w:sz w:val="13"/>
              <w:szCs w:val="13"/>
            </w:rPr>
          </w:rPrChange>
        </w:rPr>
        <w:t xml:space="preserve"> in particular the VENDOR shall not make use the PURCHASER’s name or the name of any </w:t>
      </w:r>
      <w:r w:rsidR="002A15CC" w:rsidRPr="007A68FA">
        <w:rPr>
          <w:rFonts w:ascii="Times New Roman" w:hAnsi="Times New Roman"/>
          <w:bCs/>
          <w:sz w:val="13"/>
          <w:szCs w:val="13"/>
          <w:rPrChange w:id="621" w:author="Wan Azhar Wan Ahmad" w:date="2021-02-01T18:31:00Z">
            <w:rPr>
              <w:rFonts w:ascii="Times New Roman" w:hAnsi="Times New Roman"/>
              <w:sz w:val="13"/>
              <w:szCs w:val="13"/>
            </w:rPr>
          </w:rPrChange>
        </w:rPr>
        <w:t>companies associated with the PURCHASER for publicity purposes without the written consent of the PURCHASER.</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622" w:author="Wan Azhar Wan Ahmad" w:date="2021-02-01T18:32:00Z">
          <w:pPr>
            <w:widowControl w:val="0"/>
            <w:overflowPunct w:val="0"/>
            <w:autoSpaceDE w:val="0"/>
            <w:autoSpaceDN w:val="0"/>
            <w:adjustRightInd w:val="0"/>
            <w:spacing w:after="0" w:line="232" w:lineRule="auto"/>
            <w:ind w:left="365" w:right="20"/>
            <w:jc w:val="both"/>
          </w:pPr>
        </w:pPrChange>
      </w:pPr>
      <w:r w:rsidRPr="00AF4151">
        <w:rPr>
          <w:rFonts w:ascii="Times New Roman" w:hAnsi="Times New Roman"/>
          <w:bCs/>
          <w:sz w:val="13"/>
          <w:szCs w:val="13"/>
        </w:rPr>
        <w:t xml:space="preserve"> </w:t>
      </w:r>
    </w:p>
    <w:p w:rsidR="002A15CC" w:rsidRPr="007A68FA" w:rsidDel="007A68FA" w:rsidRDefault="002A15CC" w:rsidP="002A15CC">
      <w:pPr>
        <w:widowControl w:val="0"/>
        <w:tabs>
          <w:tab w:val="left" w:pos="360"/>
        </w:tabs>
        <w:overflowPunct w:val="0"/>
        <w:autoSpaceDE w:val="0"/>
        <w:autoSpaceDN w:val="0"/>
        <w:adjustRightInd w:val="0"/>
        <w:spacing w:after="0" w:line="236" w:lineRule="auto"/>
        <w:ind w:left="360"/>
        <w:jc w:val="both"/>
        <w:rPr>
          <w:del w:id="623" w:author="Wan Azhar Wan Ahmad" w:date="2021-02-01T18:33:00Z"/>
          <w:rFonts w:ascii="Times New Roman" w:hAnsi="Times New Roman" w:cs="Times New Roman"/>
          <w:b/>
          <w:bCs/>
          <w:sz w:val="13"/>
          <w:szCs w:val="13"/>
          <w:rPrChange w:id="624" w:author="Wan Azhar Wan Ahmad" w:date="2021-02-01T18:33:00Z">
            <w:rPr>
              <w:del w:id="625" w:author="Wan Azhar Wan Ahmad" w:date="2021-02-01T18:33:00Z"/>
              <w:rFonts w:ascii="Times New Roman" w:hAnsi="Times New Roman" w:cs="Times New Roman"/>
              <w:bCs/>
              <w:sz w:val="13"/>
              <w:szCs w:val="13"/>
            </w:rPr>
          </w:rPrChange>
        </w:rPr>
      </w:pPr>
    </w:p>
    <w:p w:rsidR="002A15CC" w:rsidRPr="007A68FA"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626" w:author="Wan Azhar Wan Ahmad" w:date="2021-02-01T18:33:00Z">
          <w:pPr>
            <w:pStyle w:val="ListParagraph"/>
            <w:widowControl w:val="0"/>
            <w:numPr>
              <w:numId w:val="15"/>
            </w:numPr>
            <w:tabs>
              <w:tab w:val="left" w:pos="340"/>
            </w:tabs>
            <w:autoSpaceDE w:val="0"/>
            <w:autoSpaceDN w:val="0"/>
            <w:adjustRightInd w:val="0"/>
            <w:spacing w:line="239" w:lineRule="auto"/>
            <w:ind w:left="644" w:hanging="360"/>
          </w:pPr>
        </w:pPrChange>
      </w:pPr>
      <w:r w:rsidRPr="007A68FA">
        <w:rPr>
          <w:rFonts w:ascii="Times New Roman" w:hAnsi="Times New Roman"/>
          <w:b/>
          <w:bCs/>
          <w:sz w:val="13"/>
          <w:szCs w:val="13"/>
        </w:rPr>
        <w:t>GOVERNING LAW</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627" w:author="Wan Azhar Wan Ahmad" w:date="2021-02-01T18:32:00Z">
          <w:pPr>
            <w:widowControl w:val="0"/>
            <w:autoSpaceDE w:val="0"/>
            <w:autoSpaceDN w:val="0"/>
            <w:adjustRightInd w:val="0"/>
            <w:spacing w:after="0" w:line="30" w:lineRule="exact"/>
          </w:pPr>
        </w:pPrChange>
      </w:pPr>
    </w:p>
    <w:p w:rsidR="002A15CC" w:rsidRPr="002A15CC" w:rsidDel="00100A12" w:rsidRDefault="0019282B">
      <w:pPr>
        <w:pStyle w:val="ListParagraph"/>
        <w:widowControl w:val="0"/>
        <w:overflowPunct w:val="0"/>
        <w:autoSpaceDE w:val="0"/>
        <w:autoSpaceDN w:val="0"/>
        <w:adjustRightInd w:val="0"/>
        <w:spacing w:line="236" w:lineRule="auto"/>
        <w:ind w:left="426"/>
        <w:jc w:val="both"/>
        <w:rPr>
          <w:del w:id="628" w:author="Syafiq Khairil Affandi [2]" w:date="2021-05-02T12:57:00Z"/>
          <w:rFonts w:ascii="Times New Roman" w:hAnsi="Times New Roman"/>
          <w:bCs/>
          <w:sz w:val="13"/>
          <w:szCs w:val="13"/>
        </w:rPr>
        <w:pPrChange w:id="629" w:author="Wan Azhar Wan Ahmad" w:date="2021-02-01T18:33:00Z">
          <w:pPr>
            <w:widowControl w:val="0"/>
            <w:overflowPunct w:val="0"/>
            <w:autoSpaceDE w:val="0"/>
            <w:autoSpaceDN w:val="0"/>
            <w:adjustRightInd w:val="0"/>
            <w:spacing w:after="0" w:line="223" w:lineRule="auto"/>
            <w:ind w:left="365" w:right="20"/>
            <w:jc w:val="both"/>
          </w:pPr>
        </w:pPrChange>
      </w:pPr>
      <w:r w:rsidRPr="00AF4151">
        <w:rPr>
          <w:rFonts w:ascii="Times New Roman" w:hAnsi="Times New Roman"/>
          <w:bCs/>
          <w:sz w:val="13"/>
          <w:szCs w:val="13"/>
        </w:rPr>
        <w:t>This Agreement</w:t>
      </w:r>
      <w:r w:rsidR="002A15CC" w:rsidRPr="00AF4151">
        <w:rPr>
          <w:rFonts w:ascii="Times New Roman" w:hAnsi="Times New Roman"/>
          <w:bCs/>
          <w:sz w:val="13"/>
          <w:szCs w:val="13"/>
        </w:rPr>
        <w:t xml:space="preserve"> shall be governed </w:t>
      </w:r>
      <w:r w:rsidR="004E6A17" w:rsidRPr="00AF4151">
        <w:rPr>
          <w:rFonts w:ascii="Times New Roman" w:hAnsi="Times New Roman"/>
          <w:bCs/>
          <w:sz w:val="13"/>
          <w:szCs w:val="13"/>
        </w:rPr>
        <w:t xml:space="preserve">by </w:t>
      </w:r>
      <w:r w:rsidR="002A15CC" w:rsidRPr="00AF4151">
        <w:rPr>
          <w:rFonts w:ascii="Times New Roman" w:hAnsi="Times New Roman"/>
          <w:bCs/>
          <w:sz w:val="13"/>
          <w:szCs w:val="13"/>
        </w:rPr>
        <w:t xml:space="preserve">and construed in accordance with the </w:t>
      </w:r>
      <w:r w:rsidR="004E6A17" w:rsidRPr="00AF4151">
        <w:rPr>
          <w:rFonts w:ascii="Times New Roman" w:hAnsi="Times New Roman"/>
          <w:bCs/>
          <w:sz w:val="13"/>
          <w:szCs w:val="13"/>
        </w:rPr>
        <w:t>l</w:t>
      </w:r>
      <w:r w:rsidR="002A15CC" w:rsidRPr="00AF4151">
        <w:rPr>
          <w:rFonts w:ascii="Times New Roman" w:hAnsi="Times New Roman"/>
          <w:bCs/>
          <w:sz w:val="13"/>
          <w:szCs w:val="13"/>
        </w:rPr>
        <w:t xml:space="preserve">aws of Malaysia and the VENDOR agree to submit to the exclusive jurisdiction of the Malaysian Courts. </w:t>
      </w:r>
    </w:p>
    <w:p w:rsidR="002A15CC" w:rsidDel="00100A12" w:rsidRDefault="002A15CC">
      <w:pPr>
        <w:pStyle w:val="ListParagraph"/>
        <w:widowControl w:val="0"/>
        <w:overflowPunct w:val="0"/>
        <w:autoSpaceDE w:val="0"/>
        <w:autoSpaceDN w:val="0"/>
        <w:adjustRightInd w:val="0"/>
        <w:spacing w:line="236" w:lineRule="auto"/>
        <w:ind w:left="426"/>
        <w:jc w:val="both"/>
        <w:rPr>
          <w:ins w:id="630" w:author="Wan Azhar Wan Ahmad" w:date="2021-02-01T19:04:00Z"/>
          <w:del w:id="631" w:author="Syafiq Khairil Affandi [2]" w:date="2021-05-02T12:57:00Z"/>
          <w:rFonts w:ascii="Times New Roman" w:hAnsi="Times New Roman"/>
          <w:bCs/>
          <w:sz w:val="13"/>
          <w:szCs w:val="13"/>
        </w:rPr>
        <w:pPrChange w:id="632" w:author="Wan Azhar Wan Ahmad" w:date="2021-02-01T18:32:00Z">
          <w:pPr>
            <w:widowControl w:val="0"/>
            <w:autoSpaceDE w:val="0"/>
            <w:autoSpaceDN w:val="0"/>
            <w:adjustRightInd w:val="0"/>
            <w:spacing w:after="0" w:line="164" w:lineRule="exact"/>
          </w:pPr>
        </w:pPrChange>
      </w:pPr>
    </w:p>
    <w:p w:rsidR="00463308" w:rsidRPr="00100A12" w:rsidRDefault="00463308" w:rsidP="00100A12">
      <w:pPr>
        <w:pStyle w:val="ListParagraph"/>
        <w:widowControl w:val="0"/>
        <w:overflowPunct w:val="0"/>
        <w:autoSpaceDE w:val="0"/>
        <w:autoSpaceDN w:val="0"/>
        <w:adjustRightInd w:val="0"/>
        <w:spacing w:line="236" w:lineRule="auto"/>
        <w:ind w:left="426"/>
        <w:jc w:val="both"/>
        <w:rPr>
          <w:ins w:id="633" w:author="Wan Azhar Wan Ahmad" w:date="2021-02-01T19:04:00Z"/>
          <w:rPrChange w:id="634" w:author="Syafiq Khairil Affandi [2]" w:date="2021-05-02T12:57:00Z">
            <w:rPr>
              <w:ins w:id="635" w:author="Wan Azhar Wan Ahmad" w:date="2021-02-01T19:04:00Z"/>
            </w:rPr>
          </w:rPrChange>
        </w:rPr>
        <w:pPrChange w:id="636" w:author="Syafiq Khairil Affandi [2]" w:date="2021-05-02T12:57:00Z">
          <w:pPr>
            <w:widowControl w:val="0"/>
            <w:autoSpaceDE w:val="0"/>
            <w:autoSpaceDN w:val="0"/>
            <w:adjustRightInd w:val="0"/>
            <w:spacing w:after="0" w:line="164" w:lineRule="exact"/>
          </w:pPr>
        </w:pPrChange>
      </w:pPr>
    </w:p>
    <w:p w:rsidR="00463308" w:rsidRDefault="00463308">
      <w:pPr>
        <w:pStyle w:val="ListParagraph"/>
        <w:widowControl w:val="0"/>
        <w:overflowPunct w:val="0"/>
        <w:autoSpaceDE w:val="0"/>
        <w:autoSpaceDN w:val="0"/>
        <w:adjustRightInd w:val="0"/>
        <w:spacing w:line="236" w:lineRule="auto"/>
        <w:ind w:left="426"/>
        <w:jc w:val="both"/>
        <w:rPr>
          <w:ins w:id="637" w:author="Wan Azhar Wan Ahmad" w:date="2021-02-01T19:04:00Z"/>
          <w:rFonts w:ascii="Times New Roman" w:hAnsi="Times New Roman"/>
          <w:bCs/>
          <w:sz w:val="13"/>
          <w:szCs w:val="13"/>
        </w:rPr>
        <w:pPrChange w:id="638" w:author="Wan Azhar Wan Ahmad" w:date="2021-02-01T18:32:00Z">
          <w:pPr>
            <w:widowControl w:val="0"/>
            <w:autoSpaceDE w:val="0"/>
            <w:autoSpaceDN w:val="0"/>
            <w:adjustRightInd w:val="0"/>
            <w:spacing w:after="0" w:line="164" w:lineRule="exact"/>
          </w:pPr>
        </w:pPrChange>
      </w:pPr>
    </w:p>
    <w:p w:rsidR="00463308" w:rsidRPr="002A15CC" w:rsidRDefault="00463308">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639" w:author="Wan Azhar Wan Ahmad" w:date="2021-02-01T18:32:00Z">
          <w:pPr>
            <w:widowControl w:val="0"/>
            <w:autoSpaceDE w:val="0"/>
            <w:autoSpaceDN w:val="0"/>
            <w:adjustRightInd w:val="0"/>
            <w:spacing w:after="0" w:line="164" w:lineRule="exact"/>
          </w:pPr>
        </w:pPrChange>
      </w:pPr>
    </w:p>
    <w:p w:rsidR="007A68FA" w:rsidRPr="007A68FA" w:rsidRDefault="00B076AC">
      <w:pPr>
        <w:pStyle w:val="ListParagraph"/>
        <w:widowControl w:val="0"/>
        <w:numPr>
          <w:ilvl w:val="0"/>
          <w:numId w:val="16"/>
        </w:numPr>
        <w:overflowPunct w:val="0"/>
        <w:autoSpaceDE w:val="0"/>
        <w:autoSpaceDN w:val="0"/>
        <w:adjustRightInd w:val="0"/>
        <w:spacing w:line="236" w:lineRule="auto"/>
        <w:ind w:left="426" w:hanging="426"/>
        <w:jc w:val="both"/>
        <w:rPr>
          <w:ins w:id="640" w:author="Wan Azhar Wan Ahmad" w:date="2021-02-01T18:34:00Z"/>
          <w:rFonts w:ascii="Times New Roman" w:hAnsi="Times New Roman"/>
          <w:b/>
          <w:bCs/>
          <w:sz w:val="13"/>
          <w:szCs w:val="13"/>
          <w:rPrChange w:id="641" w:author="Wan Azhar Wan Ahmad" w:date="2021-02-01T18:34:00Z">
            <w:rPr>
              <w:ins w:id="642" w:author="Wan Azhar Wan Ahmad" w:date="2021-02-01T18:34:00Z"/>
              <w:rFonts w:ascii="Times New Roman" w:hAnsi="Times New Roman"/>
              <w:bCs/>
              <w:sz w:val="13"/>
              <w:szCs w:val="13"/>
            </w:rPr>
          </w:rPrChange>
        </w:rPr>
        <w:pPrChange w:id="643" w:author="Wan Azhar Wan Ahmad" w:date="2021-02-01T18:33:00Z">
          <w:pPr>
            <w:pStyle w:val="ListParagraph"/>
            <w:widowControl w:val="0"/>
            <w:numPr>
              <w:numId w:val="15"/>
            </w:numPr>
            <w:tabs>
              <w:tab w:val="left" w:pos="340"/>
            </w:tabs>
            <w:autoSpaceDE w:val="0"/>
            <w:autoSpaceDN w:val="0"/>
            <w:adjustRightInd w:val="0"/>
            <w:spacing w:line="239" w:lineRule="auto"/>
            <w:ind w:left="644" w:hanging="360"/>
          </w:pPr>
        </w:pPrChange>
      </w:pPr>
      <w:r w:rsidRPr="007A68FA">
        <w:rPr>
          <w:rFonts w:ascii="Times New Roman" w:hAnsi="Times New Roman"/>
          <w:b/>
          <w:bCs/>
          <w:sz w:val="13"/>
          <w:szCs w:val="13"/>
        </w:rPr>
        <w:t>ACCEPTANCE OF TERMS AND CONDITIONS &amp;</w:t>
      </w:r>
      <w:r w:rsidR="001F7AAE" w:rsidRPr="007A68FA">
        <w:rPr>
          <w:rFonts w:ascii="Times New Roman" w:hAnsi="Times New Roman"/>
          <w:b/>
          <w:bCs/>
          <w:sz w:val="13"/>
          <w:szCs w:val="13"/>
        </w:rPr>
        <w:t xml:space="preserve"> </w:t>
      </w:r>
      <w:r w:rsidR="002A15CC" w:rsidRPr="007A68FA">
        <w:rPr>
          <w:rFonts w:ascii="Times New Roman" w:hAnsi="Times New Roman"/>
          <w:b/>
          <w:bCs/>
          <w:sz w:val="13"/>
          <w:szCs w:val="13"/>
        </w:rPr>
        <w:t>SPECIAL CONDITIONS</w:t>
      </w:r>
    </w:p>
    <w:p w:rsidR="002A15CC" w:rsidRPr="007A68FA"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644" w:author="Wan Azhar Wan Ahmad" w:date="2021-02-01T18:32:00Z">
            <w:rPr>
              <w:rFonts w:ascii="Times New Roman" w:hAnsi="Times New Roman"/>
              <w:b/>
              <w:bCs/>
              <w:sz w:val="13"/>
              <w:szCs w:val="13"/>
            </w:rPr>
          </w:rPrChange>
        </w:rPr>
        <w:pPrChange w:id="645" w:author="Wan Azhar Wan Ahmad" w:date="2021-02-01T18:34:00Z">
          <w:pPr>
            <w:pStyle w:val="ListParagraph"/>
            <w:widowControl w:val="0"/>
            <w:numPr>
              <w:numId w:val="15"/>
            </w:numPr>
            <w:tabs>
              <w:tab w:val="left" w:pos="340"/>
            </w:tabs>
            <w:autoSpaceDE w:val="0"/>
            <w:autoSpaceDN w:val="0"/>
            <w:adjustRightInd w:val="0"/>
            <w:spacing w:line="239" w:lineRule="auto"/>
            <w:ind w:left="644" w:hanging="360"/>
          </w:pPr>
        </w:pPrChange>
      </w:pPr>
      <w:del w:id="646" w:author="Wan Azhar Wan Ahmad" w:date="2021-02-01T18:34:00Z">
        <w:r w:rsidRPr="007A68FA" w:rsidDel="007A68FA">
          <w:rPr>
            <w:rFonts w:ascii="Times New Roman" w:hAnsi="Times New Roman"/>
            <w:bCs/>
            <w:sz w:val="13"/>
            <w:szCs w:val="13"/>
            <w:rPrChange w:id="647" w:author="Wan Azhar Wan Ahmad" w:date="2021-02-01T18:32:00Z">
              <w:rPr>
                <w:rFonts w:ascii="Times New Roman" w:hAnsi="Times New Roman"/>
                <w:b/>
                <w:bCs/>
                <w:sz w:val="13"/>
                <w:szCs w:val="13"/>
              </w:rPr>
            </w:rPrChange>
          </w:rPr>
          <w:delText xml:space="preserve"> </w:delText>
        </w:r>
      </w:del>
    </w:p>
    <w:p w:rsidR="002A15CC" w:rsidRPr="002A15CC" w:rsidDel="007A68FA" w:rsidRDefault="002A15CC">
      <w:pPr>
        <w:pStyle w:val="ListParagraph"/>
        <w:widowControl w:val="0"/>
        <w:numPr>
          <w:ilvl w:val="1"/>
          <w:numId w:val="16"/>
        </w:numPr>
        <w:overflowPunct w:val="0"/>
        <w:autoSpaceDE w:val="0"/>
        <w:autoSpaceDN w:val="0"/>
        <w:adjustRightInd w:val="0"/>
        <w:spacing w:line="236" w:lineRule="auto"/>
        <w:jc w:val="both"/>
        <w:rPr>
          <w:del w:id="648" w:author="Wan Azhar Wan Ahmad" w:date="2021-02-01T18:33:00Z"/>
          <w:rFonts w:ascii="Times New Roman" w:hAnsi="Times New Roman"/>
          <w:bCs/>
          <w:sz w:val="13"/>
          <w:szCs w:val="13"/>
        </w:rPr>
        <w:pPrChange w:id="649" w:author="Wan Azhar Wan Ahmad" w:date="2021-02-01T18:33:00Z">
          <w:pPr>
            <w:widowControl w:val="0"/>
            <w:autoSpaceDE w:val="0"/>
            <w:autoSpaceDN w:val="0"/>
            <w:adjustRightInd w:val="0"/>
            <w:spacing w:after="0" w:line="30" w:lineRule="exact"/>
          </w:pPr>
        </w:pPrChange>
      </w:pPr>
    </w:p>
    <w:p w:rsidR="00B076AC" w:rsidRPr="007A68FA" w:rsidDel="007A68FA" w:rsidRDefault="00B076AC">
      <w:pPr>
        <w:pStyle w:val="ListParagraph"/>
        <w:widowControl w:val="0"/>
        <w:numPr>
          <w:ilvl w:val="1"/>
          <w:numId w:val="16"/>
        </w:numPr>
        <w:overflowPunct w:val="0"/>
        <w:autoSpaceDE w:val="0"/>
        <w:autoSpaceDN w:val="0"/>
        <w:adjustRightInd w:val="0"/>
        <w:spacing w:line="236" w:lineRule="auto"/>
        <w:jc w:val="both"/>
        <w:rPr>
          <w:del w:id="650" w:author="Wan Azhar Wan Ahmad" w:date="2021-02-01T18:33:00Z"/>
          <w:rFonts w:ascii="Times New Roman" w:hAnsi="Times New Roman"/>
          <w:bCs/>
          <w:sz w:val="13"/>
          <w:szCs w:val="13"/>
          <w:rPrChange w:id="651" w:author="Wan Azhar Wan Ahmad" w:date="2021-02-01T18:33:00Z">
            <w:rPr>
              <w:del w:id="652" w:author="Wan Azhar Wan Ahmad" w:date="2021-02-01T18:33:00Z"/>
              <w:rFonts w:ascii="Times New Roman" w:hAnsi="Times New Roman"/>
              <w:vanish/>
              <w:sz w:val="13"/>
              <w:szCs w:val="13"/>
            </w:rPr>
          </w:rPrChange>
        </w:rPr>
        <w:pPrChange w:id="653" w:author="Wan Azhar Wan Ahmad" w:date="2021-02-01T18:33:00Z">
          <w:pPr>
            <w:pStyle w:val="ListParagraph"/>
            <w:widowControl w:val="0"/>
            <w:numPr>
              <w:numId w:val="16"/>
            </w:numPr>
            <w:overflowPunct w:val="0"/>
            <w:autoSpaceDE w:val="0"/>
            <w:autoSpaceDN w:val="0"/>
            <w:adjustRightInd w:val="0"/>
            <w:spacing w:line="236" w:lineRule="auto"/>
            <w:ind w:left="360" w:hanging="360"/>
            <w:jc w:val="both"/>
          </w:pPr>
        </w:pPrChange>
      </w:pPr>
    </w:p>
    <w:p w:rsidR="00B076AC" w:rsidRPr="007A68FA" w:rsidDel="007A68FA" w:rsidRDefault="00B076AC">
      <w:pPr>
        <w:pStyle w:val="ListParagraph"/>
        <w:widowControl w:val="0"/>
        <w:numPr>
          <w:ilvl w:val="1"/>
          <w:numId w:val="16"/>
        </w:numPr>
        <w:overflowPunct w:val="0"/>
        <w:autoSpaceDE w:val="0"/>
        <w:autoSpaceDN w:val="0"/>
        <w:adjustRightInd w:val="0"/>
        <w:spacing w:line="236" w:lineRule="auto"/>
        <w:jc w:val="both"/>
        <w:rPr>
          <w:del w:id="654" w:author="Wan Azhar Wan Ahmad" w:date="2021-02-01T18:33:00Z"/>
          <w:rFonts w:ascii="Times New Roman" w:hAnsi="Times New Roman"/>
          <w:bCs/>
          <w:sz w:val="13"/>
          <w:szCs w:val="13"/>
          <w:rPrChange w:id="655" w:author="Wan Azhar Wan Ahmad" w:date="2021-02-01T18:33:00Z">
            <w:rPr>
              <w:del w:id="656" w:author="Wan Azhar Wan Ahmad" w:date="2021-02-01T18:33:00Z"/>
              <w:rFonts w:ascii="Times New Roman" w:hAnsi="Times New Roman"/>
              <w:vanish/>
              <w:sz w:val="13"/>
              <w:szCs w:val="13"/>
            </w:rPr>
          </w:rPrChange>
        </w:rPr>
        <w:pPrChange w:id="657" w:author="Wan Azhar Wan Ahmad" w:date="2021-02-01T18:33:00Z">
          <w:pPr>
            <w:pStyle w:val="ListParagraph"/>
            <w:widowControl w:val="0"/>
            <w:numPr>
              <w:numId w:val="16"/>
            </w:numPr>
            <w:overflowPunct w:val="0"/>
            <w:autoSpaceDE w:val="0"/>
            <w:autoSpaceDN w:val="0"/>
            <w:adjustRightInd w:val="0"/>
            <w:spacing w:line="236" w:lineRule="auto"/>
            <w:ind w:left="360" w:hanging="360"/>
            <w:jc w:val="both"/>
          </w:pPr>
        </w:pPrChange>
      </w:pPr>
    </w:p>
    <w:p w:rsidR="00B076AC" w:rsidRPr="007A68FA" w:rsidDel="007A68FA" w:rsidRDefault="00B076AC">
      <w:pPr>
        <w:pStyle w:val="ListParagraph"/>
        <w:widowControl w:val="0"/>
        <w:numPr>
          <w:ilvl w:val="1"/>
          <w:numId w:val="16"/>
        </w:numPr>
        <w:overflowPunct w:val="0"/>
        <w:autoSpaceDE w:val="0"/>
        <w:autoSpaceDN w:val="0"/>
        <w:adjustRightInd w:val="0"/>
        <w:spacing w:line="236" w:lineRule="auto"/>
        <w:jc w:val="both"/>
        <w:rPr>
          <w:del w:id="658" w:author="Wan Azhar Wan Ahmad" w:date="2021-02-01T18:33:00Z"/>
          <w:rFonts w:ascii="Times New Roman" w:hAnsi="Times New Roman"/>
          <w:bCs/>
          <w:sz w:val="13"/>
          <w:szCs w:val="13"/>
          <w:rPrChange w:id="659" w:author="Wan Azhar Wan Ahmad" w:date="2021-02-01T18:33:00Z">
            <w:rPr>
              <w:del w:id="660" w:author="Wan Azhar Wan Ahmad" w:date="2021-02-01T18:33:00Z"/>
              <w:rFonts w:ascii="Times New Roman" w:hAnsi="Times New Roman"/>
              <w:vanish/>
              <w:sz w:val="13"/>
              <w:szCs w:val="13"/>
            </w:rPr>
          </w:rPrChange>
        </w:rPr>
        <w:pPrChange w:id="661" w:author="Wan Azhar Wan Ahmad" w:date="2021-02-01T18:33:00Z">
          <w:pPr>
            <w:pStyle w:val="ListParagraph"/>
            <w:widowControl w:val="0"/>
            <w:numPr>
              <w:numId w:val="16"/>
            </w:numPr>
            <w:overflowPunct w:val="0"/>
            <w:autoSpaceDE w:val="0"/>
            <w:autoSpaceDN w:val="0"/>
            <w:adjustRightInd w:val="0"/>
            <w:spacing w:line="236" w:lineRule="auto"/>
            <w:ind w:left="360" w:hanging="360"/>
            <w:jc w:val="both"/>
          </w:pPr>
        </w:pPrChange>
      </w:pPr>
    </w:p>
    <w:p w:rsidR="00B076AC" w:rsidRPr="007A68FA" w:rsidDel="007A68FA" w:rsidRDefault="00B076AC">
      <w:pPr>
        <w:pStyle w:val="ListParagraph"/>
        <w:widowControl w:val="0"/>
        <w:numPr>
          <w:ilvl w:val="1"/>
          <w:numId w:val="16"/>
        </w:numPr>
        <w:overflowPunct w:val="0"/>
        <w:autoSpaceDE w:val="0"/>
        <w:autoSpaceDN w:val="0"/>
        <w:adjustRightInd w:val="0"/>
        <w:spacing w:line="236" w:lineRule="auto"/>
        <w:jc w:val="both"/>
        <w:rPr>
          <w:del w:id="662" w:author="Wan Azhar Wan Ahmad" w:date="2021-02-01T18:33:00Z"/>
          <w:rFonts w:ascii="Times New Roman" w:hAnsi="Times New Roman"/>
          <w:bCs/>
          <w:sz w:val="13"/>
          <w:szCs w:val="13"/>
          <w:rPrChange w:id="663" w:author="Wan Azhar Wan Ahmad" w:date="2021-02-01T18:33:00Z">
            <w:rPr>
              <w:del w:id="664" w:author="Wan Azhar Wan Ahmad" w:date="2021-02-01T18:33:00Z"/>
              <w:rFonts w:ascii="Times New Roman" w:hAnsi="Times New Roman"/>
              <w:vanish/>
              <w:sz w:val="13"/>
              <w:szCs w:val="13"/>
            </w:rPr>
          </w:rPrChange>
        </w:rPr>
        <w:pPrChange w:id="665" w:author="Wan Azhar Wan Ahmad" w:date="2021-02-01T18:33:00Z">
          <w:pPr>
            <w:pStyle w:val="ListParagraph"/>
            <w:widowControl w:val="0"/>
            <w:numPr>
              <w:numId w:val="16"/>
            </w:numPr>
            <w:overflowPunct w:val="0"/>
            <w:autoSpaceDE w:val="0"/>
            <w:autoSpaceDN w:val="0"/>
            <w:adjustRightInd w:val="0"/>
            <w:spacing w:line="236" w:lineRule="auto"/>
            <w:ind w:left="360" w:hanging="360"/>
            <w:jc w:val="both"/>
          </w:pPr>
        </w:pPrChange>
      </w:pPr>
    </w:p>
    <w:p w:rsidR="00B076AC" w:rsidRPr="007A68FA" w:rsidDel="007A68FA" w:rsidRDefault="00B076AC">
      <w:pPr>
        <w:pStyle w:val="ListParagraph"/>
        <w:widowControl w:val="0"/>
        <w:numPr>
          <w:ilvl w:val="1"/>
          <w:numId w:val="16"/>
        </w:numPr>
        <w:overflowPunct w:val="0"/>
        <w:autoSpaceDE w:val="0"/>
        <w:autoSpaceDN w:val="0"/>
        <w:adjustRightInd w:val="0"/>
        <w:spacing w:line="236" w:lineRule="auto"/>
        <w:jc w:val="both"/>
        <w:rPr>
          <w:del w:id="666" w:author="Wan Azhar Wan Ahmad" w:date="2021-02-01T18:33:00Z"/>
          <w:rFonts w:ascii="Times New Roman" w:hAnsi="Times New Roman"/>
          <w:bCs/>
          <w:sz w:val="13"/>
          <w:szCs w:val="13"/>
          <w:rPrChange w:id="667" w:author="Wan Azhar Wan Ahmad" w:date="2021-02-01T18:33:00Z">
            <w:rPr>
              <w:del w:id="668" w:author="Wan Azhar Wan Ahmad" w:date="2021-02-01T18:33:00Z"/>
              <w:rFonts w:ascii="Times New Roman" w:hAnsi="Times New Roman"/>
              <w:vanish/>
              <w:sz w:val="13"/>
              <w:szCs w:val="13"/>
            </w:rPr>
          </w:rPrChange>
        </w:rPr>
        <w:pPrChange w:id="669" w:author="Wan Azhar Wan Ahmad" w:date="2021-02-01T18:33:00Z">
          <w:pPr>
            <w:pStyle w:val="ListParagraph"/>
            <w:widowControl w:val="0"/>
            <w:numPr>
              <w:numId w:val="16"/>
            </w:numPr>
            <w:overflowPunct w:val="0"/>
            <w:autoSpaceDE w:val="0"/>
            <w:autoSpaceDN w:val="0"/>
            <w:adjustRightInd w:val="0"/>
            <w:spacing w:line="236" w:lineRule="auto"/>
            <w:ind w:left="360" w:hanging="360"/>
            <w:jc w:val="both"/>
          </w:pPr>
        </w:pPrChange>
      </w:pPr>
    </w:p>
    <w:p w:rsidR="00B076AC" w:rsidRPr="007A68FA" w:rsidRDefault="00B076AC">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Change w:id="670" w:author="Wan Azhar Wan Ahmad" w:date="2021-02-01T18:32:00Z">
            <w:rPr>
              <w:rFonts w:ascii="Times New Roman" w:hAnsi="Times New Roman"/>
              <w:sz w:val="13"/>
              <w:szCs w:val="13"/>
            </w:rPr>
          </w:rPrChange>
        </w:rPr>
        <w:pPrChange w:id="671" w:author="Wan Azhar Wan Ahmad" w:date="2021-02-01T18:33:00Z">
          <w:pPr>
            <w:pStyle w:val="ListParagraph"/>
            <w:widowControl w:val="0"/>
            <w:numPr>
              <w:ilvl w:val="1"/>
              <w:numId w:val="16"/>
            </w:numPr>
            <w:overflowPunct w:val="0"/>
            <w:autoSpaceDE w:val="0"/>
            <w:autoSpaceDN w:val="0"/>
            <w:adjustRightInd w:val="0"/>
            <w:spacing w:line="236" w:lineRule="auto"/>
            <w:ind w:left="360" w:hanging="522"/>
            <w:jc w:val="both"/>
          </w:pPr>
        </w:pPrChange>
      </w:pPr>
      <w:r w:rsidRPr="00AF4151">
        <w:rPr>
          <w:rFonts w:ascii="Times New Roman" w:hAnsi="Times New Roman"/>
          <w:bCs/>
          <w:sz w:val="13"/>
          <w:szCs w:val="13"/>
        </w:rPr>
        <w:t>The VENDOR's acknowledgment of the Purchase Order or the V</w:t>
      </w:r>
      <w:r w:rsidR="000E67F8" w:rsidRPr="00AF4151">
        <w:rPr>
          <w:rFonts w:ascii="Times New Roman" w:hAnsi="Times New Roman"/>
          <w:bCs/>
          <w:sz w:val="13"/>
          <w:szCs w:val="13"/>
        </w:rPr>
        <w:t>ENDOR</w:t>
      </w:r>
      <w:r w:rsidRPr="005E5878">
        <w:rPr>
          <w:rFonts w:ascii="Times New Roman" w:hAnsi="Times New Roman"/>
          <w:bCs/>
          <w:sz w:val="13"/>
          <w:szCs w:val="13"/>
        </w:rPr>
        <w:t>'s commencement of Works (whichever occurs first) constitutes acceptance of this Agreement and all of its terms and conditions.</w:t>
      </w:r>
    </w:p>
    <w:p w:rsidR="00B076AC" w:rsidRPr="007A68FA" w:rsidRDefault="00B076AC">
      <w:pPr>
        <w:pStyle w:val="ListParagraph"/>
        <w:widowControl w:val="0"/>
        <w:overflowPunct w:val="0"/>
        <w:autoSpaceDE w:val="0"/>
        <w:autoSpaceDN w:val="0"/>
        <w:adjustRightInd w:val="0"/>
        <w:spacing w:line="236" w:lineRule="auto"/>
        <w:ind w:left="522"/>
        <w:jc w:val="both"/>
        <w:rPr>
          <w:rFonts w:ascii="Times New Roman" w:hAnsi="Times New Roman"/>
          <w:bCs/>
          <w:sz w:val="13"/>
          <w:szCs w:val="13"/>
          <w:rPrChange w:id="672" w:author="Wan Azhar Wan Ahmad" w:date="2021-02-01T18:33:00Z">
            <w:rPr>
              <w:rFonts w:ascii="Times New Roman" w:hAnsi="Times New Roman" w:cs="Times New Roman"/>
              <w:sz w:val="13"/>
              <w:szCs w:val="13"/>
            </w:rPr>
          </w:rPrChange>
        </w:rPr>
        <w:pPrChange w:id="673" w:author="Wan Azhar Wan Ahmad" w:date="2021-02-01T18:34:00Z">
          <w:pPr>
            <w:widowControl w:val="0"/>
            <w:overflowPunct w:val="0"/>
            <w:autoSpaceDE w:val="0"/>
            <w:autoSpaceDN w:val="0"/>
            <w:adjustRightInd w:val="0"/>
            <w:spacing w:after="0" w:line="227" w:lineRule="auto"/>
            <w:ind w:left="365"/>
            <w:jc w:val="both"/>
          </w:pPr>
        </w:pPrChange>
      </w:pPr>
    </w:p>
    <w:p w:rsidR="002A15CC" w:rsidRPr="002A15CC" w:rsidRDefault="002A15CC">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674" w:author="Wan Azhar Wan Ahmad" w:date="2021-02-01T18:34:00Z">
          <w:pPr>
            <w:pStyle w:val="ListParagraph"/>
            <w:widowControl w:val="0"/>
            <w:numPr>
              <w:ilvl w:val="1"/>
              <w:numId w:val="16"/>
            </w:numPr>
            <w:overflowPunct w:val="0"/>
            <w:autoSpaceDE w:val="0"/>
            <w:autoSpaceDN w:val="0"/>
            <w:adjustRightInd w:val="0"/>
            <w:spacing w:line="236" w:lineRule="auto"/>
            <w:ind w:left="360" w:hanging="522"/>
            <w:jc w:val="both"/>
          </w:pPr>
        </w:pPrChange>
      </w:pPr>
      <w:r w:rsidRPr="007A68FA">
        <w:rPr>
          <w:rFonts w:ascii="Times New Roman" w:hAnsi="Times New Roman"/>
          <w:bCs/>
          <w:sz w:val="13"/>
          <w:szCs w:val="13"/>
          <w:rPrChange w:id="675" w:author="Wan Azhar Wan Ahmad" w:date="2021-02-01T18:33:00Z">
            <w:rPr>
              <w:rFonts w:ascii="Times New Roman" w:hAnsi="Times New Roman"/>
              <w:sz w:val="13"/>
              <w:szCs w:val="13"/>
            </w:rPr>
          </w:rPrChange>
        </w:rPr>
        <w:t xml:space="preserve">Where special conditions are stated on the Purchase Order those conditions shall apply equally with the general terms and conditions herein except where there is any inconsistency between the general terms and the special condition, the special condition shall </w:t>
      </w:r>
      <w:r w:rsidR="00230676" w:rsidRPr="007A68FA">
        <w:rPr>
          <w:rFonts w:ascii="Times New Roman" w:hAnsi="Times New Roman"/>
          <w:bCs/>
          <w:sz w:val="13"/>
          <w:szCs w:val="13"/>
          <w:rPrChange w:id="676" w:author="Wan Azhar Wan Ahmad" w:date="2021-02-01T18:33:00Z">
            <w:rPr>
              <w:rFonts w:ascii="Times New Roman" w:hAnsi="Times New Roman"/>
              <w:sz w:val="13"/>
              <w:szCs w:val="13"/>
            </w:rPr>
          </w:rPrChange>
        </w:rPr>
        <w:t>prevail</w:t>
      </w:r>
      <w:r w:rsidRPr="007A68FA">
        <w:rPr>
          <w:rFonts w:ascii="Times New Roman" w:hAnsi="Times New Roman"/>
          <w:bCs/>
          <w:sz w:val="13"/>
          <w:szCs w:val="13"/>
          <w:rPrChange w:id="677" w:author="Wan Azhar Wan Ahmad" w:date="2021-02-01T18:33:00Z">
            <w:rPr>
              <w:rFonts w:ascii="Times New Roman" w:hAnsi="Times New Roman"/>
              <w:sz w:val="13"/>
              <w:szCs w:val="13"/>
            </w:rPr>
          </w:rPrChange>
        </w:rPr>
        <w:t xml:space="preserve">. </w:t>
      </w:r>
    </w:p>
    <w:p w:rsidR="00B076AC" w:rsidRPr="00B076AC" w:rsidRDefault="00B076A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678" w:author="Wan Azhar Wan Ahmad" w:date="2021-02-01T18:34:00Z">
          <w:pPr>
            <w:pStyle w:val="ListParagraph"/>
            <w:widowControl w:val="0"/>
            <w:overflowPunct w:val="0"/>
            <w:autoSpaceDE w:val="0"/>
            <w:autoSpaceDN w:val="0"/>
            <w:adjustRightInd w:val="0"/>
            <w:spacing w:line="236" w:lineRule="auto"/>
            <w:ind w:left="360"/>
            <w:jc w:val="both"/>
          </w:pPr>
        </w:pPrChange>
      </w:pPr>
    </w:p>
    <w:p w:rsidR="002A15CC" w:rsidRPr="002A15CC" w:rsidRDefault="002A15CC">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679" w:author="Wan Azhar Wan Ahmad" w:date="2021-02-01T18:34:00Z">
          <w:pPr>
            <w:pStyle w:val="ListParagraph"/>
            <w:widowControl w:val="0"/>
            <w:numPr>
              <w:ilvl w:val="1"/>
              <w:numId w:val="16"/>
            </w:numPr>
            <w:overflowPunct w:val="0"/>
            <w:autoSpaceDE w:val="0"/>
            <w:autoSpaceDN w:val="0"/>
            <w:adjustRightInd w:val="0"/>
            <w:spacing w:line="236" w:lineRule="auto"/>
            <w:ind w:left="360" w:hanging="522"/>
            <w:jc w:val="both"/>
          </w:pPr>
        </w:pPrChange>
      </w:pPr>
      <w:r w:rsidRPr="00AF4151">
        <w:rPr>
          <w:rFonts w:ascii="Times New Roman" w:hAnsi="Times New Roman"/>
          <w:bCs/>
          <w:sz w:val="13"/>
          <w:szCs w:val="13"/>
        </w:rPr>
        <w:t>No other document</w:t>
      </w:r>
      <w:r w:rsidR="001F7AAE" w:rsidRPr="00AF4151">
        <w:rPr>
          <w:rFonts w:ascii="Times New Roman" w:hAnsi="Times New Roman"/>
          <w:bCs/>
          <w:sz w:val="13"/>
          <w:szCs w:val="13"/>
        </w:rPr>
        <w:t xml:space="preserve"> </w:t>
      </w:r>
      <w:r w:rsidR="00B076AC" w:rsidRPr="00AF4151">
        <w:rPr>
          <w:rFonts w:ascii="Times New Roman" w:hAnsi="Times New Roman"/>
          <w:bCs/>
          <w:sz w:val="13"/>
          <w:szCs w:val="13"/>
        </w:rPr>
        <w:t>or any prior communication or correspondence</w:t>
      </w:r>
      <w:r w:rsidRPr="00AF4151">
        <w:rPr>
          <w:rFonts w:ascii="Times New Roman" w:hAnsi="Times New Roman"/>
          <w:bCs/>
          <w:sz w:val="13"/>
          <w:szCs w:val="13"/>
        </w:rPr>
        <w:t xml:space="preserve">, including but not limited to the VENDOR’s proposal and quotation will be construed as part of </w:t>
      </w:r>
      <w:r w:rsidR="00B076AC" w:rsidRPr="005E5878">
        <w:rPr>
          <w:rFonts w:ascii="Times New Roman" w:hAnsi="Times New Roman"/>
          <w:bCs/>
          <w:sz w:val="13"/>
          <w:szCs w:val="13"/>
        </w:rPr>
        <w:t>this Agreement</w:t>
      </w:r>
      <w:r w:rsidRPr="005E5878">
        <w:rPr>
          <w:rFonts w:ascii="Times New Roman" w:hAnsi="Times New Roman"/>
          <w:bCs/>
          <w:sz w:val="13"/>
          <w:szCs w:val="13"/>
        </w:rPr>
        <w:t>, unless specifically agreed to in writing by the PURCHASER.</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680" w:author="Wan Azhar Wan Ahmad" w:date="2021-02-01T18:34:00Z">
          <w:pPr>
            <w:widowControl w:val="0"/>
            <w:autoSpaceDE w:val="0"/>
            <w:autoSpaceDN w:val="0"/>
            <w:adjustRightInd w:val="0"/>
            <w:spacing w:after="0" w:line="166" w:lineRule="exact"/>
          </w:pPr>
        </w:pPrChange>
      </w:pPr>
    </w:p>
    <w:p w:rsidR="002A15CC" w:rsidRPr="00AA7B18" w:rsidRDefault="00FC7005">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681" w:author="Wan Azhar Wan Ahmad" w:date="2021-02-01T18:34:00Z">
          <w:pPr>
            <w:pStyle w:val="ListParagraph"/>
            <w:widowControl w:val="0"/>
            <w:numPr>
              <w:numId w:val="15"/>
            </w:numPr>
            <w:tabs>
              <w:tab w:val="left" w:pos="340"/>
            </w:tabs>
            <w:autoSpaceDE w:val="0"/>
            <w:autoSpaceDN w:val="0"/>
            <w:adjustRightInd w:val="0"/>
            <w:spacing w:line="239" w:lineRule="auto"/>
            <w:ind w:left="644" w:hanging="360"/>
          </w:pPr>
        </w:pPrChange>
      </w:pPr>
      <w:ins w:id="682" w:author="Syafiq Khairil Affandi" w:date="2021-02-03T09:07:00Z">
        <w:r w:rsidRPr="00AA7B18">
          <w:rPr>
            <w:rFonts w:ascii="Times New Roman" w:hAnsi="Times New Roman"/>
            <w:b/>
            <w:bCs/>
            <w:sz w:val="13"/>
            <w:szCs w:val="13"/>
          </w:rPr>
          <w:t xml:space="preserve">OCCUPATIONAL HEALTH &amp; </w:t>
        </w:r>
      </w:ins>
      <w:r w:rsidR="002A15CC" w:rsidRPr="00AA7B18">
        <w:rPr>
          <w:rFonts w:ascii="Times New Roman" w:hAnsi="Times New Roman"/>
          <w:b/>
          <w:bCs/>
          <w:sz w:val="13"/>
          <w:szCs w:val="13"/>
        </w:rPr>
        <w:t xml:space="preserve">SAFETY </w:t>
      </w:r>
    </w:p>
    <w:p w:rsidR="002A15CC" w:rsidRPr="00AF4151" w:rsidDel="007A68FA" w:rsidRDefault="002A15CC">
      <w:pPr>
        <w:pStyle w:val="ListParagraph"/>
        <w:widowControl w:val="0"/>
        <w:numPr>
          <w:ilvl w:val="1"/>
          <w:numId w:val="16"/>
        </w:numPr>
        <w:overflowPunct w:val="0"/>
        <w:autoSpaceDE w:val="0"/>
        <w:autoSpaceDN w:val="0"/>
        <w:adjustRightInd w:val="0"/>
        <w:spacing w:line="236" w:lineRule="auto"/>
        <w:ind w:left="426"/>
        <w:jc w:val="both"/>
        <w:rPr>
          <w:del w:id="683" w:author="Wan Azhar Wan Ahmad" w:date="2021-02-01T18:34:00Z"/>
          <w:rFonts w:ascii="Times New Roman" w:hAnsi="Times New Roman"/>
          <w:bCs/>
          <w:sz w:val="13"/>
          <w:szCs w:val="13"/>
        </w:rPr>
        <w:pPrChange w:id="684" w:author="Wan Azhar Wan Ahmad" w:date="2021-02-01T18:34:00Z">
          <w:pPr>
            <w:widowControl w:val="0"/>
            <w:autoSpaceDE w:val="0"/>
            <w:autoSpaceDN w:val="0"/>
            <w:adjustRightInd w:val="0"/>
            <w:spacing w:after="0" w:line="30" w:lineRule="exact"/>
          </w:pPr>
        </w:pPrChange>
      </w:pPr>
    </w:p>
    <w:p w:rsidR="00FC786E" w:rsidRPr="007A68FA" w:rsidRDefault="00FC786E">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685" w:author="Wan Azhar Wan Ahmad" w:date="2021-02-01T18:34:00Z">
            <w:rPr>
              <w:rFonts w:ascii="Times New Roman" w:hAnsi="Times New Roman"/>
              <w:vanish/>
              <w:sz w:val="13"/>
              <w:szCs w:val="13"/>
            </w:rPr>
          </w:rPrChange>
        </w:rPr>
        <w:pPrChange w:id="686" w:author="Wan Azhar Wan Ahmad" w:date="2021-02-01T18:34:00Z">
          <w:pPr>
            <w:pStyle w:val="ListParagraph"/>
            <w:widowControl w:val="0"/>
            <w:numPr>
              <w:numId w:val="16"/>
            </w:numPr>
            <w:overflowPunct w:val="0"/>
            <w:autoSpaceDE w:val="0"/>
            <w:autoSpaceDN w:val="0"/>
            <w:adjustRightInd w:val="0"/>
            <w:spacing w:line="236" w:lineRule="auto"/>
            <w:ind w:left="360" w:hanging="360"/>
            <w:jc w:val="both"/>
          </w:pPr>
        </w:pPrChange>
      </w:pPr>
    </w:p>
    <w:p w:rsidR="007E2D80" w:rsidRDefault="002A15CC">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687" w:author="Wan Azhar Wan Ahmad" w:date="2021-02-01T18:34:00Z">
          <w:pPr>
            <w:pStyle w:val="ListParagraph"/>
            <w:widowControl w:val="0"/>
            <w:numPr>
              <w:ilvl w:val="1"/>
              <w:numId w:val="16"/>
            </w:numPr>
            <w:overflowPunct w:val="0"/>
            <w:autoSpaceDE w:val="0"/>
            <w:autoSpaceDN w:val="0"/>
            <w:adjustRightInd w:val="0"/>
            <w:spacing w:line="236" w:lineRule="auto"/>
            <w:ind w:left="360" w:hanging="540"/>
            <w:jc w:val="both"/>
          </w:pPr>
        </w:pPrChange>
      </w:pPr>
      <w:r w:rsidRPr="00AF4151">
        <w:rPr>
          <w:rFonts w:ascii="Times New Roman" w:hAnsi="Times New Roman"/>
          <w:bCs/>
          <w:sz w:val="13"/>
          <w:szCs w:val="13"/>
        </w:rPr>
        <w:t xml:space="preserve">Where </w:t>
      </w:r>
      <w:r w:rsidR="00230676" w:rsidRPr="00AF4151">
        <w:rPr>
          <w:rFonts w:ascii="Times New Roman" w:hAnsi="Times New Roman"/>
          <w:bCs/>
          <w:sz w:val="13"/>
          <w:szCs w:val="13"/>
        </w:rPr>
        <w:t>Services</w:t>
      </w:r>
      <w:r w:rsidRPr="00AF4151">
        <w:rPr>
          <w:rFonts w:ascii="Times New Roman" w:hAnsi="Times New Roman"/>
          <w:bCs/>
          <w:sz w:val="13"/>
          <w:szCs w:val="13"/>
        </w:rPr>
        <w:t xml:space="preserve"> is being provided </w:t>
      </w:r>
      <w:r w:rsidR="004E6A17" w:rsidRPr="00AF4151">
        <w:rPr>
          <w:rFonts w:ascii="Times New Roman" w:hAnsi="Times New Roman"/>
          <w:bCs/>
          <w:sz w:val="13"/>
          <w:szCs w:val="13"/>
        </w:rPr>
        <w:t xml:space="preserve">by VENDOR </w:t>
      </w:r>
      <w:r w:rsidRPr="005E5878">
        <w:rPr>
          <w:rFonts w:ascii="Times New Roman" w:hAnsi="Times New Roman"/>
          <w:bCs/>
          <w:sz w:val="13"/>
          <w:szCs w:val="13"/>
        </w:rPr>
        <w:t>on</w:t>
      </w:r>
      <w:r w:rsidR="00075182" w:rsidRPr="005E5878">
        <w:rPr>
          <w:rFonts w:ascii="Times New Roman" w:hAnsi="Times New Roman"/>
          <w:bCs/>
          <w:sz w:val="13"/>
          <w:szCs w:val="13"/>
        </w:rPr>
        <w:t xml:space="preserve"> </w:t>
      </w:r>
      <w:r w:rsidR="004E6A17" w:rsidRPr="007A68FA">
        <w:rPr>
          <w:rFonts w:ascii="Times New Roman" w:hAnsi="Times New Roman"/>
          <w:bCs/>
          <w:sz w:val="13"/>
          <w:szCs w:val="13"/>
          <w:rPrChange w:id="688" w:author="Wan Azhar Wan Ahmad" w:date="2021-02-01T18:34:00Z">
            <w:rPr>
              <w:rFonts w:ascii="Times New Roman" w:hAnsi="Times New Roman"/>
              <w:sz w:val="13"/>
              <w:szCs w:val="13"/>
            </w:rPr>
          </w:rPrChange>
        </w:rPr>
        <w:t>a</w:t>
      </w:r>
      <w:r w:rsidRPr="007A68FA">
        <w:rPr>
          <w:rFonts w:ascii="Times New Roman" w:hAnsi="Times New Roman"/>
          <w:bCs/>
          <w:sz w:val="13"/>
          <w:szCs w:val="13"/>
          <w:rPrChange w:id="689" w:author="Wan Azhar Wan Ahmad" w:date="2021-02-01T18:34:00Z">
            <w:rPr>
              <w:rFonts w:ascii="Times New Roman" w:hAnsi="Times New Roman"/>
              <w:sz w:val="13"/>
              <w:szCs w:val="13"/>
            </w:rPr>
          </w:rPrChange>
        </w:rPr>
        <w:t xml:space="preserve"> property occupied by PURCHASER</w:t>
      </w:r>
      <w:r w:rsidR="00230676" w:rsidRPr="007A68FA">
        <w:rPr>
          <w:rFonts w:ascii="Times New Roman" w:hAnsi="Times New Roman"/>
          <w:bCs/>
          <w:sz w:val="13"/>
          <w:szCs w:val="13"/>
          <w:rPrChange w:id="690" w:author="Wan Azhar Wan Ahmad" w:date="2021-02-01T18:34:00Z">
            <w:rPr>
              <w:rFonts w:ascii="Times New Roman" w:hAnsi="Times New Roman"/>
              <w:sz w:val="13"/>
              <w:szCs w:val="13"/>
            </w:rPr>
          </w:rPrChange>
        </w:rPr>
        <w:t>,</w:t>
      </w:r>
      <w:r w:rsidRPr="007A68FA">
        <w:rPr>
          <w:rFonts w:ascii="Times New Roman" w:hAnsi="Times New Roman"/>
          <w:bCs/>
          <w:sz w:val="13"/>
          <w:szCs w:val="13"/>
          <w:rPrChange w:id="691" w:author="Wan Azhar Wan Ahmad" w:date="2021-02-01T18:34:00Z">
            <w:rPr>
              <w:rFonts w:ascii="Times New Roman" w:hAnsi="Times New Roman"/>
              <w:sz w:val="13"/>
              <w:szCs w:val="13"/>
            </w:rPr>
          </w:rPrChange>
        </w:rPr>
        <w:t xml:space="preserve"> the VENDOR shall be responsible for the safety of </w:t>
      </w:r>
      <w:r w:rsidR="00230676" w:rsidRPr="007A68FA">
        <w:rPr>
          <w:rFonts w:ascii="Times New Roman" w:hAnsi="Times New Roman"/>
          <w:bCs/>
          <w:sz w:val="13"/>
          <w:szCs w:val="13"/>
          <w:rPrChange w:id="692" w:author="Wan Azhar Wan Ahmad" w:date="2021-02-01T18:34:00Z">
            <w:rPr>
              <w:rFonts w:ascii="Times New Roman" w:hAnsi="Times New Roman"/>
              <w:sz w:val="13"/>
              <w:szCs w:val="13"/>
            </w:rPr>
          </w:rPrChange>
        </w:rPr>
        <w:t>the property and</w:t>
      </w:r>
      <w:r w:rsidR="00075182" w:rsidRPr="007A68FA">
        <w:rPr>
          <w:rFonts w:ascii="Times New Roman" w:hAnsi="Times New Roman"/>
          <w:bCs/>
          <w:sz w:val="13"/>
          <w:szCs w:val="13"/>
          <w:rPrChange w:id="693" w:author="Wan Azhar Wan Ahmad" w:date="2021-02-01T18:34:00Z">
            <w:rPr>
              <w:rFonts w:ascii="Times New Roman" w:hAnsi="Times New Roman"/>
              <w:sz w:val="13"/>
              <w:szCs w:val="13"/>
            </w:rPr>
          </w:rPrChange>
        </w:rPr>
        <w:t xml:space="preserve"> </w:t>
      </w:r>
      <w:r w:rsidRPr="007A68FA">
        <w:rPr>
          <w:rFonts w:ascii="Times New Roman" w:hAnsi="Times New Roman"/>
          <w:bCs/>
          <w:sz w:val="13"/>
          <w:szCs w:val="13"/>
          <w:rPrChange w:id="694" w:author="Wan Azhar Wan Ahmad" w:date="2021-02-01T18:34:00Z">
            <w:rPr>
              <w:rFonts w:ascii="Times New Roman" w:hAnsi="Times New Roman"/>
              <w:sz w:val="13"/>
              <w:szCs w:val="13"/>
            </w:rPr>
          </w:rPrChange>
        </w:rPr>
        <w:t xml:space="preserve">all persons who may be affected by </w:t>
      </w:r>
      <w:r w:rsidR="00230676" w:rsidRPr="007A68FA">
        <w:rPr>
          <w:rFonts w:ascii="Times New Roman" w:hAnsi="Times New Roman"/>
          <w:bCs/>
          <w:sz w:val="13"/>
          <w:szCs w:val="13"/>
          <w:rPrChange w:id="695" w:author="Wan Azhar Wan Ahmad" w:date="2021-02-01T18:34:00Z">
            <w:rPr>
              <w:rFonts w:ascii="Times New Roman" w:hAnsi="Times New Roman"/>
              <w:sz w:val="13"/>
              <w:szCs w:val="13"/>
            </w:rPr>
          </w:rPrChange>
        </w:rPr>
        <w:t>performance</w:t>
      </w:r>
      <w:r w:rsidRPr="007A68FA">
        <w:rPr>
          <w:rFonts w:ascii="Times New Roman" w:hAnsi="Times New Roman"/>
          <w:bCs/>
          <w:sz w:val="13"/>
          <w:szCs w:val="13"/>
          <w:rPrChange w:id="696" w:author="Wan Azhar Wan Ahmad" w:date="2021-02-01T18:34:00Z">
            <w:rPr>
              <w:rFonts w:ascii="Times New Roman" w:hAnsi="Times New Roman"/>
              <w:sz w:val="13"/>
              <w:szCs w:val="13"/>
            </w:rPr>
          </w:rPrChange>
        </w:rPr>
        <w:t xml:space="preserve"> of the VENDOR and</w:t>
      </w:r>
      <w:r w:rsidR="00075182" w:rsidRPr="007A68FA">
        <w:rPr>
          <w:rFonts w:ascii="Times New Roman" w:hAnsi="Times New Roman"/>
          <w:bCs/>
          <w:sz w:val="13"/>
          <w:szCs w:val="13"/>
          <w:rPrChange w:id="697" w:author="Wan Azhar Wan Ahmad" w:date="2021-02-01T18:34:00Z">
            <w:rPr>
              <w:rFonts w:ascii="Times New Roman" w:hAnsi="Times New Roman"/>
              <w:sz w:val="13"/>
              <w:szCs w:val="13"/>
            </w:rPr>
          </w:rPrChange>
        </w:rPr>
        <w:t xml:space="preserve"> </w:t>
      </w:r>
      <w:r w:rsidR="00230676" w:rsidRPr="007A68FA">
        <w:rPr>
          <w:rFonts w:ascii="Times New Roman" w:hAnsi="Times New Roman"/>
          <w:bCs/>
          <w:sz w:val="13"/>
          <w:szCs w:val="13"/>
          <w:rPrChange w:id="698" w:author="Wan Azhar Wan Ahmad" w:date="2021-02-01T18:34:00Z">
            <w:rPr>
              <w:rFonts w:ascii="Times New Roman" w:hAnsi="Times New Roman"/>
              <w:sz w:val="13"/>
              <w:szCs w:val="13"/>
            </w:rPr>
          </w:rPrChange>
        </w:rPr>
        <w:t>the VENDOR</w:t>
      </w:r>
      <w:r w:rsidRPr="007A68FA">
        <w:rPr>
          <w:rFonts w:ascii="Times New Roman" w:hAnsi="Times New Roman"/>
          <w:bCs/>
          <w:sz w:val="13"/>
          <w:szCs w:val="13"/>
          <w:rPrChange w:id="699" w:author="Wan Azhar Wan Ahmad" w:date="2021-02-01T18:34:00Z">
            <w:rPr>
              <w:rFonts w:ascii="Times New Roman" w:hAnsi="Times New Roman"/>
              <w:sz w:val="13"/>
              <w:szCs w:val="13"/>
            </w:rPr>
          </w:rPrChange>
        </w:rPr>
        <w:t xml:space="preserve"> shall comply with all PURCHASER’s safety regulations and procedures.</w:t>
      </w:r>
    </w:p>
    <w:p w:rsidR="007E2D80" w:rsidRDefault="007E2D80">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700" w:author="Wan Azhar Wan Ahmad" w:date="2021-02-01T18:34:00Z">
          <w:pPr>
            <w:pStyle w:val="ListParagraph"/>
            <w:widowControl w:val="0"/>
            <w:overflowPunct w:val="0"/>
            <w:autoSpaceDE w:val="0"/>
            <w:autoSpaceDN w:val="0"/>
            <w:adjustRightInd w:val="0"/>
            <w:spacing w:line="236" w:lineRule="auto"/>
            <w:ind w:left="360"/>
            <w:jc w:val="both"/>
          </w:pPr>
        </w:pPrChange>
      </w:pPr>
    </w:p>
    <w:p w:rsidR="007E2D80" w:rsidRDefault="007E2D80">
      <w:pPr>
        <w:pStyle w:val="ListParagraph"/>
        <w:widowControl w:val="0"/>
        <w:numPr>
          <w:ilvl w:val="1"/>
          <w:numId w:val="16"/>
        </w:numPr>
        <w:overflowPunct w:val="0"/>
        <w:autoSpaceDE w:val="0"/>
        <w:autoSpaceDN w:val="0"/>
        <w:adjustRightInd w:val="0"/>
        <w:spacing w:line="236" w:lineRule="auto"/>
        <w:ind w:left="426"/>
        <w:jc w:val="both"/>
        <w:rPr>
          <w:ins w:id="701" w:author="Syafiq Khairil Affandi" w:date="2021-02-03T09:10:00Z"/>
          <w:rFonts w:ascii="Times New Roman" w:hAnsi="Times New Roman"/>
          <w:bCs/>
          <w:sz w:val="13"/>
          <w:szCs w:val="13"/>
        </w:rPr>
        <w:pPrChange w:id="702" w:author="Wan Azhar Wan Ahmad" w:date="2021-02-01T18:34:00Z">
          <w:pPr>
            <w:pStyle w:val="ListParagraph"/>
            <w:widowControl w:val="0"/>
            <w:numPr>
              <w:ilvl w:val="1"/>
              <w:numId w:val="16"/>
            </w:numPr>
            <w:overflowPunct w:val="0"/>
            <w:autoSpaceDE w:val="0"/>
            <w:autoSpaceDN w:val="0"/>
            <w:adjustRightInd w:val="0"/>
            <w:spacing w:line="236" w:lineRule="auto"/>
            <w:ind w:left="360" w:hanging="540"/>
            <w:jc w:val="both"/>
          </w:pPr>
        </w:pPrChange>
      </w:pPr>
      <w:r w:rsidRPr="00AF4151">
        <w:rPr>
          <w:rFonts w:ascii="Times New Roman" w:hAnsi="Times New Roman"/>
          <w:bCs/>
          <w:sz w:val="13"/>
          <w:szCs w:val="13"/>
        </w:rPr>
        <w:t xml:space="preserve">VENDOR must ensure that the Goods and/or Services supplied meets all the governmental safety and environmental regulations as they apply to the country of manufacture and sale. </w:t>
      </w:r>
    </w:p>
    <w:p w:rsidR="00FC7005" w:rsidRPr="00FC7005" w:rsidRDefault="00FC7005">
      <w:pPr>
        <w:pStyle w:val="ListParagraph"/>
        <w:rPr>
          <w:ins w:id="703" w:author="Syafiq Khairil Affandi" w:date="2021-02-03T09:10:00Z"/>
          <w:rFonts w:ascii="Times New Roman" w:hAnsi="Times New Roman"/>
          <w:bCs/>
          <w:sz w:val="13"/>
          <w:szCs w:val="13"/>
          <w:rPrChange w:id="704" w:author="Syafiq Khairil Affandi" w:date="2021-02-03T09:10:00Z">
            <w:rPr>
              <w:ins w:id="705" w:author="Syafiq Khairil Affandi" w:date="2021-02-03T09:10:00Z"/>
            </w:rPr>
          </w:rPrChange>
        </w:rPr>
        <w:pPrChange w:id="706" w:author="Syafiq Khairil Affandi" w:date="2021-02-03T09:10:00Z">
          <w:pPr>
            <w:pStyle w:val="ListParagraph"/>
            <w:widowControl w:val="0"/>
            <w:numPr>
              <w:ilvl w:val="1"/>
              <w:numId w:val="16"/>
            </w:numPr>
            <w:overflowPunct w:val="0"/>
            <w:autoSpaceDE w:val="0"/>
            <w:autoSpaceDN w:val="0"/>
            <w:adjustRightInd w:val="0"/>
            <w:spacing w:line="236" w:lineRule="auto"/>
            <w:ind w:left="426" w:hanging="432"/>
            <w:jc w:val="both"/>
          </w:pPr>
        </w:pPrChange>
      </w:pPr>
    </w:p>
    <w:p w:rsidR="00FC7005" w:rsidRPr="005E5878" w:rsidRDefault="00FC7005">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707" w:author="Syafiq Khairil Affandi" w:date="2021-02-03T09:16:00Z">
          <w:pPr>
            <w:pStyle w:val="ListParagraph"/>
            <w:widowControl w:val="0"/>
            <w:numPr>
              <w:ilvl w:val="1"/>
              <w:numId w:val="16"/>
            </w:numPr>
            <w:overflowPunct w:val="0"/>
            <w:autoSpaceDE w:val="0"/>
            <w:autoSpaceDN w:val="0"/>
            <w:adjustRightInd w:val="0"/>
            <w:spacing w:line="236" w:lineRule="auto"/>
            <w:ind w:left="360" w:hanging="540"/>
            <w:jc w:val="both"/>
          </w:pPr>
        </w:pPrChange>
      </w:pPr>
      <w:ins w:id="708" w:author="Syafiq Khairil Affandi" w:date="2021-02-03T09:10:00Z">
        <w:r w:rsidRPr="00AA7B18">
          <w:rPr>
            <w:rFonts w:ascii="Times New Roman" w:hAnsi="Times New Roman"/>
            <w:bCs/>
            <w:sz w:val="13"/>
            <w:szCs w:val="13"/>
          </w:rPr>
          <w:t xml:space="preserve">VENDOR </w:t>
        </w:r>
      </w:ins>
      <w:ins w:id="709" w:author="Syafiq Khairil Affandi" w:date="2021-02-03T09:12:00Z">
        <w:r w:rsidR="000F318D" w:rsidRPr="00AA7B18">
          <w:rPr>
            <w:rFonts w:ascii="Times New Roman" w:hAnsi="Times New Roman"/>
            <w:bCs/>
            <w:sz w:val="13"/>
            <w:szCs w:val="13"/>
          </w:rPr>
          <w:t xml:space="preserve">shall adhere to all instruction in regards to the safety regulations and procedures from the site </w:t>
        </w:r>
      </w:ins>
      <w:ins w:id="710" w:author="Syafiq Khairil Affandi" w:date="2021-02-03T09:13:00Z">
        <w:r w:rsidR="000F318D" w:rsidRPr="00AA7B18">
          <w:rPr>
            <w:rFonts w:ascii="Times New Roman" w:hAnsi="Times New Roman"/>
            <w:bCs/>
            <w:sz w:val="13"/>
            <w:szCs w:val="13"/>
          </w:rPr>
          <w:t>HSE personnel</w:t>
        </w:r>
      </w:ins>
      <w:ins w:id="711" w:author="Syafiq Khairil Affandi" w:date="2021-02-03T09:16:00Z">
        <w:r w:rsidR="000F318D" w:rsidRPr="00AA7B18">
          <w:rPr>
            <w:rFonts w:ascii="Times New Roman" w:hAnsi="Times New Roman"/>
            <w:bCs/>
            <w:sz w:val="13"/>
            <w:szCs w:val="13"/>
          </w:rPr>
          <w:t xml:space="preserve"> and</w:t>
        </w:r>
      </w:ins>
      <w:ins w:id="712" w:author="Syafiq Khairil Affandi" w:date="2021-02-03T09:13:00Z">
        <w:r w:rsidR="000F318D" w:rsidRPr="00AA7B18">
          <w:rPr>
            <w:rFonts w:ascii="Times New Roman" w:hAnsi="Times New Roman"/>
            <w:bCs/>
            <w:sz w:val="13"/>
            <w:szCs w:val="13"/>
          </w:rPr>
          <w:t xml:space="preserve"> </w:t>
        </w:r>
      </w:ins>
      <w:ins w:id="713" w:author="Syafiq Khairil Affandi" w:date="2021-02-03T09:10:00Z">
        <w:r w:rsidRPr="00AA7B18">
          <w:rPr>
            <w:rFonts w:ascii="Times New Roman" w:hAnsi="Times New Roman"/>
            <w:bCs/>
            <w:sz w:val="13"/>
            <w:szCs w:val="13"/>
          </w:rPr>
          <w:t xml:space="preserve">must ensure </w:t>
        </w:r>
      </w:ins>
      <w:ins w:id="714" w:author="Syafiq Khairil Affandi" w:date="2021-02-03T09:15:00Z">
        <w:r w:rsidR="000F318D" w:rsidRPr="00AA7B18">
          <w:rPr>
            <w:rFonts w:ascii="Times New Roman" w:hAnsi="Times New Roman"/>
            <w:bCs/>
            <w:sz w:val="13"/>
            <w:szCs w:val="13"/>
          </w:rPr>
          <w:t xml:space="preserve">the necessary work; permit, licenses, certificates </w:t>
        </w:r>
        <w:proofErr w:type="spellStart"/>
        <w:r w:rsidR="000F318D" w:rsidRPr="00AA7B18">
          <w:rPr>
            <w:rFonts w:ascii="Times New Roman" w:hAnsi="Times New Roman"/>
            <w:bCs/>
            <w:sz w:val="13"/>
            <w:szCs w:val="13"/>
          </w:rPr>
          <w:t>etc</w:t>
        </w:r>
        <w:proofErr w:type="spellEnd"/>
        <w:r w:rsidR="000F318D" w:rsidRPr="00AA7B18">
          <w:rPr>
            <w:rFonts w:ascii="Times New Roman" w:hAnsi="Times New Roman"/>
            <w:bCs/>
            <w:sz w:val="13"/>
            <w:szCs w:val="13"/>
          </w:rPr>
          <w:t xml:space="preserve"> shall be submitted for endorsement. </w:t>
        </w:r>
      </w:ins>
      <w:ins w:id="715" w:author="Syafiq Khairil Affandi" w:date="2021-02-03T09:10:00Z">
        <w:r w:rsidRPr="00AA7B18">
          <w:rPr>
            <w:rFonts w:ascii="Times New Roman" w:hAnsi="Times New Roman"/>
            <w:bCs/>
            <w:sz w:val="13"/>
            <w:szCs w:val="13"/>
          </w:rPr>
          <w:t xml:space="preserve"> </w:t>
        </w:r>
      </w:ins>
    </w:p>
    <w:p w:rsidR="002A15CC" w:rsidRPr="002A15CC" w:rsidRDefault="002A15CC" w:rsidP="002A15CC">
      <w:pPr>
        <w:widowControl w:val="0"/>
        <w:autoSpaceDE w:val="0"/>
        <w:autoSpaceDN w:val="0"/>
        <w:adjustRightInd w:val="0"/>
        <w:spacing w:after="0" w:line="165" w:lineRule="exact"/>
        <w:rPr>
          <w:rFonts w:ascii="Times New Roman" w:hAnsi="Times New Roman" w:cs="Times New Roman"/>
          <w:sz w:val="13"/>
          <w:szCs w:val="13"/>
        </w:rPr>
      </w:pPr>
    </w:p>
    <w:p w:rsidR="002A15CC" w:rsidRPr="007A68FA"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716" w:author="Wan Azhar Wan Ahmad" w:date="2021-02-01T18:35:00Z">
          <w:pPr>
            <w:pStyle w:val="ListParagraph"/>
            <w:widowControl w:val="0"/>
            <w:numPr>
              <w:numId w:val="15"/>
            </w:numPr>
            <w:tabs>
              <w:tab w:val="left" w:pos="340"/>
            </w:tabs>
            <w:autoSpaceDE w:val="0"/>
            <w:autoSpaceDN w:val="0"/>
            <w:adjustRightInd w:val="0"/>
            <w:spacing w:line="239" w:lineRule="auto"/>
            <w:ind w:left="644" w:hanging="360"/>
          </w:pPr>
        </w:pPrChange>
      </w:pPr>
      <w:r w:rsidRPr="007A68FA">
        <w:rPr>
          <w:rFonts w:ascii="Times New Roman" w:hAnsi="Times New Roman"/>
          <w:b/>
          <w:bCs/>
          <w:sz w:val="13"/>
          <w:szCs w:val="13"/>
        </w:rPr>
        <w:t xml:space="preserve">DRAWING AND/OR SPECIFICATION </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717" w:author="Wan Azhar Wan Ahmad" w:date="2021-02-01T18:34:00Z">
          <w:pPr>
            <w:widowControl w:val="0"/>
            <w:autoSpaceDE w:val="0"/>
            <w:autoSpaceDN w:val="0"/>
            <w:adjustRightInd w:val="0"/>
            <w:spacing w:after="0" w:line="30" w:lineRule="exact"/>
          </w:pPr>
        </w:pPrChange>
      </w:pPr>
    </w:p>
    <w:p w:rsidR="002A15CC" w:rsidRPr="002A15CC" w:rsidRDefault="002A15CC">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718" w:author="Wan Azhar Wan Ahmad" w:date="2021-02-01T18:34:00Z">
          <w:pPr>
            <w:widowControl w:val="0"/>
            <w:overflowPunct w:val="0"/>
            <w:autoSpaceDE w:val="0"/>
            <w:autoSpaceDN w:val="0"/>
            <w:adjustRightInd w:val="0"/>
            <w:spacing w:after="0" w:line="224" w:lineRule="auto"/>
            <w:ind w:left="365" w:right="20"/>
            <w:jc w:val="both"/>
          </w:pPr>
        </w:pPrChange>
      </w:pPr>
      <w:r w:rsidRPr="00AF4151">
        <w:rPr>
          <w:rFonts w:ascii="Times New Roman" w:hAnsi="Times New Roman"/>
          <w:bCs/>
          <w:sz w:val="13"/>
          <w:szCs w:val="13"/>
        </w:rPr>
        <w:t xml:space="preserve">Where drawings and/or specifications are provided to the VENDOR by PURCHASER, the </w:t>
      </w:r>
      <w:r w:rsidR="003C66B6" w:rsidRPr="005E5878">
        <w:rPr>
          <w:rFonts w:ascii="Times New Roman" w:hAnsi="Times New Roman"/>
          <w:bCs/>
          <w:sz w:val="13"/>
          <w:szCs w:val="13"/>
        </w:rPr>
        <w:t xml:space="preserve">Works </w:t>
      </w:r>
      <w:r w:rsidRPr="005E5878">
        <w:rPr>
          <w:rFonts w:ascii="Times New Roman" w:hAnsi="Times New Roman"/>
          <w:bCs/>
          <w:sz w:val="13"/>
          <w:szCs w:val="13"/>
        </w:rPr>
        <w:t xml:space="preserve">must conform </w:t>
      </w:r>
      <w:del w:id="719" w:author="Syafiq Khairil Affandi" w:date="2021-01-14T09:51:00Z">
        <w:r w:rsidRPr="007A68FA" w:rsidDel="0027663D">
          <w:rPr>
            <w:rFonts w:ascii="Times New Roman" w:hAnsi="Times New Roman"/>
            <w:bCs/>
            <w:sz w:val="13"/>
            <w:szCs w:val="13"/>
            <w:rPrChange w:id="720" w:author="Wan Azhar Wan Ahmad" w:date="2021-02-01T18:34:00Z">
              <w:rPr>
                <w:rFonts w:ascii="Times New Roman" w:hAnsi="Times New Roman"/>
                <w:sz w:val="13"/>
                <w:szCs w:val="13"/>
              </w:rPr>
            </w:rPrChange>
          </w:rPr>
          <w:delText>with</w:delText>
        </w:r>
      </w:del>
      <w:ins w:id="721" w:author="Syafiq Khairil Affandi" w:date="2021-01-14T09:51:00Z">
        <w:r w:rsidR="0027663D" w:rsidRPr="007A68FA">
          <w:rPr>
            <w:rFonts w:ascii="Times New Roman" w:hAnsi="Times New Roman"/>
            <w:bCs/>
            <w:sz w:val="13"/>
            <w:szCs w:val="13"/>
            <w:rPrChange w:id="722" w:author="Wan Azhar Wan Ahmad" w:date="2021-02-01T18:34:00Z">
              <w:rPr>
                <w:rFonts w:ascii="Times New Roman" w:hAnsi="Times New Roman"/>
                <w:sz w:val="13"/>
                <w:szCs w:val="13"/>
              </w:rPr>
            </w:rPrChange>
          </w:rPr>
          <w:t>to</w:t>
        </w:r>
      </w:ins>
      <w:r w:rsidRPr="007A68FA">
        <w:rPr>
          <w:rFonts w:ascii="Times New Roman" w:hAnsi="Times New Roman"/>
          <w:bCs/>
          <w:sz w:val="13"/>
          <w:szCs w:val="13"/>
          <w:rPrChange w:id="723" w:author="Wan Azhar Wan Ahmad" w:date="2021-02-01T18:34:00Z">
            <w:rPr>
              <w:rFonts w:ascii="Times New Roman" w:hAnsi="Times New Roman"/>
              <w:sz w:val="13"/>
              <w:szCs w:val="13"/>
            </w:rPr>
          </w:rPrChange>
        </w:rPr>
        <w:t xml:space="preserve"> the requirements prescribe</w:t>
      </w:r>
      <w:r w:rsidR="004E6A17" w:rsidRPr="007A68FA">
        <w:rPr>
          <w:rFonts w:ascii="Times New Roman" w:hAnsi="Times New Roman"/>
          <w:bCs/>
          <w:sz w:val="13"/>
          <w:szCs w:val="13"/>
          <w:rPrChange w:id="724" w:author="Wan Azhar Wan Ahmad" w:date="2021-02-01T18:34:00Z">
            <w:rPr>
              <w:rFonts w:ascii="Times New Roman" w:hAnsi="Times New Roman"/>
              <w:sz w:val="13"/>
              <w:szCs w:val="13"/>
            </w:rPr>
          </w:rPrChange>
        </w:rPr>
        <w:t>d</w:t>
      </w:r>
      <w:r w:rsidRPr="007A68FA">
        <w:rPr>
          <w:rFonts w:ascii="Times New Roman" w:hAnsi="Times New Roman"/>
          <w:bCs/>
          <w:sz w:val="13"/>
          <w:szCs w:val="13"/>
          <w:rPrChange w:id="725" w:author="Wan Azhar Wan Ahmad" w:date="2021-02-01T18:34:00Z">
            <w:rPr>
              <w:rFonts w:ascii="Times New Roman" w:hAnsi="Times New Roman"/>
              <w:sz w:val="13"/>
              <w:szCs w:val="13"/>
            </w:rPr>
          </w:rPrChange>
        </w:rPr>
        <w:t xml:space="preserve"> therein</w:t>
      </w:r>
      <w:r w:rsidR="00230676" w:rsidRPr="007A68FA">
        <w:rPr>
          <w:rFonts w:ascii="Times New Roman" w:hAnsi="Times New Roman"/>
          <w:bCs/>
          <w:sz w:val="13"/>
          <w:szCs w:val="13"/>
          <w:rPrChange w:id="726" w:author="Wan Azhar Wan Ahmad" w:date="2021-02-01T18:34:00Z">
            <w:rPr>
              <w:rFonts w:ascii="Times New Roman" w:hAnsi="Times New Roman"/>
              <w:sz w:val="13"/>
              <w:szCs w:val="13"/>
            </w:rPr>
          </w:rPrChange>
        </w:rPr>
        <w:t>.</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727" w:author="Wan Azhar Wan Ahmad" w:date="2021-02-01T18:35:00Z">
          <w:pPr>
            <w:widowControl w:val="0"/>
            <w:autoSpaceDE w:val="0"/>
            <w:autoSpaceDN w:val="0"/>
            <w:adjustRightInd w:val="0"/>
            <w:spacing w:after="0" w:line="164" w:lineRule="exact"/>
          </w:pPr>
        </w:pPrChange>
      </w:pPr>
    </w:p>
    <w:p w:rsidR="002A15CC" w:rsidRPr="007A68FA"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728" w:author="Wan Azhar Wan Ahmad" w:date="2021-02-01T18:35:00Z">
          <w:pPr>
            <w:pStyle w:val="ListParagraph"/>
            <w:widowControl w:val="0"/>
            <w:numPr>
              <w:numId w:val="15"/>
            </w:numPr>
            <w:tabs>
              <w:tab w:val="left" w:pos="340"/>
            </w:tabs>
            <w:autoSpaceDE w:val="0"/>
            <w:autoSpaceDN w:val="0"/>
            <w:adjustRightInd w:val="0"/>
            <w:spacing w:line="239" w:lineRule="auto"/>
            <w:ind w:left="644" w:hanging="360"/>
          </w:pPr>
        </w:pPrChange>
      </w:pPr>
      <w:r w:rsidRPr="007A68FA">
        <w:rPr>
          <w:rFonts w:ascii="Times New Roman" w:hAnsi="Times New Roman"/>
          <w:b/>
          <w:bCs/>
          <w:sz w:val="13"/>
          <w:szCs w:val="13"/>
        </w:rPr>
        <w:t xml:space="preserve">PACKING AND MARKINGS </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729" w:author="Wan Azhar Wan Ahmad" w:date="2021-02-01T18:35:00Z">
          <w:pPr>
            <w:widowControl w:val="0"/>
            <w:autoSpaceDE w:val="0"/>
            <w:autoSpaceDN w:val="0"/>
            <w:adjustRightInd w:val="0"/>
            <w:spacing w:after="0" w:line="30" w:lineRule="exact"/>
          </w:pPr>
        </w:pPrChange>
      </w:pPr>
    </w:p>
    <w:p w:rsidR="002A15CC" w:rsidRPr="002A15CC" w:rsidRDefault="002A15CC">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730" w:author="Wan Azhar Wan Ahmad" w:date="2021-02-01T18:34:00Z">
          <w:pPr>
            <w:widowControl w:val="0"/>
            <w:overflowPunct w:val="0"/>
            <w:autoSpaceDE w:val="0"/>
            <w:autoSpaceDN w:val="0"/>
            <w:adjustRightInd w:val="0"/>
            <w:spacing w:after="0" w:line="215" w:lineRule="auto"/>
            <w:ind w:left="365" w:right="20"/>
            <w:jc w:val="both"/>
          </w:pPr>
        </w:pPrChange>
      </w:pPr>
      <w:r w:rsidRPr="00AF4151">
        <w:rPr>
          <w:rFonts w:ascii="Times New Roman" w:hAnsi="Times New Roman"/>
          <w:bCs/>
          <w:sz w:val="13"/>
          <w:szCs w:val="13"/>
        </w:rPr>
        <w:t>Goods</w:t>
      </w:r>
      <w:r w:rsidR="00075182" w:rsidRPr="00AF4151">
        <w:rPr>
          <w:rFonts w:ascii="Times New Roman" w:hAnsi="Times New Roman"/>
          <w:bCs/>
          <w:sz w:val="13"/>
          <w:szCs w:val="13"/>
        </w:rPr>
        <w:t xml:space="preserve"> </w:t>
      </w:r>
      <w:r w:rsidR="004E6A17" w:rsidRPr="00AF4151">
        <w:rPr>
          <w:rFonts w:ascii="Times New Roman" w:hAnsi="Times New Roman"/>
          <w:bCs/>
          <w:sz w:val="13"/>
          <w:szCs w:val="13"/>
        </w:rPr>
        <w:t>supplied</w:t>
      </w:r>
      <w:r w:rsidRPr="00AF4151">
        <w:rPr>
          <w:rFonts w:ascii="Times New Roman" w:hAnsi="Times New Roman"/>
          <w:bCs/>
          <w:sz w:val="13"/>
          <w:szCs w:val="13"/>
        </w:rPr>
        <w:t xml:space="preserve"> must be properly packed to withstand handling and storage. Hazardous goods must have prominent warnings displayed on all packages and documents. </w:t>
      </w:r>
    </w:p>
    <w:p w:rsidR="00CD4028" w:rsidRPr="007A68FA" w:rsidRDefault="00CD4028">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731" w:author="Wan Azhar Wan Ahmad" w:date="2021-02-01T18:34:00Z">
            <w:rPr>
              <w:rFonts w:ascii="Times New Roman" w:hAnsi="Times New Roman" w:cs="Times New Roman"/>
              <w:b/>
              <w:bCs/>
              <w:sz w:val="13"/>
              <w:szCs w:val="13"/>
            </w:rPr>
          </w:rPrChange>
        </w:rPr>
        <w:pPrChange w:id="732" w:author="Wan Azhar Wan Ahmad" w:date="2021-02-01T18:35:00Z">
          <w:pPr>
            <w:widowControl w:val="0"/>
            <w:autoSpaceDE w:val="0"/>
            <w:autoSpaceDN w:val="0"/>
            <w:adjustRightInd w:val="0"/>
            <w:spacing w:after="0" w:line="163" w:lineRule="exact"/>
          </w:pPr>
        </w:pPrChange>
      </w:pPr>
    </w:p>
    <w:p w:rsidR="002A15CC" w:rsidRPr="007A68FA"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733" w:author="Wan Azhar Wan Ahmad" w:date="2021-02-01T18:35:00Z">
          <w:pPr>
            <w:pStyle w:val="ListParagraph"/>
            <w:widowControl w:val="0"/>
            <w:numPr>
              <w:numId w:val="15"/>
            </w:numPr>
            <w:tabs>
              <w:tab w:val="left" w:pos="340"/>
            </w:tabs>
            <w:autoSpaceDE w:val="0"/>
            <w:autoSpaceDN w:val="0"/>
            <w:adjustRightInd w:val="0"/>
            <w:spacing w:line="239" w:lineRule="auto"/>
            <w:ind w:left="644" w:hanging="360"/>
          </w:pPr>
        </w:pPrChange>
      </w:pPr>
      <w:r w:rsidRPr="007A68FA">
        <w:rPr>
          <w:rFonts w:ascii="Times New Roman" w:hAnsi="Times New Roman"/>
          <w:b/>
          <w:bCs/>
          <w:sz w:val="13"/>
          <w:szCs w:val="13"/>
        </w:rPr>
        <w:t xml:space="preserve">PRICE </w:t>
      </w:r>
    </w:p>
    <w:p w:rsidR="002A15CC" w:rsidRPr="002A15CC" w:rsidDel="007A68FA" w:rsidRDefault="002A15CC">
      <w:pPr>
        <w:pStyle w:val="ListParagraph"/>
        <w:widowControl w:val="0"/>
        <w:numPr>
          <w:ilvl w:val="1"/>
          <w:numId w:val="16"/>
        </w:numPr>
        <w:overflowPunct w:val="0"/>
        <w:autoSpaceDE w:val="0"/>
        <w:autoSpaceDN w:val="0"/>
        <w:adjustRightInd w:val="0"/>
        <w:spacing w:line="236" w:lineRule="auto"/>
        <w:ind w:left="426"/>
        <w:jc w:val="both"/>
        <w:rPr>
          <w:del w:id="734" w:author="Wan Azhar Wan Ahmad" w:date="2021-02-01T18:35:00Z"/>
          <w:rFonts w:ascii="Times New Roman" w:hAnsi="Times New Roman"/>
          <w:bCs/>
          <w:sz w:val="13"/>
          <w:szCs w:val="13"/>
        </w:rPr>
        <w:pPrChange w:id="735" w:author="Wan Azhar Wan Ahmad" w:date="2021-02-01T18:34:00Z">
          <w:pPr>
            <w:widowControl w:val="0"/>
            <w:autoSpaceDE w:val="0"/>
            <w:autoSpaceDN w:val="0"/>
            <w:adjustRightInd w:val="0"/>
            <w:spacing w:after="0" w:line="30" w:lineRule="exact"/>
          </w:pPr>
        </w:pPrChange>
      </w:pPr>
    </w:p>
    <w:p w:rsidR="005066A4" w:rsidRPr="007A68FA" w:rsidDel="007A68FA" w:rsidRDefault="005066A4">
      <w:pPr>
        <w:pStyle w:val="ListParagraph"/>
        <w:widowControl w:val="0"/>
        <w:numPr>
          <w:ilvl w:val="1"/>
          <w:numId w:val="16"/>
        </w:numPr>
        <w:overflowPunct w:val="0"/>
        <w:autoSpaceDE w:val="0"/>
        <w:autoSpaceDN w:val="0"/>
        <w:adjustRightInd w:val="0"/>
        <w:spacing w:line="236" w:lineRule="auto"/>
        <w:ind w:left="426"/>
        <w:jc w:val="both"/>
        <w:rPr>
          <w:del w:id="736" w:author="Wan Azhar Wan Ahmad" w:date="2021-02-01T18:35:00Z"/>
          <w:rFonts w:ascii="Times New Roman" w:hAnsi="Times New Roman"/>
          <w:bCs/>
          <w:sz w:val="13"/>
          <w:szCs w:val="13"/>
          <w:rPrChange w:id="737" w:author="Wan Azhar Wan Ahmad" w:date="2021-02-01T18:34:00Z">
            <w:rPr>
              <w:del w:id="738" w:author="Wan Azhar Wan Ahmad" w:date="2021-02-01T18:35:00Z"/>
              <w:rFonts w:ascii="Times New Roman" w:hAnsi="Times New Roman"/>
              <w:vanish/>
              <w:sz w:val="13"/>
              <w:szCs w:val="13"/>
            </w:rPr>
          </w:rPrChange>
        </w:rPr>
        <w:pPrChange w:id="739" w:author="Wan Azhar Wan Ahmad" w:date="2021-02-01T18:34:00Z">
          <w:pPr>
            <w:pStyle w:val="ListParagraph"/>
            <w:widowControl w:val="0"/>
            <w:numPr>
              <w:numId w:val="16"/>
            </w:numPr>
            <w:overflowPunct w:val="0"/>
            <w:autoSpaceDE w:val="0"/>
            <w:autoSpaceDN w:val="0"/>
            <w:adjustRightInd w:val="0"/>
            <w:spacing w:line="236" w:lineRule="auto"/>
            <w:ind w:left="360" w:hanging="360"/>
            <w:jc w:val="both"/>
          </w:pPr>
        </w:pPrChange>
      </w:pPr>
    </w:p>
    <w:p w:rsidR="005066A4" w:rsidRPr="007A68FA" w:rsidDel="007A68FA" w:rsidRDefault="005066A4">
      <w:pPr>
        <w:pStyle w:val="ListParagraph"/>
        <w:widowControl w:val="0"/>
        <w:numPr>
          <w:ilvl w:val="1"/>
          <w:numId w:val="16"/>
        </w:numPr>
        <w:overflowPunct w:val="0"/>
        <w:autoSpaceDE w:val="0"/>
        <w:autoSpaceDN w:val="0"/>
        <w:adjustRightInd w:val="0"/>
        <w:spacing w:line="236" w:lineRule="auto"/>
        <w:ind w:left="426"/>
        <w:jc w:val="both"/>
        <w:rPr>
          <w:del w:id="740" w:author="Wan Azhar Wan Ahmad" w:date="2021-02-01T18:35:00Z"/>
          <w:rFonts w:ascii="Times New Roman" w:hAnsi="Times New Roman"/>
          <w:bCs/>
          <w:sz w:val="13"/>
          <w:szCs w:val="13"/>
          <w:rPrChange w:id="741" w:author="Wan Azhar Wan Ahmad" w:date="2021-02-01T18:34:00Z">
            <w:rPr>
              <w:del w:id="742" w:author="Wan Azhar Wan Ahmad" w:date="2021-02-01T18:35:00Z"/>
              <w:rFonts w:ascii="Times New Roman" w:hAnsi="Times New Roman"/>
              <w:vanish/>
              <w:sz w:val="13"/>
              <w:szCs w:val="13"/>
            </w:rPr>
          </w:rPrChange>
        </w:rPr>
        <w:pPrChange w:id="743" w:author="Wan Azhar Wan Ahmad" w:date="2021-02-01T18:34:00Z">
          <w:pPr>
            <w:pStyle w:val="ListParagraph"/>
            <w:widowControl w:val="0"/>
            <w:numPr>
              <w:numId w:val="16"/>
            </w:numPr>
            <w:overflowPunct w:val="0"/>
            <w:autoSpaceDE w:val="0"/>
            <w:autoSpaceDN w:val="0"/>
            <w:adjustRightInd w:val="0"/>
            <w:spacing w:line="236" w:lineRule="auto"/>
            <w:ind w:left="360" w:hanging="360"/>
            <w:jc w:val="both"/>
          </w:pPr>
        </w:pPrChange>
      </w:pPr>
    </w:p>
    <w:p w:rsidR="005066A4" w:rsidRPr="007A68FA" w:rsidRDefault="005066A4">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744" w:author="Wan Azhar Wan Ahmad" w:date="2021-02-01T18:34:00Z">
            <w:rPr>
              <w:rFonts w:ascii="Times New Roman" w:hAnsi="Times New Roman"/>
              <w:vanish/>
              <w:sz w:val="13"/>
              <w:szCs w:val="13"/>
            </w:rPr>
          </w:rPrChange>
        </w:rPr>
        <w:pPrChange w:id="745" w:author="Wan Azhar Wan Ahmad" w:date="2021-02-01T18:35:00Z">
          <w:pPr>
            <w:pStyle w:val="ListParagraph"/>
            <w:widowControl w:val="0"/>
            <w:numPr>
              <w:numId w:val="16"/>
            </w:numPr>
            <w:overflowPunct w:val="0"/>
            <w:autoSpaceDE w:val="0"/>
            <w:autoSpaceDN w:val="0"/>
            <w:adjustRightInd w:val="0"/>
            <w:spacing w:line="236" w:lineRule="auto"/>
            <w:ind w:left="360" w:hanging="360"/>
            <w:jc w:val="both"/>
          </w:pPr>
        </w:pPrChange>
      </w:pPr>
    </w:p>
    <w:p w:rsidR="007E2D80" w:rsidRPr="007A68FA" w:rsidRDefault="002A15CC">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Change w:id="746" w:author="Wan Azhar Wan Ahmad" w:date="2021-02-01T18:34:00Z">
            <w:rPr>
              <w:rFonts w:ascii="Times New Roman" w:hAnsi="Times New Roman"/>
              <w:sz w:val="13"/>
              <w:szCs w:val="13"/>
            </w:rPr>
          </w:rPrChange>
        </w:rPr>
        <w:pPrChange w:id="747" w:author="Wan Azhar Wan Ahmad" w:date="2021-02-01T18:34:00Z">
          <w:pPr>
            <w:pStyle w:val="ListParagraph"/>
            <w:widowControl w:val="0"/>
            <w:numPr>
              <w:ilvl w:val="1"/>
              <w:numId w:val="16"/>
            </w:numPr>
            <w:overflowPunct w:val="0"/>
            <w:autoSpaceDE w:val="0"/>
            <w:autoSpaceDN w:val="0"/>
            <w:adjustRightInd w:val="0"/>
            <w:spacing w:line="236" w:lineRule="auto"/>
            <w:ind w:left="360" w:hanging="540"/>
            <w:jc w:val="both"/>
          </w:pPr>
        </w:pPrChange>
      </w:pPr>
      <w:r w:rsidRPr="00AF4151">
        <w:rPr>
          <w:rFonts w:ascii="Times New Roman" w:hAnsi="Times New Roman"/>
          <w:bCs/>
          <w:sz w:val="13"/>
          <w:szCs w:val="13"/>
        </w:rPr>
        <w:t xml:space="preserve">The price shown on </w:t>
      </w:r>
      <w:r w:rsidR="0019282B" w:rsidRPr="00AF4151">
        <w:rPr>
          <w:rFonts w:ascii="Times New Roman" w:hAnsi="Times New Roman"/>
          <w:bCs/>
          <w:sz w:val="13"/>
          <w:szCs w:val="13"/>
        </w:rPr>
        <w:t>the</w:t>
      </w:r>
      <w:r w:rsidRPr="00AF4151">
        <w:rPr>
          <w:rFonts w:ascii="Times New Roman" w:hAnsi="Times New Roman"/>
          <w:bCs/>
          <w:sz w:val="13"/>
          <w:szCs w:val="13"/>
        </w:rPr>
        <w:t xml:space="preserve"> Purchase Order shall be the firm </w:t>
      </w:r>
      <w:r w:rsidR="004E6A17" w:rsidRPr="00AF4151">
        <w:rPr>
          <w:rFonts w:ascii="Times New Roman" w:hAnsi="Times New Roman"/>
          <w:bCs/>
          <w:sz w:val="13"/>
          <w:szCs w:val="13"/>
        </w:rPr>
        <w:t>and fixed</w:t>
      </w:r>
      <w:r w:rsidR="00075182" w:rsidRPr="005E5878">
        <w:rPr>
          <w:rFonts w:ascii="Times New Roman" w:hAnsi="Times New Roman"/>
          <w:bCs/>
          <w:sz w:val="13"/>
          <w:szCs w:val="13"/>
        </w:rPr>
        <w:t xml:space="preserve"> </w:t>
      </w:r>
      <w:r w:rsidRPr="007A68FA">
        <w:rPr>
          <w:rFonts w:ascii="Times New Roman" w:hAnsi="Times New Roman"/>
          <w:bCs/>
          <w:sz w:val="13"/>
          <w:szCs w:val="13"/>
          <w:rPrChange w:id="748" w:author="Wan Azhar Wan Ahmad" w:date="2021-02-01T18:34:00Z">
            <w:rPr>
              <w:rFonts w:ascii="Times New Roman" w:hAnsi="Times New Roman"/>
              <w:sz w:val="13"/>
              <w:szCs w:val="13"/>
            </w:rPr>
          </w:rPrChange>
        </w:rPr>
        <w:t xml:space="preserve">delivered price to the place specified by PURCHASER </w:t>
      </w:r>
      <w:r w:rsidR="00230676" w:rsidRPr="007A68FA">
        <w:rPr>
          <w:rFonts w:ascii="Times New Roman" w:hAnsi="Times New Roman"/>
          <w:bCs/>
          <w:sz w:val="13"/>
          <w:szCs w:val="13"/>
          <w:rPrChange w:id="749" w:author="Wan Azhar Wan Ahmad" w:date="2021-02-01T18:34:00Z">
            <w:rPr>
              <w:rFonts w:ascii="Times New Roman" w:hAnsi="Times New Roman"/>
              <w:sz w:val="13"/>
              <w:szCs w:val="13"/>
            </w:rPr>
          </w:rPrChange>
        </w:rPr>
        <w:t>and shall be deemed to include</w:t>
      </w:r>
      <w:r w:rsidRPr="007A68FA">
        <w:rPr>
          <w:rFonts w:ascii="Times New Roman" w:hAnsi="Times New Roman"/>
          <w:bCs/>
          <w:sz w:val="13"/>
          <w:szCs w:val="13"/>
          <w:rPrChange w:id="750" w:author="Wan Azhar Wan Ahmad" w:date="2021-02-01T18:34:00Z">
            <w:rPr>
              <w:rFonts w:ascii="Times New Roman" w:hAnsi="Times New Roman"/>
              <w:sz w:val="13"/>
              <w:szCs w:val="13"/>
            </w:rPr>
          </w:rPrChange>
        </w:rPr>
        <w:t xml:space="preserve"> cost</w:t>
      </w:r>
      <w:r w:rsidR="004E6A17" w:rsidRPr="007A68FA">
        <w:rPr>
          <w:rFonts w:ascii="Times New Roman" w:hAnsi="Times New Roman"/>
          <w:bCs/>
          <w:sz w:val="13"/>
          <w:szCs w:val="13"/>
          <w:rPrChange w:id="751" w:author="Wan Azhar Wan Ahmad" w:date="2021-02-01T18:34:00Z">
            <w:rPr>
              <w:rFonts w:ascii="Times New Roman" w:hAnsi="Times New Roman"/>
              <w:sz w:val="13"/>
              <w:szCs w:val="13"/>
            </w:rPr>
          </w:rPrChange>
        </w:rPr>
        <w:t>s</w:t>
      </w:r>
      <w:r w:rsidRPr="007A68FA">
        <w:rPr>
          <w:rFonts w:ascii="Times New Roman" w:hAnsi="Times New Roman"/>
          <w:bCs/>
          <w:sz w:val="13"/>
          <w:szCs w:val="13"/>
          <w:rPrChange w:id="752" w:author="Wan Azhar Wan Ahmad" w:date="2021-02-01T18:34:00Z">
            <w:rPr>
              <w:rFonts w:ascii="Times New Roman" w:hAnsi="Times New Roman"/>
              <w:sz w:val="13"/>
              <w:szCs w:val="13"/>
            </w:rPr>
          </w:rPrChange>
        </w:rPr>
        <w:t xml:space="preserve"> of goods, packing, transportation, insurance, unloading and other ancillary cost necessary to perform all services and obligations under this </w:t>
      </w:r>
      <w:r w:rsidR="0019282B" w:rsidRPr="007A68FA">
        <w:rPr>
          <w:rFonts w:ascii="Times New Roman" w:hAnsi="Times New Roman"/>
          <w:bCs/>
          <w:sz w:val="13"/>
          <w:szCs w:val="13"/>
          <w:rPrChange w:id="753" w:author="Wan Azhar Wan Ahmad" w:date="2021-02-01T18:34:00Z">
            <w:rPr>
              <w:rFonts w:ascii="Times New Roman" w:hAnsi="Times New Roman"/>
              <w:sz w:val="13"/>
              <w:szCs w:val="13"/>
            </w:rPr>
          </w:rPrChange>
        </w:rPr>
        <w:t>Agreement</w:t>
      </w:r>
      <w:r w:rsidRPr="007A68FA">
        <w:rPr>
          <w:rFonts w:ascii="Times New Roman" w:hAnsi="Times New Roman"/>
          <w:bCs/>
          <w:sz w:val="13"/>
          <w:szCs w:val="13"/>
          <w:rPrChange w:id="754" w:author="Wan Azhar Wan Ahmad" w:date="2021-02-01T18:34:00Z">
            <w:rPr>
              <w:rFonts w:ascii="Times New Roman" w:hAnsi="Times New Roman"/>
              <w:sz w:val="13"/>
              <w:szCs w:val="13"/>
            </w:rPr>
          </w:rPrChange>
        </w:rPr>
        <w:t>.</w:t>
      </w:r>
    </w:p>
    <w:p w:rsidR="007E2D80" w:rsidRDefault="007E2D80" w:rsidP="007E2D80">
      <w:pPr>
        <w:pStyle w:val="ListParagraph"/>
        <w:widowControl w:val="0"/>
        <w:overflowPunct w:val="0"/>
        <w:autoSpaceDE w:val="0"/>
        <w:autoSpaceDN w:val="0"/>
        <w:adjustRightInd w:val="0"/>
        <w:spacing w:line="236" w:lineRule="auto"/>
        <w:ind w:left="360"/>
        <w:jc w:val="both"/>
        <w:rPr>
          <w:rFonts w:ascii="Times New Roman" w:hAnsi="Times New Roman"/>
          <w:sz w:val="13"/>
          <w:szCs w:val="13"/>
        </w:rPr>
      </w:pPr>
    </w:p>
    <w:p w:rsidR="007E2D80" w:rsidRPr="007A68FA" w:rsidRDefault="007E2D80">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Change w:id="755" w:author="Wan Azhar Wan Ahmad" w:date="2021-02-01T18:35:00Z">
            <w:rPr>
              <w:rFonts w:ascii="Times New Roman" w:hAnsi="Times New Roman"/>
              <w:iCs/>
              <w:color w:val="000000"/>
              <w:sz w:val="13"/>
              <w:szCs w:val="13"/>
            </w:rPr>
          </w:rPrChange>
        </w:rPr>
        <w:pPrChange w:id="756" w:author="Wan Azhar Wan Ahmad" w:date="2021-02-01T18:35:00Z">
          <w:pPr>
            <w:pStyle w:val="ListParagraph"/>
            <w:widowControl w:val="0"/>
            <w:numPr>
              <w:ilvl w:val="1"/>
              <w:numId w:val="16"/>
            </w:numPr>
            <w:overflowPunct w:val="0"/>
            <w:autoSpaceDE w:val="0"/>
            <w:autoSpaceDN w:val="0"/>
            <w:adjustRightInd w:val="0"/>
            <w:spacing w:line="236" w:lineRule="auto"/>
            <w:ind w:left="360" w:hanging="540"/>
            <w:jc w:val="both"/>
          </w:pPr>
        </w:pPrChange>
      </w:pPr>
      <w:r w:rsidRPr="00AF4151">
        <w:rPr>
          <w:rFonts w:ascii="Times New Roman" w:hAnsi="Times New Roman"/>
          <w:bCs/>
          <w:sz w:val="13"/>
          <w:szCs w:val="13"/>
        </w:rPr>
        <w:t>Price shall include taxes, duties or charges, present and future, imposed by the Government of Malaysia, state governments or any foreign jurisdiction</w:t>
      </w:r>
      <w:r w:rsidR="002A15CC" w:rsidRPr="007A68FA">
        <w:rPr>
          <w:rFonts w:ascii="Times New Roman" w:hAnsi="Times New Roman"/>
          <w:bCs/>
          <w:sz w:val="13"/>
          <w:szCs w:val="13"/>
          <w:rPrChange w:id="757" w:author="Wan Azhar Wan Ahmad" w:date="2021-02-01T18:35:00Z">
            <w:rPr>
              <w:rFonts w:ascii="Times New Roman" w:hAnsi="Times New Roman"/>
              <w:iCs/>
              <w:color w:val="000000"/>
              <w:sz w:val="13"/>
              <w:szCs w:val="13"/>
            </w:rPr>
          </w:rPrChange>
        </w:rPr>
        <w:t xml:space="preserve"> having the power to tax. </w:t>
      </w:r>
    </w:p>
    <w:p w:rsidR="002A15CC" w:rsidRPr="002A15CC" w:rsidRDefault="002A15CC" w:rsidP="002A15CC">
      <w:pPr>
        <w:widowControl w:val="0"/>
        <w:overflowPunct w:val="0"/>
        <w:autoSpaceDE w:val="0"/>
        <w:autoSpaceDN w:val="0"/>
        <w:adjustRightInd w:val="0"/>
        <w:spacing w:after="0" w:line="227" w:lineRule="auto"/>
        <w:ind w:left="365" w:right="20"/>
        <w:jc w:val="both"/>
        <w:rPr>
          <w:rFonts w:ascii="Times New Roman" w:hAnsi="Times New Roman" w:cs="Times New Roman"/>
          <w:iCs/>
          <w:color w:val="000000"/>
          <w:sz w:val="13"/>
          <w:szCs w:val="13"/>
        </w:rPr>
      </w:pPr>
    </w:p>
    <w:p w:rsidR="00346960" w:rsidRPr="00FB6928" w:rsidRDefault="00346960">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758" w:author="Wan Azhar Wan Ahmad" w:date="2021-02-01T18:36:00Z">
          <w:pPr>
            <w:pStyle w:val="ListParagraph"/>
            <w:widowControl w:val="0"/>
            <w:numPr>
              <w:numId w:val="15"/>
            </w:numPr>
            <w:tabs>
              <w:tab w:val="left" w:pos="340"/>
            </w:tabs>
            <w:autoSpaceDE w:val="0"/>
            <w:autoSpaceDN w:val="0"/>
            <w:adjustRightInd w:val="0"/>
            <w:spacing w:line="239" w:lineRule="auto"/>
            <w:ind w:left="644" w:hanging="360"/>
          </w:pPr>
        </w:pPrChange>
      </w:pPr>
      <w:r w:rsidRPr="00FB6928">
        <w:rPr>
          <w:rFonts w:ascii="Times New Roman" w:hAnsi="Times New Roman"/>
          <w:b/>
          <w:bCs/>
          <w:sz w:val="13"/>
          <w:szCs w:val="13"/>
        </w:rPr>
        <w:t>COMPLIANCE WITH LAWS</w:t>
      </w:r>
    </w:p>
    <w:p w:rsidR="00FB6928" w:rsidRDefault="00FB6928">
      <w:pPr>
        <w:pStyle w:val="ListParagraph"/>
        <w:widowControl w:val="0"/>
        <w:overflowPunct w:val="0"/>
        <w:autoSpaceDE w:val="0"/>
        <w:autoSpaceDN w:val="0"/>
        <w:adjustRightInd w:val="0"/>
        <w:spacing w:line="236" w:lineRule="auto"/>
        <w:ind w:left="426"/>
        <w:jc w:val="both"/>
        <w:rPr>
          <w:ins w:id="759" w:author="Wan Azhar Wan Ahmad" w:date="2021-02-01T18:35:00Z"/>
          <w:rFonts w:ascii="Times New Roman" w:hAnsi="Times New Roman"/>
          <w:bCs/>
          <w:sz w:val="13"/>
          <w:szCs w:val="13"/>
        </w:rPr>
        <w:pPrChange w:id="760" w:author="Wan Azhar Wan Ahmad" w:date="2021-02-01T18:36:00Z">
          <w:pPr>
            <w:pStyle w:val="ListParagraph"/>
            <w:widowControl w:val="0"/>
            <w:tabs>
              <w:tab w:val="left" w:pos="360"/>
            </w:tabs>
            <w:autoSpaceDE w:val="0"/>
            <w:autoSpaceDN w:val="0"/>
            <w:adjustRightInd w:val="0"/>
            <w:spacing w:line="239" w:lineRule="auto"/>
            <w:ind w:left="360"/>
            <w:jc w:val="both"/>
          </w:pPr>
        </w:pPrChange>
      </w:pPr>
    </w:p>
    <w:p w:rsidR="00346960" w:rsidRPr="00FB6928" w:rsidRDefault="00346960">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761" w:author="Wan Azhar Wan Ahmad" w:date="2021-02-01T18:35:00Z">
            <w:rPr>
              <w:rFonts w:ascii="Times New Roman" w:hAnsi="Times New Roman"/>
              <w:iCs/>
              <w:color w:val="000000"/>
              <w:sz w:val="13"/>
              <w:szCs w:val="13"/>
              <w:lang w:eastAsia="en-US"/>
            </w:rPr>
          </w:rPrChange>
        </w:rPr>
        <w:pPrChange w:id="762" w:author="Wan Azhar Wan Ahmad" w:date="2021-02-01T18:36:00Z">
          <w:pPr>
            <w:pStyle w:val="ListParagraph"/>
            <w:widowControl w:val="0"/>
            <w:tabs>
              <w:tab w:val="left" w:pos="360"/>
            </w:tabs>
            <w:autoSpaceDE w:val="0"/>
            <w:autoSpaceDN w:val="0"/>
            <w:adjustRightInd w:val="0"/>
            <w:spacing w:line="239" w:lineRule="auto"/>
            <w:ind w:left="360"/>
            <w:jc w:val="both"/>
          </w:pPr>
        </w:pPrChange>
      </w:pPr>
      <w:r w:rsidRPr="00FB6928">
        <w:rPr>
          <w:rFonts w:ascii="Times New Roman" w:hAnsi="Times New Roman"/>
          <w:bCs/>
          <w:sz w:val="13"/>
          <w:szCs w:val="13"/>
          <w:rPrChange w:id="763" w:author="Wan Azhar Wan Ahmad" w:date="2021-02-01T18:35:00Z">
            <w:rPr>
              <w:rFonts w:ascii="Times New Roman" w:hAnsi="Times New Roman"/>
              <w:iCs/>
              <w:color w:val="000000"/>
              <w:sz w:val="13"/>
              <w:szCs w:val="13"/>
              <w:lang w:eastAsia="en-US"/>
            </w:rPr>
          </w:rPrChange>
        </w:rPr>
        <w:t>VENDOR represents</w:t>
      </w:r>
      <w:r w:rsidR="00514CEF" w:rsidRPr="00FB6928">
        <w:rPr>
          <w:rFonts w:ascii="Times New Roman" w:hAnsi="Times New Roman"/>
          <w:bCs/>
          <w:sz w:val="13"/>
          <w:szCs w:val="13"/>
          <w:rPrChange w:id="764" w:author="Wan Azhar Wan Ahmad" w:date="2021-02-01T18:35:00Z">
            <w:rPr>
              <w:rFonts w:ascii="Times New Roman" w:hAnsi="Times New Roman"/>
              <w:iCs/>
              <w:color w:val="000000"/>
              <w:sz w:val="13"/>
              <w:szCs w:val="13"/>
              <w:lang w:eastAsia="en-US"/>
            </w:rPr>
          </w:rPrChange>
        </w:rPr>
        <w:t xml:space="preserve">, </w:t>
      </w:r>
      <w:r w:rsidRPr="00FB6928">
        <w:rPr>
          <w:rFonts w:ascii="Times New Roman" w:hAnsi="Times New Roman"/>
          <w:bCs/>
          <w:sz w:val="13"/>
          <w:szCs w:val="13"/>
          <w:rPrChange w:id="765" w:author="Wan Azhar Wan Ahmad" w:date="2021-02-01T18:35:00Z">
            <w:rPr>
              <w:rFonts w:ascii="Times New Roman" w:hAnsi="Times New Roman"/>
              <w:iCs/>
              <w:color w:val="000000"/>
              <w:sz w:val="13"/>
              <w:szCs w:val="13"/>
              <w:lang w:eastAsia="en-US"/>
            </w:rPr>
          </w:rPrChange>
        </w:rPr>
        <w:t>warrants</w:t>
      </w:r>
      <w:r w:rsidR="00514CEF" w:rsidRPr="00FB6928">
        <w:rPr>
          <w:rFonts w:ascii="Times New Roman" w:hAnsi="Times New Roman"/>
          <w:bCs/>
          <w:sz w:val="13"/>
          <w:szCs w:val="13"/>
          <w:rPrChange w:id="766" w:author="Wan Azhar Wan Ahmad" w:date="2021-02-01T18:35:00Z">
            <w:rPr>
              <w:rFonts w:ascii="Times New Roman" w:hAnsi="Times New Roman"/>
              <w:iCs/>
              <w:color w:val="000000"/>
              <w:sz w:val="13"/>
              <w:szCs w:val="13"/>
              <w:lang w:eastAsia="en-US"/>
            </w:rPr>
          </w:rPrChange>
        </w:rPr>
        <w:t xml:space="preserve"> and covenants</w:t>
      </w:r>
      <w:r w:rsidRPr="00FB6928">
        <w:rPr>
          <w:rFonts w:ascii="Times New Roman" w:hAnsi="Times New Roman"/>
          <w:bCs/>
          <w:sz w:val="13"/>
          <w:szCs w:val="13"/>
          <w:rPrChange w:id="767" w:author="Wan Azhar Wan Ahmad" w:date="2021-02-01T18:35:00Z">
            <w:rPr>
              <w:rFonts w:ascii="Times New Roman" w:hAnsi="Times New Roman"/>
              <w:iCs/>
              <w:color w:val="000000"/>
              <w:sz w:val="13"/>
              <w:szCs w:val="13"/>
              <w:lang w:eastAsia="en-US"/>
            </w:rPr>
          </w:rPrChange>
        </w:rPr>
        <w:t xml:space="preserve"> that it is and all Goods and/or Services supplied hereunder have been produced or provided in compliance with the applicable </w:t>
      </w:r>
      <w:r w:rsidR="00514CEF" w:rsidRPr="00FB6928">
        <w:rPr>
          <w:rFonts w:ascii="Times New Roman" w:hAnsi="Times New Roman"/>
          <w:bCs/>
          <w:sz w:val="13"/>
          <w:szCs w:val="13"/>
          <w:rPrChange w:id="768" w:author="Wan Azhar Wan Ahmad" w:date="2021-02-01T18:35:00Z">
            <w:rPr>
              <w:rFonts w:ascii="Times New Roman" w:hAnsi="Times New Roman"/>
              <w:iCs/>
              <w:color w:val="000000"/>
              <w:sz w:val="13"/>
              <w:szCs w:val="13"/>
              <w:lang w:eastAsia="en-US"/>
            </w:rPr>
          </w:rPrChange>
        </w:rPr>
        <w:t>laws</w:t>
      </w:r>
      <w:r w:rsidRPr="00FB6928">
        <w:rPr>
          <w:rFonts w:ascii="Times New Roman" w:hAnsi="Times New Roman"/>
          <w:bCs/>
          <w:sz w:val="13"/>
          <w:szCs w:val="13"/>
          <w:rPrChange w:id="769" w:author="Wan Azhar Wan Ahmad" w:date="2021-02-01T18:35:00Z">
            <w:rPr>
              <w:rFonts w:ascii="Times New Roman" w:hAnsi="Times New Roman"/>
              <w:iCs/>
              <w:color w:val="000000"/>
              <w:sz w:val="13"/>
              <w:szCs w:val="13"/>
              <w:lang w:eastAsia="en-US"/>
            </w:rPr>
          </w:rPrChange>
        </w:rPr>
        <w:t xml:space="preserve"> of all federal, state, or local laws or ordinances and all related lawful orders, rules and regulations. VENDOR shall comply with any provisions, representations, or agreements, or contractual clauses required to be included or incorporated by reference or operation of law in any Purchase Order. </w:t>
      </w:r>
      <w:r w:rsidR="007A6711" w:rsidRPr="00FB6928">
        <w:rPr>
          <w:rFonts w:ascii="Times New Roman" w:hAnsi="Times New Roman"/>
          <w:bCs/>
          <w:sz w:val="13"/>
          <w:szCs w:val="13"/>
          <w:rPrChange w:id="770" w:author="Wan Azhar Wan Ahmad" w:date="2021-02-01T18:35:00Z">
            <w:rPr>
              <w:rFonts w:ascii="Times New Roman" w:hAnsi="Times New Roman"/>
              <w:iCs/>
              <w:color w:val="000000"/>
              <w:sz w:val="13"/>
              <w:szCs w:val="13"/>
              <w:lang w:eastAsia="en-US"/>
            </w:rPr>
          </w:rPrChange>
        </w:rPr>
        <w:t>VENDOR</w:t>
      </w:r>
      <w:r w:rsidRPr="00FB6928">
        <w:rPr>
          <w:rFonts w:ascii="Times New Roman" w:hAnsi="Times New Roman"/>
          <w:bCs/>
          <w:sz w:val="13"/>
          <w:szCs w:val="13"/>
          <w:rPrChange w:id="771" w:author="Wan Azhar Wan Ahmad" w:date="2021-02-01T18:35:00Z">
            <w:rPr>
              <w:rFonts w:ascii="Times New Roman" w:hAnsi="Times New Roman"/>
              <w:iCs/>
              <w:color w:val="000000"/>
              <w:sz w:val="13"/>
              <w:szCs w:val="13"/>
              <w:lang w:eastAsia="en-US"/>
            </w:rPr>
          </w:rPrChange>
        </w:rPr>
        <w:t xml:space="preserve"> shall be required to obtain and pay for any license, permit, inspection or listing by any public body or certification organisation required in connection with the manufacture, performance, completion or delivery of any Goods and/or Services</w:t>
      </w:r>
      <w:r w:rsidR="00FD3EA9" w:rsidRPr="00FB6928">
        <w:rPr>
          <w:rFonts w:ascii="Times New Roman" w:hAnsi="Times New Roman"/>
          <w:bCs/>
          <w:sz w:val="13"/>
          <w:szCs w:val="13"/>
          <w:rPrChange w:id="772" w:author="Wan Azhar Wan Ahmad" w:date="2021-02-01T18:35:00Z">
            <w:rPr>
              <w:rFonts w:ascii="Times New Roman" w:hAnsi="Times New Roman"/>
              <w:iCs/>
              <w:color w:val="000000"/>
              <w:sz w:val="13"/>
              <w:szCs w:val="13"/>
              <w:lang w:eastAsia="en-US"/>
            </w:rPr>
          </w:rPrChange>
        </w:rPr>
        <w:t>.</w:t>
      </w:r>
    </w:p>
    <w:p w:rsidR="009F525D" w:rsidRPr="00346960" w:rsidRDefault="009F525D" w:rsidP="00346960">
      <w:pPr>
        <w:pStyle w:val="ListParagraph"/>
        <w:widowControl w:val="0"/>
        <w:tabs>
          <w:tab w:val="left" w:pos="360"/>
        </w:tabs>
        <w:autoSpaceDE w:val="0"/>
        <w:autoSpaceDN w:val="0"/>
        <w:adjustRightInd w:val="0"/>
        <w:spacing w:line="239" w:lineRule="auto"/>
        <w:ind w:left="360"/>
        <w:jc w:val="both"/>
        <w:rPr>
          <w:rFonts w:ascii="Times New Roman" w:hAnsi="Times New Roman"/>
          <w:iCs/>
          <w:color w:val="000000"/>
          <w:sz w:val="13"/>
          <w:szCs w:val="13"/>
          <w:lang w:eastAsia="en-US"/>
        </w:rPr>
      </w:pPr>
    </w:p>
    <w:p w:rsidR="007E2D80" w:rsidRPr="008C23E2" w:rsidRDefault="005066A4">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773" w:author="Wan Azhar Wan Ahmad" w:date="2021-02-01T18:37:00Z">
          <w:pPr>
            <w:pStyle w:val="ListParagraph"/>
            <w:widowControl w:val="0"/>
            <w:numPr>
              <w:numId w:val="15"/>
            </w:numPr>
            <w:tabs>
              <w:tab w:val="left" w:pos="340"/>
            </w:tabs>
            <w:autoSpaceDE w:val="0"/>
            <w:autoSpaceDN w:val="0"/>
            <w:adjustRightInd w:val="0"/>
            <w:spacing w:line="239" w:lineRule="auto"/>
            <w:ind w:left="644" w:hanging="450"/>
            <w:jc w:val="both"/>
          </w:pPr>
        </w:pPrChange>
      </w:pPr>
      <w:r w:rsidRPr="008C23E2">
        <w:rPr>
          <w:rFonts w:ascii="Times New Roman" w:hAnsi="Times New Roman"/>
          <w:b/>
          <w:bCs/>
          <w:sz w:val="13"/>
          <w:szCs w:val="13"/>
        </w:rPr>
        <w:t xml:space="preserve">CONFLICT OF INTEREST DECLARACTION (COI), </w:t>
      </w:r>
      <w:r w:rsidR="009F525D" w:rsidRPr="008C23E2">
        <w:rPr>
          <w:rFonts w:ascii="Times New Roman" w:hAnsi="Times New Roman"/>
          <w:b/>
          <w:bCs/>
          <w:sz w:val="13"/>
          <w:szCs w:val="13"/>
        </w:rPr>
        <w:t>KUB GROUP CODE OF CONDUCT</w:t>
      </w:r>
      <w:r w:rsidRPr="008C23E2">
        <w:rPr>
          <w:rFonts w:ascii="Times New Roman" w:hAnsi="Times New Roman"/>
          <w:b/>
          <w:bCs/>
          <w:sz w:val="13"/>
          <w:szCs w:val="13"/>
        </w:rPr>
        <w:t xml:space="preserve"> AND</w:t>
      </w:r>
      <w:r w:rsidR="009F525D" w:rsidRPr="008C23E2">
        <w:rPr>
          <w:rFonts w:ascii="Times New Roman" w:hAnsi="Times New Roman"/>
          <w:b/>
          <w:bCs/>
          <w:sz w:val="13"/>
          <w:szCs w:val="13"/>
        </w:rPr>
        <w:t xml:space="preserve"> BUSINESS ETHICS (</w:t>
      </w:r>
      <w:proofErr w:type="spellStart"/>
      <w:r w:rsidR="009F525D" w:rsidRPr="008C23E2">
        <w:rPr>
          <w:rFonts w:ascii="Times New Roman" w:hAnsi="Times New Roman"/>
          <w:b/>
          <w:bCs/>
          <w:sz w:val="13"/>
          <w:szCs w:val="13"/>
        </w:rPr>
        <w:t>CoBE</w:t>
      </w:r>
      <w:proofErr w:type="spellEnd"/>
      <w:r w:rsidR="009F525D" w:rsidRPr="008C23E2">
        <w:rPr>
          <w:rFonts w:ascii="Times New Roman" w:hAnsi="Times New Roman"/>
          <w:b/>
          <w:bCs/>
          <w:sz w:val="13"/>
          <w:szCs w:val="13"/>
        </w:rPr>
        <w:t>) AND ANTI-CORRUPTION AND BRIBERY CODE (A</w:t>
      </w:r>
      <w:r w:rsidR="0059130A" w:rsidRPr="008C23E2">
        <w:rPr>
          <w:rFonts w:ascii="Times New Roman" w:hAnsi="Times New Roman"/>
          <w:b/>
          <w:bCs/>
          <w:sz w:val="13"/>
          <w:szCs w:val="13"/>
        </w:rPr>
        <w:t>BC</w:t>
      </w:r>
      <w:r w:rsidR="009F525D" w:rsidRPr="008C23E2">
        <w:rPr>
          <w:rFonts w:ascii="Times New Roman" w:hAnsi="Times New Roman"/>
          <w:b/>
          <w:bCs/>
          <w:sz w:val="13"/>
          <w:szCs w:val="13"/>
        </w:rPr>
        <w:t>)</w:t>
      </w: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774" w:author="Wan Azhar Wan Ahmad" w:date="2021-02-01T18:37:00Z"/>
          <w:rFonts w:ascii="Times New Roman" w:hAnsi="Times New Roman"/>
          <w:bCs/>
          <w:sz w:val="13"/>
          <w:szCs w:val="13"/>
          <w:rPrChange w:id="775" w:author="Wan Azhar Wan Ahmad" w:date="2021-02-01T18:37:00Z">
            <w:rPr>
              <w:del w:id="776" w:author="Wan Azhar Wan Ahmad" w:date="2021-02-01T18:37:00Z"/>
              <w:rFonts w:ascii="Times New Roman" w:hAnsi="Times New Roman"/>
              <w:b/>
              <w:bCs/>
              <w:vanish/>
              <w:sz w:val="13"/>
              <w:szCs w:val="13"/>
            </w:rPr>
          </w:rPrChange>
        </w:rPr>
        <w:pPrChange w:id="777"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778" w:author="Wan Azhar Wan Ahmad" w:date="2021-02-01T18:37:00Z"/>
          <w:rFonts w:ascii="Times New Roman" w:hAnsi="Times New Roman"/>
          <w:bCs/>
          <w:sz w:val="13"/>
          <w:szCs w:val="13"/>
          <w:rPrChange w:id="779" w:author="Wan Azhar Wan Ahmad" w:date="2021-02-01T18:37:00Z">
            <w:rPr>
              <w:del w:id="780" w:author="Wan Azhar Wan Ahmad" w:date="2021-02-01T18:37:00Z"/>
              <w:rFonts w:ascii="Times New Roman" w:hAnsi="Times New Roman"/>
              <w:b/>
              <w:bCs/>
              <w:vanish/>
              <w:sz w:val="13"/>
              <w:szCs w:val="13"/>
            </w:rPr>
          </w:rPrChange>
        </w:rPr>
        <w:pPrChange w:id="781"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782" w:author="Wan Azhar Wan Ahmad" w:date="2021-02-01T18:37:00Z"/>
          <w:rFonts w:ascii="Times New Roman" w:hAnsi="Times New Roman"/>
          <w:bCs/>
          <w:sz w:val="13"/>
          <w:szCs w:val="13"/>
          <w:rPrChange w:id="783" w:author="Wan Azhar Wan Ahmad" w:date="2021-02-01T18:37:00Z">
            <w:rPr>
              <w:del w:id="784" w:author="Wan Azhar Wan Ahmad" w:date="2021-02-01T18:37:00Z"/>
              <w:rFonts w:ascii="Times New Roman" w:hAnsi="Times New Roman"/>
              <w:b/>
              <w:bCs/>
              <w:vanish/>
              <w:sz w:val="13"/>
              <w:szCs w:val="13"/>
            </w:rPr>
          </w:rPrChange>
        </w:rPr>
        <w:pPrChange w:id="785"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786" w:author="Wan Azhar Wan Ahmad" w:date="2021-02-01T18:37:00Z"/>
          <w:rFonts w:ascii="Times New Roman" w:hAnsi="Times New Roman"/>
          <w:bCs/>
          <w:sz w:val="13"/>
          <w:szCs w:val="13"/>
          <w:rPrChange w:id="787" w:author="Wan Azhar Wan Ahmad" w:date="2021-02-01T18:37:00Z">
            <w:rPr>
              <w:del w:id="788" w:author="Wan Azhar Wan Ahmad" w:date="2021-02-01T18:37:00Z"/>
              <w:rFonts w:ascii="Times New Roman" w:hAnsi="Times New Roman"/>
              <w:b/>
              <w:bCs/>
              <w:vanish/>
              <w:sz w:val="13"/>
              <w:szCs w:val="13"/>
            </w:rPr>
          </w:rPrChange>
        </w:rPr>
        <w:pPrChange w:id="789"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790" w:author="Wan Azhar Wan Ahmad" w:date="2021-02-01T18:37:00Z"/>
          <w:rFonts w:ascii="Times New Roman" w:hAnsi="Times New Roman"/>
          <w:bCs/>
          <w:sz w:val="13"/>
          <w:szCs w:val="13"/>
          <w:rPrChange w:id="791" w:author="Wan Azhar Wan Ahmad" w:date="2021-02-01T18:37:00Z">
            <w:rPr>
              <w:del w:id="792" w:author="Wan Azhar Wan Ahmad" w:date="2021-02-01T18:37:00Z"/>
              <w:rFonts w:ascii="Times New Roman" w:hAnsi="Times New Roman"/>
              <w:b/>
              <w:bCs/>
              <w:vanish/>
              <w:sz w:val="13"/>
              <w:szCs w:val="13"/>
            </w:rPr>
          </w:rPrChange>
        </w:rPr>
        <w:pPrChange w:id="793"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794" w:author="Wan Azhar Wan Ahmad" w:date="2021-02-01T18:37:00Z"/>
          <w:rFonts w:ascii="Times New Roman" w:hAnsi="Times New Roman"/>
          <w:bCs/>
          <w:sz w:val="13"/>
          <w:szCs w:val="13"/>
          <w:rPrChange w:id="795" w:author="Wan Azhar Wan Ahmad" w:date="2021-02-01T18:37:00Z">
            <w:rPr>
              <w:del w:id="796" w:author="Wan Azhar Wan Ahmad" w:date="2021-02-01T18:37:00Z"/>
              <w:rFonts w:ascii="Times New Roman" w:hAnsi="Times New Roman"/>
              <w:b/>
              <w:bCs/>
              <w:vanish/>
              <w:sz w:val="13"/>
              <w:szCs w:val="13"/>
            </w:rPr>
          </w:rPrChange>
        </w:rPr>
        <w:pPrChange w:id="797"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798" w:author="Wan Azhar Wan Ahmad" w:date="2021-02-01T18:37:00Z"/>
          <w:rFonts w:ascii="Times New Roman" w:hAnsi="Times New Roman"/>
          <w:bCs/>
          <w:sz w:val="13"/>
          <w:szCs w:val="13"/>
          <w:rPrChange w:id="799" w:author="Wan Azhar Wan Ahmad" w:date="2021-02-01T18:37:00Z">
            <w:rPr>
              <w:del w:id="800" w:author="Wan Azhar Wan Ahmad" w:date="2021-02-01T18:37:00Z"/>
              <w:rFonts w:ascii="Times New Roman" w:hAnsi="Times New Roman"/>
              <w:b/>
              <w:bCs/>
              <w:vanish/>
              <w:sz w:val="13"/>
              <w:szCs w:val="13"/>
            </w:rPr>
          </w:rPrChange>
        </w:rPr>
        <w:pPrChange w:id="801"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02" w:author="Wan Azhar Wan Ahmad" w:date="2021-02-01T18:37:00Z"/>
          <w:rFonts w:ascii="Times New Roman" w:hAnsi="Times New Roman"/>
          <w:bCs/>
          <w:sz w:val="13"/>
          <w:szCs w:val="13"/>
          <w:rPrChange w:id="803" w:author="Wan Azhar Wan Ahmad" w:date="2021-02-01T18:37:00Z">
            <w:rPr>
              <w:del w:id="804" w:author="Wan Azhar Wan Ahmad" w:date="2021-02-01T18:37:00Z"/>
              <w:rFonts w:ascii="Times New Roman" w:hAnsi="Times New Roman"/>
              <w:b/>
              <w:bCs/>
              <w:vanish/>
              <w:sz w:val="13"/>
              <w:szCs w:val="13"/>
            </w:rPr>
          </w:rPrChange>
        </w:rPr>
        <w:pPrChange w:id="805"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06" w:author="Wan Azhar Wan Ahmad" w:date="2021-02-01T18:37:00Z"/>
          <w:rFonts w:ascii="Times New Roman" w:hAnsi="Times New Roman"/>
          <w:bCs/>
          <w:sz w:val="13"/>
          <w:szCs w:val="13"/>
          <w:rPrChange w:id="807" w:author="Wan Azhar Wan Ahmad" w:date="2021-02-01T18:37:00Z">
            <w:rPr>
              <w:del w:id="808" w:author="Wan Azhar Wan Ahmad" w:date="2021-02-01T18:37:00Z"/>
              <w:rFonts w:ascii="Times New Roman" w:hAnsi="Times New Roman"/>
              <w:b/>
              <w:bCs/>
              <w:vanish/>
              <w:sz w:val="13"/>
              <w:szCs w:val="13"/>
            </w:rPr>
          </w:rPrChange>
        </w:rPr>
        <w:pPrChange w:id="809"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10" w:author="Wan Azhar Wan Ahmad" w:date="2021-02-01T18:37:00Z"/>
          <w:rFonts w:ascii="Times New Roman" w:hAnsi="Times New Roman"/>
          <w:bCs/>
          <w:sz w:val="13"/>
          <w:szCs w:val="13"/>
          <w:rPrChange w:id="811" w:author="Wan Azhar Wan Ahmad" w:date="2021-02-01T18:37:00Z">
            <w:rPr>
              <w:del w:id="812" w:author="Wan Azhar Wan Ahmad" w:date="2021-02-01T18:37:00Z"/>
              <w:rFonts w:ascii="Times New Roman" w:hAnsi="Times New Roman"/>
              <w:b/>
              <w:bCs/>
              <w:vanish/>
              <w:sz w:val="13"/>
              <w:szCs w:val="13"/>
            </w:rPr>
          </w:rPrChange>
        </w:rPr>
        <w:pPrChange w:id="813"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14" w:author="Wan Azhar Wan Ahmad" w:date="2021-02-01T18:37:00Z"/>
          <w:rFonts w:ascii="Times New Roman" w:hAnsi="Times New Roman"/>
          <w:bCs/>
          <w:sz w:val="13"/>
          <w:szCs w:val="13"/>
          <w:rPrChange w:id="815" w:author="Wan Azhar Wan Ahmad" w:date="2021-02-01T18:37:00Z">
            <w:rPr>
              <w:del w:id="816" w:author="Wan Azhar Wan Ahmad" w:date="2021-02-01T18:37:00Z"/>
              <w:rFonts w:ascii="Times New Roman" w:hAnsi="Times New Roman"/>
              <w:b/>
              <w:bCs/>
              <w:vanish/>
              <w:sz w:val="13"/>
              <w:szCs w:val="13"/>
            </w:rPr>
          </w:rPrChange>
        </w:rPr>
        <w:pPrChange w:id="817"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18" w:author="Wan Azhar Wan Ahmad" w:date="2021-02-01T18:37:00Z"/>
          <w:rFonts w:ascii="Times New Roman" w:hAnsi="Times New Roman"/>
          <w:bCs/>
          <w:sz w:val="13"/>
          <w:szCs w:val="13"/>
          <w:rPrChange w:id="819" w:author="Wan Azhar Wan Ahmad" w:date="2021-02-01T18:37:00Z">
            <w:rPr>
              <w:del w:id="820" w:author="Wan Azhar Wan Ahmad" w:date="2021-02-01T18:37:00Z"/>
              <w:rFonts w:ascii="Times New Roman" w:hAnsi="Times New Roman"/>
              <w:b/>
              <w:bCs/>
              <w:vanish/>
              <w:sz w:val="13"/>
              <w:szCs w:val="13"/>
            </w:rPr>
          </w:rPrChange>
        </w:rPr>
        <w:pPrChange w:id="821"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22" w:author="Wan Azhar Wan Ahmad" w:date="2021-02-01T18:37:00Z"/>
          <w:rFonts w:ascii="Times New Roman" w:hAnsi="Times New Roman"/>
          <w:bCs/>
          <w:sz w:val="13"/>
          <w:szCs w:val="13"/>
          <w:rPrChange w:id="823" w:author="Wan Azhar Wan Ahmad" w:date="2021-02-01T18:37:00Z">
            <w:rPr>
              <w:del w:id="824" w:author="Wan Azhar Wan Ahmad" w:date="2021-02-01T18:37:00Z"/>
              <w:rFonts w:ascii="Times New Roman" w:hAnsi="Times New Roman"/>
              <w:b/>
              <w:bCs/>
              <w:vanish/>
              <w:sz w:val="13"/>
              <w:szCs w:val="13"/>
            </w:rPr>
          </w:rPrChange>
        </w:rPr>
        <w:pPrChange w:id="825"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26" w:author="Wan Azhar Wan Ahmad" w:date="2021-02-01T18:37:00Z"/>
          <w:rFonts w:ascii="Times New Roman" w:hAnsi="Times New Roman"/>
          <w:bCs/>
          <w:sz w:val="13"/>
          <w:szCs w:val="13"/>
          <w:rPrChange w:id="827" w:author="Wan Azhar Wan Ahmad" w:date="2021-02-01T18:37:00Z">
            <w:rPr>
              <w:del w:id="828" w:author="Wan Azhar Wan Ahmad" w:date="2021-02-01T18:37:00Z"/>
              <w:rFonts w:ascii="Times New Roman" w:hAnsi="Times New Roman"/>
              <w:b/>
              <w:bCs/>
              <w:vanish/>
              <w:sz w:val="13"/>
              <w:szCs w:val="13"/>
            </w:rPr>
          </w:rPrChange>
        </w:rPr>
        <w:pPrChange w:id="829"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30" w:author="Wan Azhar Wan Ahmad" w:date="2021-02-01T18:37:00Z"/>
          <w:rFonts w:ascii="Times New Roman" w:hAnsi="Times New Roman"/>
          <w:bCs/>
          <w:sz w:val="13"/>
          <w:szCs w:val="13"/>
          <w:rPrChange w:id="831" w:author="Wan Azhar Wan Ahmad" w:date="2021-02-01T18:37:00Z">
            <w:rPr>
              <w:del w:id="832" w:author="Wan Azhar Wan Ahmad" w:date="2021-02-01T18:37:00Z"/>
              <w:rFonts w:ascii="Times New Roman" w:hAnsi="Times New Roman"/>
              <w:b/>
              <w:bCs/>
              <w:vanish/>
              <w:sz w:val="13"/>
              <w:szCs w:val="13"/>
            </w:rPr>
          </w:rPrChange>
        </w:rPr>
        <w:pPrChange w:id="833"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34" w:author="Wan Azhar Wan Ahmad" w:date="2021-02-01T18:37:00Z"/>
          <w:rFonts w:ascii="Times New Roman" w:hAnsi="Times New Roman"/>
          <w:bCs/>
          <w:sz w:val="13"/>
          <w:szCs w:val="13"/>
          <w:rPrChange w:id="835" w:author="Wan Azhar Wan Ahmad" w:date="2021-02-01T18:37:00Z">
            <w:rPr>
              <w:del w:id="836" w:author="Wan Azhar Wan Ahmad" w:date="2021-02-01T18:37:00Z"/>
              <w:rFonts w:ascii="Times New Roman" w:hAnsi="Times New Roman"/>
              <w:b/>
              <w:bCs/>
              <w:vanish/>
              <w:sz w:val="13"/>
              <w:szCs w:val="13"/>
            </w:rPr>
          </w:rPrChange>
        </w:rPr>
        <w:pPrChange w:id="837"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38" w:author="Wan Azhar Wan Ahmad" w:date="2021-02-01T18:37:00Z"/>
          <w:rFonts w:ascii="Times New Roman" w:hAnsi="Times New Roman"/>
          <w:bCs/>
          <w:sz w:val="13"/>
          <w:szCs w:val="13"/>
          <w:rPrChange w:id="839" w:author="Wan Azhar Wan Ahmad" w:date="2021-02-01T18:37:00Z">
            <w:rPr>
              <w:del w:id="840" w:author="Wan Azhar Wan Ahmad" w:date="2021-02-01T18:37:00Z"/>
              <w:rFonts w:ascii="Times New Roman" w:hAnsi="Times New Roman"/>
              <w:b/>
              <w:bCs/>
              <w:vanish/>
              <w:sz w:val="13"/>
              <w:szCs w:val="13"/>
            </w:rPr>
          </w:rPrChange>
        </w:rPr>
        <w:pPrChange w:id="841"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42" w:author="Wan Azhar Wan Ahmad" w:date="2021-02-01T18:37:00Z"/>
          <w:rFonts w:ascii="Times New Roman" w:hAnsi="Times New Roman"/>
          <w:bCs/>
          <w:sz w:val="13"/>
          <w:szCs w:val="13"/>
          <w:rPrChange w:id="843" w:author="Wan Azhar Wan Ahmad" w:date="2021-02-01T18:37:00Z">
            <w:rPr>
              <w:del w:id="844" w:author="Wan Azhar Wan Ahmad" w:date="2021-02-01T18:37:00Z"/>
              <w:rFonts w:ascii="Times New Roman" w:hAnsi="Times New Roman"/>
              <w:b/>
              <w:bCs/>
              <w:vanish/>
              <w:sz w:val="13"/>
              <w:szCs w:val="13"/>
            </w:rPr>
          </w:rPrChange>
        </w:rPr>
        <w:pPrChange w:id="845"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46" w:author="Wan Azhar Wan Ahmad" w:date="2021-02-01T18:37:00Z"/>
          <w:rFonts w:ascii="Times New Roman" w:hAnsi="Times New Roman"/>
          <w:bCs/>
          <w:sz w:val="13"/>
          <w:szCs w:val="13"/>
          <w:rPrChange w:id="847" w:author="Wan Azhar Wan Ahmad" w:date="2021-02-01T18:37:00Z">
            <w:rPr>
              <w:del w:id="848" w:author="Wan Azhar Wan Ahmad" w:date="2021-02-01T18:37:00Z"/>
              <w:rFonts w:ascii="Times New Roman" w:hAnsi="Times New Roman"/>
              <w:b/>
              <w:bCs/>
              <w:vanish/>
              <w:sz w:val="13"/>
              <w:szCs w:val="13"/>
            </w:rPr>
          </w:rPrChange>
        </w:rPr>
        <w:pPrChange w:id="849"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50" w:author="Wan Azhar Wan Ahmad" w:date="2021-02-01T18:37:00Z"/>
          <w:rFonts w:ascii="Times New Roman" w:hAnsi="Times New Roman"/>
          <w:bCs/>
          <w:sz w:val="13"/>
          <w:szCs w:val="13"/>
          <w:rPrChange w:id="851" w:author="Wan Azhar Wan Ahmad" w:date="2021-02-01T18:37:00Z">
            <w:rPr>
              <w:del w:id="852" w:author="Wan Azhar Wan Ahmad" w:date="2021-02-01T18:37:00Z"/>
              <w:rFonts w:ascii="Times New Roman" w:hAnsi="Times New Roman"/>
              <w:b/>
              <w:bCs/>
              <w:vanish/>
              <w:sz w:val="13"/>
              <w:szCs w:val="13"/>
            </w:rPr>
          </w:rPrChange>
        </w:rPr>
        <w:pPrChange w:id="853"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54" w:author="Wan Azhar Wan Ahmad" w:date="2021-02-01T18:37:00Z"/>
          <w:rFonts w:ascii="Times New Roman" w:hAnsi="Times New Roman"/>
          <w:bCs/>
          <w:sz w:val="13"/>
          <w:szCs w:val="13"/>
          <w:rPrChange w:id="855" w:author="Wan Azhar Wan Ahmad" w:date="2021-02-01T18:37:00Z">
            <w:rPr>
              <w:del w:id="856" w:author="Wan Azhar Wan Ahmad" w:date="2021-02-01T18:37:00Z"/>
              <w:rFonts w:ascii="Times New Roman" w:hAnsi="Times New Roman"/>
              <w:b/>
              <w:bCs/>
              <w:vanish/>
              <w:sz w:val="13"/>
              <w:szCs w:val="13"/>
            </w:rPr>
          </w:rPrChange>
        </w:rPr>
        <w:pPrChange w:id="857"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58" w:author="Wan Azhar Wan Ahmad" w:date="2021-02-01T18:37:00Z"/>
          <w:rFonts w:ascii="Times New Roman" w:hAnsi="Times New Roman"/>
          <w:bCs/>
          <w:sz w:val="13"/>
          <w:szCs w:val="13"/>
          <w:rPrChange w:id="859" w:author="Wan Azhar Wan Ahmad" w:date="2021-02-01T18:37:00Z">
            <w:rPr>
              <w:del w:id="860" w:author="Wan Azhar Wan Ahmad" w:date="2021-02-01T18:37:00Z"/>
              <w:rFonts w:ascii="Times New Roman" w:hAnsi="Times New Roman"/>
              <w:b/>
              <w:bCs/>
              <w:vanish/>
              <w:sz w:val="13"/>
              <w:szCs w:val="13"/>
            </w:rPr>
          </w:rPrChange>
        </w:rPr>
        <w:pPrChange w:id="861"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9F525D" w:rsidRPr="00FB6928" w:rsidDel="00FB6928" w:rsidRDefault="009F525D">
      <w:pPr>
        <w:pStyle w:val="ListParagraph"/>
        <w:widowControl w:val="0"/>
        <w:numPr>
          <w:ilvl w:val="1"/>
          <w:numId w:val="16"/>
        </w:numPr>
        <w:overflowPunct w:val="0"/>
        <w:autoSpaceDE w:val="0"/>
        <w:autoSpaceDN w:val="0"/>
        <w:adjustRightInd w:val="0"/>
        <w:spacing w:line="236" w:lineRule="auto"/>
        <w:ind w:left="426"/>
        <w:jc w:val="both"/>
        <w:rPr>
          <w:del w:id="862" w:author="Wan Azhar Wan Ahmad" w:date="2021-02-01T18:37:00Z"/>
          <w:rFonts w:ascii="Times New Roman" w:hAnsi="Times New Roman"/>
          <w:bCs/>
          <w:sz w:val="13"/>
          <w:szCs w:val="13"/>
          <w:rPrChange w:id="863" w:author="Wan Azhar Wan Ahmad" w:date="2021-02-01T18:37:00Z">
            <w:rPr>
              <w:del w:id="864" w:author="Wan Azhar Wan Ahmad" w:date="2021-02-01T18:37:00Z"/>
              <w:rFonts w:ascii="Times New Roman" w:hAnsi="Times New Roman"/>
              <w:b/>
              <w:bCs/>
              <w:vanish/>
              <w:sz w:val="13"/>
              <w:szCs w:val="13"/>
            </w:rPr>
          </w:rPrChange>
        </w:rPr>
        <w:pPrChange w:id="865" w:author="Wan Azhar Wan Ahmad" w:date="2021-02-01T18:37:00Z">
          <w:pPr>
            <w:pStyle w:val="ListParagraph"/>
            <w:widowControl w:val="0"/>
            <w:numPr>
              <w:numId w:val="29"/>
            </w:numPr>
            <w:tabs>
              <w:tab w:val="left" w:pos="340"/>
            </w:tabs>
            <w:autoSpaceDE w:val="0"/>
            <w:autoSpaceDN w:val="0"/>
            <w:adjustRightInd w:val="0"/>
            <w:spacing w:line="239" w:lineRule="auto"/>
            <w:ind w:left="360" w:hanging="360"/>
            <w:jc w:val="both"/>
          </w:pPr>
        </w:pPrChange>
      </w:pPr>
    </w:p>
    <w:p w:rsidR="00F500C8" w:rsidRDefault="00F500C8">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866" w:author="Wan Azhar Wan Ahmad" w:date="2021-02-01T18:37:00Z">
          <w:pPr>
            <w:pStyle w:val="ListParagraph"/>
            <w:widowControl w:val="0"/>
            <w:tabs>
              <w:tab w:val="left" w:pos="340"/>
            </w:tabs>
            <w:autoSpaceDE w:val="0"/>
            <w:autoSpaceDN w:val="0"/>
            <w:adjustRightInd w:val="0"/>
            <w:spacing w:line="239" w:lineRule="auto"/>
            <w:ind w:left="360"/>
            <w:jc w:val="both"/>
          </w:pPr>
        </w:pPrChange>
      </w:pPr>
    </w:p>
    <w:p w:rsidR="00F500C8" w:rsidRDefault="00F500C8">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867" w:author="Wan Azhar Wan Ahmad" w:date="2021-02-01T18:37:00Z">
          <w:pPr>
            <w:pStyle w:val="ListParagraph"/>
            <w:widowControl w:val="0"/>
            <w:numPr>
              <w:ilvl w:val="1"/>
              <w:numId w:val="29"/>
            </w:numPr>
            <w:tabs>
              <w:tab w:val="left" w:pos="340"/>
            </w:tabs>
            <w:autoSpaceDE w:val="0"/>
            <w:autoSpaceDN w:val="0"/>
            <w:adjustRightInd w:val="0"/>
            <w:spacing w:line="239" w:lineRule="auto"/>
            <w:ind w:left="360" w:hanging="432"/>
            <w:jc w:val="both"/>
          </w:pPr>
        </w:pPrChange>
      </w:pPr>
      <w:r w:rsidRPr="00514278">
        <w:rPr>
          <w:rFonts w:ascii="Times New Roman" w:hAnsi="Times New Roman"/>
          <w:bCs/>
          <w:sz w:val="13"/>
          <w:szCs w:val="13"/>
        </w:rPr>
        <w:t xml:space="preserve">VENDOR represents that it is </w:t>
      </w:r>
      <w:r w:rsidRPr="00FD3EA9">
        <w:rPr>
          <w:rFonts w:ascii="Times New Roman" w:hAnsi="Times New Roman"/>
          <w:bCs/>
          <w:sz w:val="13"/>
          <w:szCs w:val="13"/>
        </w:rPr>
        <w:t xml:space="preserve">aware of and shall comply with KUB's </w:t>
      </w:r>
      <w:r w:rsidR="005066A4" w:rsidRPr="00FD3EA9">
        <w:rPr>
          <w:rFonts w:ascii="Times New Roman" w:hAnsi="Times New Roman"/>
          <w:bCs/>
          <w:sz w:val="13"/>
          <w:szCs w:val="13"/>
        </w:rPr>
        <w:t xml:space="preserve">COI, </w:t>
      </w:r>
      <w:proofErr w:type="spellStart"/>
      <w:r w:rsidRPr="00FD3EA9">
        <w:rPr>
          <w:rFonts w:ascii="Times New Roman" w:hAnsi="Times New Roman"/>
          <w:bCs/>
          <w:sz w:val="13"/>
          <w:szCs w:val="13"/>
        </w:rPr>
        <w:t>CoBE</w:t>
      </w:r>
      <w:proofErr w:type="spellEnd"/>
      <w:r w:rsidRPr="00FD3EA9">
        <w:rPr>
          <w:rFonts w:ascii="Times New Roman" w:hAnsi="Times New Roman"/>
          <w:bCs/>
          <w:sz w:val="13"/>
          <w:szCs w:val="13"/>
        </w:rPr>
        <w:t xml:space="preserve"> and ABC</w:t>
      </w:r>
      <w:del w:id="868" w:author="Syafiq Khairil Affandi" w:date="2021-01-13T15:15:00Z">
        <w:r w:rsidRPr="00FD3EA9" w:rsidDel="00D94124">
          <w:rPr>
            <w:rFonts w:ascii="Times New Roman" w:hAnsi="Times New Roman"/>
            <w:bCs/>
            <w:sz w:val="13"/>
            <w:szCs w:val="13"/>
          </w:rPr>
          <w:delText xml:space="preserve">, copy of which is attached hereto as </w:delText>
        </w:r>
        <w:r w:rsidRPr="00657AC1" w:rsidDel="00D94124">
          <w:rPr>
            <w:rFonts w:ascii="Times New Roman" w:hAnsi="Times New Roman"/>
            <w:bCs/>
            <w:sz w:val="13"/>
            <w:szCs w:val="13"/>
          </w:rPr>
          <w:delText>Appendix 1</w:delText>
        </w:r>
        <w:r w:rsidR="00FD3EA9" w:rsidDel="00D94124">
          <w:rPr>
            <w:rFonts w:ascii="Times New Roman" w:hAnsi="Times New Roman"/>
            <w:bCs/>
            <w:sz w:val="13"/>
            <w:szCs w:val="13"/>
          </w:rPr>
          <w:delText xml:space="preserve"> and</w:delText>
        </w:r>
        <w:r w:rsidR="00FD3EA9" w:rsidRPr="00FD3EA9" w:rsidDel="00D94124">
          <w:rPr>
            <w:rFonts w:ascii="Times New Roman" w:hAnsi="Times New Roman"/>
            <w:bCs/>
            <w:sz w:val="13"/>
            <w:szCs w:val="13"/>
          </w:rPr>
          <w:delText xml:space="preserve"> </w:delText>
        </w:r>
        <w:r w:rsidRPr="00657AC1" w:rsidDel="00D94124">
          <w:rPr>
            <w:rFonts w:ascii="Times New Roman" w:hAnsi="Times New Roman"/>
            <w:bCs/>
            <w:sz w:val="13"/>
            <w:szCs w:val="13"/>
          </w:rPr>
          <w:delText>Appendix 2</w:delText>
        </w:r>
        <w:r w:rsidRPr="00FD3EA9" w:rsidDel="00D94124">
          <w:rPr>
            <w:rFonts w:ascii="Times New Roman" w:hAnsi="Times New Roman"/>
            <w:bCs/>
            <w:sz w:val="13"/>
            <w:szCs w:val="13"/>
          </w:rPr>
          <w:delText xml:space="preserve"> respectively</w:delText>
        </w:r>
      </w:del>
      <w:del w:id="869" w:author="Syafiq Khairil Affandi" w:date="2021-01-14T09:51:00Z">
        <w:r w:rsidRPr="00FD3EA9" w:rsidDel="0027663D">
          <w:rPr>
            <w:rFonts w:ascii="Times New Roman" w:hAnsi="Times New Roman"/>
            <w:bCs/>
            <w:sz w:val="13"/>
            <w:szCs w:val="13"/>
          </w:rPr>
          <w:delText>.</w:delText>
        </w:r>
      </w:del>
      <w:ins w:id="870" w:author="Syafiq Khairil Affandi" w:date="2021-01-14T09:51:00Z">
        <w:r w:rsidR="0027663D">
          <w:rPr>
            <w:rFonts w:ascii="Times New Roman" w:hAnsi="Times New Roman"/>
            <w:bCs/>
            <w:sz w:val="13"/>
            <w:szCs w:val="13"/>
          </w:rPr>
          <w:t>.</w:t>
        </w:r>
      </w:ins>
      <w:r w:rsidRPr="00FD3EA9">
        <w:rPr>
          <w:rFonts w:ascii="Times New Roman" w:hAnsi="Times New Roman"/>
          <w:bCs/>
          <w:sz w:val="13"/>
          <w:szCs w:val="13"/>
        </w:rPr>
        <w:t xml:space="preserve"> VENDOR shall be responsible to inform itself of KUB's</w:t>
      </w:r>
      <w:r w:rsidR="0059130A" w:rsidRPr="00FD3EA9">
        <w:rPr>
          <w:rFonts w:ascii="Times New Roman" w:hAnsi="Times New Roman"/>
          <w:bCs/>
          <w:sz w:val="13"/>
          <w:szCs w:val="13"/>
        </w:rPr>
        <w:t xml:space="preserve"> COI</w:t>
      </w:r>
      <w:r w:rsidR="00FD3EA9">
        <w:rPr>
          <w:rFonts w:ascii="Times New Roman" w:hAnsi="Times New Roman"/>
          <w:bCs/>
          <w:sz w:val="13"/>
          <w:szCs w:val="13"/>
        </w:rPr>
        <w:t xml:space="preserve">, </w:t>
      </w:r>
      <w:proofErr w:type="spellStart"/>
      <w:r w:rsidRPr="00FD3EA9">
        <w:rPr>
          <w:rFonts w:ascii="Times New Roman" w:hAnsi="Times New Roman"/>
          <w:bCs/>
          <w:sz w:val="13"/>
          <w:szCs w:val="13"/>
        </w:rPr>
        <w:t>CoBE</w:t>
      </w:r>
      <w:proofErr w:type="spellEnd"/>
      <w:r w:rsidRPr="00FD3EA9">
        <w:rPr>
          <w:rFonts w:ascii="Times New Roman" w:hAnsi="Times New Roman"/>
          <w:bCs/>
          <w:sz w:val="13"/>
          <w:szCs w:val="13"/>
        </w:rPr>
        <w:t xml:space="preserve"> and ABC as</w:t>
      </w:r>
      <w:r w:rsidRPr="00514278">
        <w:rPr>
          <w:rFonts w:ascii="Times New Roman" w:hAnsi="Times New Roman"/>
          <w:bCs/>
          <w:sz w:val="13"/>
          <w:szCs w:val="13"/>
        </w:rPr>
        <w:t xml:space="preserve"> may be published and updated from time to time. </w:t>
      </w:r>
    </w:p>
    <w:p w:rsidR="00514278" w:rsidRPr="00514278" w:rsidRDefault="00514278">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871" w:author="Wan Azhar Wan Ahmad" w:date="2021-02-01T18:37:00Z">
          <w:pPr>
            <w:pStyle w:val="ListParagraph"/>
            <w:widowControl w:val="0"/>
            <w:tabs>
              <w:tab w:val="left" w:pos="340"/>
            </w:tabs>
            <w:autoSpaceDE w:val="0"/>
            <w:autoSpaceDN w:val="0"/>
            <w:adjustRightInd w:val="0"/>
            <w:spacing w:line="239" w:lineRule="auto"/>
            <w:ind w:left="360"/>
            <w:jc w:val="both"/>
          </w:pPr>
        </w:pPrChange>
      </w:pPr>
    </w:p>
    <w:p w:rsidR="007E2D80" w:rsidDel="00925BDB" w:rsidRDefault="00F500C8">
      <w:pPr>
        <w:pStyle w:val="ListParagraph"/>
        <w:widowControl w:val="0"/>
        <w:numPr>
          <w:ilvl w:val="1"/>
          <w:numId w:val="16"/>
        </w:numPr>
        <w:overflowPunct w:val="0"/>
        <w:autoSpaceDE w:val="0"/>
        <w:autoSpaceDN w:val="0"/>
        <w:adjustRightInd w:val="0"/>
        <w:spacing w:line="236" w:lineRule="auto"/>
        <w:ind w:left="426"/>
        <w:jc w:val="both"/>
        <w:rPr>
          <w:ins w:id="872" w:author="Syafiq Khairil Affandi" w:date="2021-02-03T09:18:00Z"/>
          <w:del w:id="873" w:author="Syafiq Khairil Affandi [2]" w:date="2021-05-02T12:49:00Z"/>
          <w:rFonts w:ascii="Times New Roman" w:hAnsi="Times New Roman"/>
          <w:bCs/>
          <w:sz w:val="13"/>
          <w:szCs w:val="13"/>
        </w:rPr>
        <w:pPrChange w:id="874" w:author="Wan Azhar Wan Ahmad" w:date="2021-02-01T18:37:00Z">
          <w:pPr>
            <w:pStyle w:val="ListParagraph"/>
            <w:widowControl w:val="0"/>
            <w:numPr>
              <w:ilvl w:val="1"/>
              <w:numId w:val="29"/>
            </w:numPr>
            <w:tabs>
              <w:tab w:val="left" w:pos="340"/>
            </w:tabs>
            <w:autoSpaceDE w:val="0"/>
            <w:autoSpaceDN w:val="0"/>
            <w:adjustRightInd w:val="0"/>
            <w:spacing w:line="239" w:lineRule="auto"/>
            <w:ind w:left="360" w:hanging="432"/>
            <w:jc w:val="both"/>
          </w:pPr>
        </w:pPrChange>
      </w:pPr>
      <w:r>
        <w:rPr>
          <w:rFonts w:ascii="Times New Roman" w:hAnsi="Times New Roman"/>
          <w:bCs/>
          <w:sz w:val="13"/>
          <w:szCs w:val="13"/>
        </w:rPr>
        <w:t xml:space="preserve">PURCHASER shall </w:t>
      </w:r>
      <w:r w:rsidRPr="00F500C8">
        <w:rPr>
          <w:rFonts w:ascii="Times New Roman" w:hAnsi="Times New Roman"/>
          <w:bCs/>
          <w:sz w:val="13"/>
          <w:szCs w:val="13"/>
        </w:rPr>
        <w:t xml:space="preserve">without prejudice to any other rights </w:t>
      </w:r>
      <w:r>
        <w:rPr>
          <w:rFonts w:ascii="Times New Roman" w:hAnsi="Times New Roman"/>
          <w:bCs/>
          <w:sz w:val="13"/>
          <w:szCs w:val="13"/>
        </w:rPr>
        <w:t>PURCHASER</w:t>
      </w:r>
      <w:r w:rsidRPr="00F500C8">
        <w:rPr>
          <w:rFonts w:ascii="Times New Roman" w:hAnsi="Times New Roman"/>
          <w:bCs/>
          <w:sz w:val="13"/>
          <w:szCs w:val="13"/>
        </w:rPr>
        <w:t xml:space="preserve"> may have, terminate this </w:t>
      </w:r>
      <w:r>
        <w:rPr>
          <w:rFonts w:ascii="Times New Roman" w:hAnsi="Times New Roman"/>
          <w:bCs/>
          <w:sz w:val="13"/>
          <w:szCs w:val="13"/>
        </w:rPr>
        <w:t>Agreement</w:t>
      </w:r>
      <w:r w:rsidRPr="00F500C8">
        <w:rPr>
          <w:rFonts w:ascii="Times New Roman" w:hAnsi="Times New Roman"/>
          <w:bCs/>
          <w:sz w:val="13"/>
          <w:szCs w:val="13"/>
        </w:rPr>
        <w:t xml:space="preserve"> in the event of any breach of this </w:t>
      </w:r>
      <w:r w:rsidRPr="00F500C8">
        <w:rPr>
          <w:rFonts w:ascii="Times New Roman" w:hAnsi="Times New Roman"/>
          <w:bCs/>
          <w:sz w:val="13"/>
          <w:szCs w:val="13"/>
        </w:rPr>
        <w:lastRenderedPageBreak/>
        <w:t xml:space="preserve">condition by </w:t>
      </w:r>
      <w:r>
        <w:rPr>
          <w:rFonts w:ascii="Times New Roman" w:hAnsi="Times New Roman"/>
          <w:bCs/>
          <w:sz w:val="13"/>
          <w:szCs w:val="13"/>
        </w:rPr>
        <w:t>VENDOR</w:t>
      </w:r>
      <w:r w:rsidRPr="00F500C8">
        <w:rPr>
          <w:rFonts w:ascii="Times New Roman" w:hAnsi="Times New Roman"/>
          <w:bCs/>
          <w:sz w:val="13"/>
          <w:szCs w:val="13"/>
        </w:rPr>
        <w:t xml:space="preserve"> and/or the </w:t>
      </w:r>
      <w:r>
        <w:rPr>
          <w:rFonts w:ascii="Times New Roman" w:hAnsi="Times New Roman"/>
          <w:bCs/>
          <w:sz w:val="13"/>
          <w:szCs w:val="13"/>
        </w:rPr>
        <w:t>VENDOR</w:t>
      </w:r>
      <w:r w:rsidRPr="00F500C8">
        <w:rPr>
          <w:rFonts w:ascii="Times New Roman" w:hAnsi="Times New Roman"/>
          <w:bCs/>
          <w:sz w:val="13"/>
          <w:szCs w:val="13"/>
        </w:rPr>
        <w:t>'s personnel.</w:t>
      </w:r>
    </w:p>
    <w:p w:rsidR="000F318D" w:rsidRPr="00925BDB" w:rsidDel="00925BDB" w:rsidRDefault="000F318D" w:rsidP="00925BDB">
      <w:pPr>
        <w:pStyle w:val="ListParagraph"/>
        <w:widowControl w:val="0"/>
        <w:numPr>
          <w:ilvl w:val="1"/>
          <w:numId w:val="16"/>
        </w:numPr>
        <w:overflowPunct w:val="0"/>
        <w:autoSpaceDE w:val="0"/>
        <w:autoSpaceDN w:val="0"/>
        <w:adjustRightInd w:val="0"/>
        <w:spacing w:line="236" w:lineRule="auto"/>
        <w:ind w:left="426"/>
        <w:jc w:val="both"/>
        <w:rPr>
          <w:ins w:id="875" w:author="Syafiq Khairil Affandi" w:date="2021-02-03T09:18:00Z"/>
          <w:del w:id="876" w:author="Syafiq Khairil Affandi [2]" w:date="2021-05-02T12:49:00Z"/>
          <w:rFonts w:ascii="Times New Roman" w:hAnsi="Times New Roman"/>
          <w:bCs/>
          <w:sz w:val="13"/>
          <w:szCs w:val="13"/>
          <w:rPrChange w:id="877" w:author="Syafiq Khairil Affandi [2]" w:date="2021-05-02T12:49:00Z">
            <w:rPr>
              <w:ins w:id="878" w:author="Syafiq Khairil Affandi" w:date="2021-02-03T09:18:00Z"/>
              <w:del w:id="879" w:author="Syafiq Khairil Affandi [2]" w:date="2021-05-02T12:49:00Z"/>
            </w:rPr>
          </w:rPrChange>
        </w:rPr>
        <w:pPrChange w:id="880" w:author="Syafiq Khairil Affandi [2]" w:date="2021-05-02T12:49:00Z">
          <w:pPr>
            <w:pStyle w:val="ListParagraph"/>
            <w:widowControl w:val="0"/>
            <w:numPr>
              <w:ilvl w:val="1"/>
              <w:numId w:val="16"/>
            </w:numPr>
            <w:overflowPunct w:val="0"/>
            <w:autoSpaceDE w:val="0"/>
            <w:autoSpaceDN w:val="0"/>
            <w:adjustRightInd w:val="0"/>
            <w:spacing w:line="236" w:lineRule="auto"/>
            <w:ind w:left="426" w:hanging="432"/>
            <w:jc w:val="both"/>
          </w:pPr>
        </w:pPrChange>
      </w:pPr>
    </w:p>
    <w:p w:rsidR="000F318D" w:rsidRPr="00925BDB" w:rsidRDefault="000F318D" w:rsidP="00925BDB">
      <w:pPr>
        <w:pStyle w:val="ListParagraph"/>
        <w:widowControl w:val="0"/>
        <w:numPr>
          <w:ilvl w:val="1"/>
          <w:numId w:val="16"/>
        </w:numPr>
        <w:overflowPunct w:val="0"/>
        <w:autoSpaceDE w:val="0"/>
        <w:autoSpaceDN w:val="0"/>
        <w:adjustRightInd w:val="0"/>
        <w:spacing w:line="236" w:lineRule="auto"/>
        <w:ind w:left="426"/>
        <w:jc w:val="both"/>
        <w:rPr>
          <w:rPrChange w:id="881" w:author="Syafiq Khairil Affandi [2]" w:date="2021-05-02T12:49:00Z">
            <w:rPr/>
          </w:rPrChange>
        </w:rPr>
        <w:pPrChange w:id="882" w:author="Syafiq Khairil Affandi [2]" w:date="2021-05-02T12:49:00Z">
          <w:pPr>
            <w:pStyle w:val="ListParagraph"/>
            <w:widowControl w:val="0"/>
            <w:numPr>
              <w:ilvl w:val="1"/>
              <w:numId w:val="29"/>
            </w:numPr>
            <w:tabs>
              <w:tab w:val="left" w:pos="340"/>
            </w:tabs>
            <w:autoSpaceDE w:val="0"/>
            <w:autoSpaceDN w:val="0"/>
            <w:adjustRightInd w:val="0"/>
            <w:spacing w:line="239" w:lineRule="auto"/>
            <w:ind w:left="360" w:hanging="432"/>
            <w:jc w:val="both"/>
          </w:pPr>
        </w:pPrChange>
      </w:pPr>
    </w:p>
    <w:p w:rsidR="00972B1A" w:rsidRPr="00DA463C" w:rsidRDefault="00972B1A" w:rsidP="00DA463C">
      <w:pPr>
        <w:widowControl w:val="0"/>
        <w:shd w:val="clear" w:color="auto" w:fill="FFFFFF"/>
        <w:tabs>
          <w:tab w:val="left" w:pos="340"/>
        </w:tabs>
        <w:suppressAutoHyphens/>
        <w:autoSpaceDE w:val="0"/>
        <w:autoSpaceDN w:val="0"/>
        <w:adjustRightInd w:val="0"/>
        <w:spacing w:after="0" w:line="239" w:lineRule="auto"/>
        <w:ind w:left="360"/>
        <w:jc w:val="both"/>
        <w:outlineLvl w:val="0"/>
        <w:rPr>
          <w:rFonts w:ascii="Times New Roman" w:hAnsi="Times New Roman" w:cs="Times New Roman"/>
          <w:bCs/>
          <w:sz w:val="13"/>
          <w:szCs w:val="13"/>
        </w:rPr>
      </w:pPr>
    </w:p>
    <w:p w:rsidR="002A15CC" w:rsidRPr="00972B1A"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883" w:author="Wan Azhar Wan Ahmad" w:date="2021-02-01T18:44:00Z">
          <w:pPr>
            <w:pStyle w:val="ListParagraph"/>
            <w:widowControl w:val="0"/>
            <w:numPr>
              <w:numId w:val="15"/>
            </w:numPr>
            <w:tabs>
              <w:tab w:val="left" w:pos="340"/>
            </w:tabs>
            <w:autoSpaceDE w:val="0"/>
            <w:autoSpaceDN w:val="0"/>
            <w:adjustRightInd w:val="0"/>
            <w:spacing w:line="239" w:lineRule="auto"/>
            <w:ind w:left="644" w:hanging="360"/>
          </w:pPr>
        </w:pPrChange>
      </w:pPr>
      <w:r w:rsidRPr="00972B1A">
        <w:rPr>
          <w:rFonts w:ascii="Times New Roman" w:hAnsi="Times New Roman"/>
          <w:b/>
          <w:bCs/>
          <w:sz w:val="13"/>
          <w:szCs w:val="13"/>
        </w:rPr>
        <w:t>WAIVER</w:t>
      </w:r>
    </w:p>
    <w:p w:rsidR="00972B1A" w:rsidRDefault="00972B1A">
      <w:pPr>
        <w:pStyle w:val="ListParagraph"/>
        <w:widowControl w:val="0"/>
        <w:overflowPunct w:val="0"/>
        <w:autoSpaceDE w:val="0"/>
        <w:autoSpaceDN w:val="0"/>
        <w:adjustRightInd w:val="0"/>
        <w:spacing w:line="236" w:lineRule="auto"/>
        <w:ind w:left="426"/>
        <w:jc w:val="both"/>
        <w:rPr>
          <w:ins w:id="884" w:author="Wan Azhar Wan Ahmad" w:date="2021-02-01T18:38:00Z"/>
          <w:rFonts w:ascii="Times New Roman" w:hAnsi="Times New Roman"/>
          <w:bCs/>
          <w:sz w:val="13"/>
          <w:szCs w:val="13"/>
        </w:rPr>
        <w:pPrChange w:id="885" w:author="Wan Azhar Wan Ahmad" w:date="2021-02-01T18:38:00Z">
          <w:pPr>
            <w:widowControl w:val="0"/>
            <w:overflowPunct w:val="0"/>
            <w:autoSpaceDE w:val="0"/>
            <w:autoSpaceDN w:val="0"/>
            <w:adjustRightInd w:val="0"/>
            <w:spacing w:after="0" w:line="240" w:lineRule="auto"/>
            <w:ind w:left="360"/>
            <w:jc w:val="both"/>
          </w:pPr>
        </w:pPrChange>
      </w:pPr>
    </w:p>
    <w:p w:rsidR="002A15CC" w:rsidRPr="002A15CC" w:rsidRDefault="002A15CC">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886" w:author="Wan Azhar Wan Ahmad" w:date="2021-02-01T18:38:00Z">
          <w:pPr>
            <w:widowControl w:val="0"/>
            <w:overflowPunct w:val="0"/>
            <w:autoSpaceDE w:val="0"/>
            <w:autoSpaceDN w:val="0"/>
            <w:adjustRightInd w:val="0"/>
            <w:spacing w:after="0" w:line="240" w:lineRule="auto"/>
            <w:ind w:left="360"/>
            <w:jc w:val="both"/>
          </w:pPr>
        </w:pPrChange>
      </w:pPr>
      <w:r w:rsidRPr="002A15CC">
        <w:rPr>
          <w:rFonts w:ascii="Times New Roman" w:hAnsi="Times New Roman"/>
          <w:bCs/>
          <w:sz w:val="13"/>
          <w:szCs w:val="13"/>
        </w:rPr>
        <w:t>No failure or delay by the PURCHASER in exercising any right, power or privilege hereunder will operate as a waiver thereof</w:t>
      </w:r>
      <w:r w:rsidR="00CE6301">
        <w:rPr>
          <w:rFonts w:ascii="Times New Roman" w:hAnsi="Times New Roman"/>
          <w:bCs/>
          <w:sz w:val="13"/>
          <w:szCs w:val="13"/>
        </w:rPr>
        <w:t xml:space="preserve">, nor will any single or partial exercise of it preclude any further exercise or the exercise of any right, power or </w:t>
      </w:r>
      <w:r w:rsidR="00CD4028">
        <w:rPr>
          <w:rFonts w:ascii="Times New Roman" w:hAnsi="Times New Roman"/>
          <w:bCs/>
          <w:sz w:val="13"/>
          <w:szCs w:val="13"/>
        </w:rPr>
        <w:t>privilege</w:t>
      </w:r>
      <w:r w:rsidR="00CE6301">
        <w:rPr>
          <w:rFonts w:ascii="Times New Roman" w:hAnsi="Times New Roman"/>
          <w:bCs/>
          <w:sz w:val="13"/>
          <w:szCs w:val="13"/>
        </w:rPr>
        <w:t xml:space="preserve"> under this </w:t>
      </w:r>
      <w:r w:rsidR="0019282B">
        <w:rPr>
          <w:rFonts w:ascii="Times New Roman" w:hAnsi="Times New Roman"/>
          <w:bCs/>
          <w:sz w:val="13"/>
          <w:szCs w:val="13"/>
        </w:rPr>
        <w:t>Agreement</w:t>
      </w:r>
      <w:r w:rsidR="00CE6301">
        <w:rPr>
          <w:rFonts w:ascii="Times New Roman" w:hAnsi="Times New Roman"/>
          <w:bCs/>
          <w:sz w:val="13"/>
          <w:szCs w:val="13"/>
        </w:rPr>
        <w:t xml:space="preserve"> or otherwise</w:t>
      </w:r>
      <w:r w:rsidRPr="002A15CC">
        <w:rPr>
          <w:rFonts w:ascii="Times New Roman" w:hAnsi="Times New Roman"/>
          <w:bCs/>
          <w:sz w:val="13"/>
          <w:szCs w:val="13"/>
        </w:rPr>
        <w:t>.</w:t>
      </w:r>
    </w:p>
    <w:p w:rsidR="002A15CC" w:rsidDel="000F318D" w:rsidRDefault="002A15CC">
      <w:pPr>
        <w:pStyle w:val="ListParagraph"/>
        <w:widowControl w:val="0"/>
        <w:overflowPunct w:val="0"/>
        <w:autoSpaceDE w:val="0"/>
        <w:autoSpaceDN w:val="0"/>
        <w:adjustRightInd w:val="0"/>
        <w:spacing w:line="236" w:lineRule="auto"/>
        <w:ind w:left="426"/>
        <w:jc w:val="both"/>
        <w:rPr>
          <w:ins w:id="887" w:author="Wan Azhar Wan Ahmad" w:date="2021-02-01T19:04:00Z"/>
          <w:del w:id="888" w:author="Syafiq Khairil Affandi" w:date="2021-02-03T09:18:00Z"/>
          <w:rFonts w:ascii="Times New Roman" w:hAnsi="Times New Roman"/>
          <w:bCs/>
          <w:sz w:val="13"/>
          <w:szCs w:val="13"/>
        </w:rPr>
        <w:pPrChange w:id="889" w:author="Wan Azhar Wan Ahmad" w:date="2021-02-01T18:38:00Z">
          <w:pPr>
            <w:widowControl w:val="0"/>
            <w:overflowPunct w:val="0"/>
            <w:autoSpaceDE w:val="0"/>
            <w:autoSpaceDN w:val="0"/>
            <w:adjustRightInd w:val="0"/>
            <w:spacing w:after="0" w:line="240" w:lineRule="auto"/>
            <w:ind w:left="360"/>
            <w:jc w:val="both"/>
          </w:pPr>
        </w:pPrChange>
      </w:pPr>
    </w:p>
    <w:p w:rsidR="00463308" w:rsidDel="000F318D" w:rsidRDefault="00463308">
      <w:pPr>
        <w:pStyle w:val="ListParagraph"/>
        <w:widowControl w:val="0"/>
        <w:overflowPunct w:val="0"/>
        <w:autoSpaceDE w:val="0"/>
        <w:autoSpaceDN w:val="0"/>
        <w:adjustRightInd w:val="0"/>
        <w:spacing w:line="236" w:lineRule="auto"/>
        <w:ind w:left="426"/>
        <w:jc w:val="both"/>
        <w:rPr>
          <w:ins w:id="890" w:author="Wan Azhar Wan Ahmad" w:date="2021-02-01T19:04:00Z"/>
          <w:del w:id="891" w:author="Syafiq Khairil Affandi" w:date="2021-02-03T09:18:00Z"/>
          <w:rFonts w:ascii="Times New Roman" w:hAnsi="Times New Roman"/>
          <w:bCs/>
          <w:sz w:val="13"/>
          <w:szCs w:val="13"/>
        </w:rPr>
        <w:pPrChange w:id="892" w:author="Wan Azhar Wan Ahmad" w:date="2021-02-01T18:38:00Z">
          <w:pPr>
            <w:widowControl w:val="0"/>
            <w:overflowPunct w:val="0"/>
            <w:autoSpaceDE w:val="0"/>
            <w:autoSpaceDN w:val="0"/>
            <w:adjustRightInd w:val="0"/>
            <w:spacing w:after="0" w:line="240" w:lineRule="auto"/>
            <w:ind w:left="360"/>
            <w:jc w:val="both"/>
          </w:pPr>
        </w:pPrChange>
      </w:pPr>
    </w:p>
    <w:p w:rsidR="00463308" w:rsidDel="000F318D" w:rsidRDefault="00463308">
      <w:pPr>
        <w:pStyle w:val="ListParagraph"/>
        <w:widowControl w:val="0"/>
        <w:overflowPunct w:val="0"/>
        <w:autoSpaceDE w:val="0"/>
        <w:autoSpaceDN w:val="0"/>
        <w:adjustRightInd w:val="0"/>
        <w:spacing w:line="236" w:lineRule="auto"/>
        <w:ind w:left="426"/>
        <w:jc w:val="both"/>
        <w:rPr>
          <w:ins w:id="893" w:author="Wan Azhar Wan Ahmad" w:date="2021-02-01T19:04:00Z"/>
          <w:del w:id="894" w:author="Syafiq Khairil Affandi" w:date="2021-02-03T09:18:00Z"/>
          <w:rFonts w:ascii="Times New Roman" w:hAnsi="Times New Roman"/>
          <w:bCs/>
          <w:sz w:val="13"/>
          <w:szCs w:val="13"/>
        </w:rPr>
        <w:pPrChange w:id="895" w:author="Wan Azhar Wan Ahmad" w:date="2021-02-01T18:38:00Z">
          <w:pPr>
            <w:widowControl w:val="0"/>
            <w:overflowPunct w:val="0"/>
            <w:autoSpaceDE w:val="0"/>
            <w:autoSpaceDN w:val="0"/>
            <w:adjustRightInd w:val="0"/>
            <w:spacing w:after="0" w:line="240" w:lineRule="auto"/>
            <w:ind w:left="360"/>
            <w:jc w:val="both"/>
          </w:pPr>
        </w:pPrChange>
      </w:pPr>
    </w:p>
    <w:p w:rsidR="00463308" w:rsidRPr="002A15CC" w:rsidRDefault="00463308">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896" w:author="Wan Azhar Wan Ahmad" w:date="2021-02-01T18:38:00Z">
          <w:pPr>
            <w:widowControl w:val="0"/>
            <w:overflowPunct w:val="0"/>
            <w:autoSpaceDE w:val="0"/>
            <w:autoSpaceDN w:val="0"/>
            <w:adjustRightInd w:val="0"/>
            <w:spacing w:after="0" w:line="240" w:lineRule="auto"/>
            <w:ind w:left="360"/>
            <w:jc w:val="both"/>
          </w:pPr>
        </w:pPrChange>
      </w:pPr>
    </w:p>
    <w:p w:rsidR="002A15CC" w:rsidRPr="00972B1A" w:rsidRDefault="002A15CC">
      <w:pPr>
        <w:pStyle w:val="ListParagraph"/>
        <w:widowControl w:val="0"/>
        <w:numPr>
          <w:ilvl w:val="0"/>
          <w:numId w:val="16"/>
        </w:numPr>
        <w:overflowPunct w:val="0"/>
        <w:autoSpaceDE w:val="0"/>
        <w:autoSpaceDN w:val="0"/>
        <w:adjustRightInd w:val="0"/>
        <w:spacing w:line="236" w:lineRule="auto"/>
        <w:ind w:left="426" w:hanging="426"/>
        <w:jc w:val="both"/>
        <w:rPr>
          <w:ins w:id="897" w:author="Wan Azhar Wan Ahmad" w:date="2021-02-01T18:38:00Z"/>
          <w:rFonts w:ascii="Times New Roman" w:hAnsi="Times New Roman"/>
          <w:b/>
          <w:bCs/>
          <w:sz w:val="13"/>
          <w:szCs w:val="13"/>
          <w:rPrChange w:id="898" w:author="Wan Azhar Wan Ahmad" w:date="2021-02-01T18:38:00Z">
            <w:rPr>
              <w:ins w:id="899" w:author="Wan Azhar Wan Ahmad" w:date="2021-02-01T18:38:00Z"/>
              <w:rFonts w:ascii="Times New Roman" w:hAnsi="Times New Roman"/>
              <w:bCs/>
              <w:sz w:val="13"/>
              <w:szCs w:val="13"/>
            </w:rPr>
          </w:rPrChange>
        </w:rPr>
        <w:pPrChange w:id="900" w:author="Wan Azhar Wan Ahmad" w:date="2021-02-01T18:38:00Z">
          <w:pPr>
            <w:pStyle w:val="ListParagraph"/>
            <w:widowControl w:val="0"/>
            <w:numPr>
              <w:numId w:val="15"/>
            </w:numPr>
            <w:tabs>
              <w:tab w:val="left" w:pos="340"/>
            </w:tabs>
            <w:autoSpaceDE w:val="0"/>
            <w:autoSpaceDN w:val="0"/>
            <w:adjustRightInd w:val="0"/>
            <w:spacing w:line="239" w:lineRule="auto"/>
            <w:ind w:left="644" w:hanging="360"/>
          </w:pPr>
        </w:pPrChange>
      </w:pPr>
      <w:r w:rsidRPr="00972B1A">
        <w:rPr>
          <w:rFonts w:ascii="Times New Roman" w:hAnsi="Times New Roman"/>
          <w:b/>
          <w:bCs/>
          <w:sz w:val="13"/>
          <w:szCs w:val="13"/>
        </w:rPr>
        <w:t>SUB-CONTRACT</w:t>
      </w:r>
      <w:r w:rsidR="00CE6301" w:rsidRPr="00972B1A">
        <w:rPr>
          <w:rFonts w:ascii="Times New Roman" w:hAnsi="Times New Roman"/>
          <w:b/>
          <w:bCs/>
          <w:sz w:val="13"/>
          <w:szCs w:val="13"/>
        </w:rPr>
        <w:t>,</w:t>
      </w:r>
      <w:r w:rsidR="003079E0" w:rsidRPr="00972B1A">
        <w:rPr>
          <w:rFonts w:ascii="Times New Roman" w:hAnsi="Times New Roman"/>
          <w:b/>
          <w:bCs/>
          <w:sz w:val="13"/>
          <w:szCs w:val="13"/>
        </w:rPr>
        <w:t xml:space="preserve"> </w:t>
      </w:r>
      <w:r w:rsidR="00CE6301" w:rsidRPr="00972B1A">
        <w:rPr>
          <w:rFonts w:ascii="Times New Roman" w:hAnsi="Times New Roman"/>
          <w:b/>
          <w:bCs/>
          <w:sz w:val="13"/>
          <w:szCs w:val="13"/>
        </w:rPr>
        <w:t>ASSIGNMENT</w:t>
      </w:r>
      <w:r w:rsidRPr="00972B1A">
        <w:rPr>
          <w:rFonts w:ascii="Times New Roman" w:hAnsi="Times New Roman"/>
          <w:b/>
          <w:bCs/>
          <w:sz w:val="13"/>
          <w:szCs w:val="13"/>
        </w:rPr>
        <w:t xml:space="preserve"> AND NOVATION</w:t>
      </w:r>
    </w:p>
    <w:p w:rsidR="00972B1A" w:rsidRPr="00972B1A" w:rsidRDefault="00972B1A">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901" w:author="Wan Azhar Wan Ahmad" w:date="2021-02-01T18:38:00Z">
            <w:rPr>
              <w:rFonts w:ascii="Times New Roman" w:hAnsi="Times New Roman"/>
              <w:b/>
              <w:bCs/>
              <w:sz w:val="13"/>
              <w:szCs w:val="13"/>
            </w:rPr>
          </w:rPrChange>
        </w:rPr>
        <w:pPrChange w:id="902" w:author="Wan Azhar Wan Ahmad" w:date="2021-02-01T18:38:00Z">
          <w:pPr>
            <w:pStyle w:val="ListParagraph"/>
            <w:widowControl w:val="0"/>
            <w:numPr>
              <w:numId w:val="15"/>
            </w:numPr>
            <w:tabs>
              <w:tab w:val="left" w:pos="340"/>
            </w:tabs>
            <w:autoSpaceDE w:val="0"/>
            <w:autoSpaceDN w:val="0"/>
            <w:adjustRightInd w:val="0"/>
            <w:spacing w:line="239" w:lineRule="auto"/>
            <w:ind w:left="644" w:hanging="360"/>
          </w:pPr>
        </w:pPrChange>
      </w:pP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903" w:author="Wan Azhar Wan Ahmad" w:date="2021-02-01T18:41:00Z">
          <w:pPr>
            <w:widowControl w:val="0"/>
            <w:overflowPunct w:val="0"/>
            <w:autoSpaceDE w:val="0"/>
            <w:autoSpaceDN w:val="0"/>
            <w:adjustRightInd w:val="0"/>
            <w:spacing w:after="0" w:line="240" w:lineRule="auto"/>
            <w:ind w:left="360"/>
            <w:jc w:val="both"/>
          </w:pPr>
        </w:pPrChange>
      </w:pPr>
      <w:r w:rsidRPr="002A15CC">
        <w:rPr>
          <w:rFonts w:ascii="Times New Roman" w:hAnsi="Times New Roman"/>
          <w:bCs/>
          <w:sz w:val="13"/>
          <w:szCs w:val="13"/>
        </w:rPr>
        <w:t>Unless otherwise agreed in writing, the VENDOR shall not novate</w:t>
      </w:r>
      <w:r w:rsidR="00CE6301">
        <w:rPr>
          <w:rFonts w:ascii="Times New Roman" w:hAnsi="Times New Roman"/>
          <w:bCs/>
          <w:sz w:val="13"/>
          <w:szCs w:val="13"/>
        </w:rPr>
        <w:t>, assign</w:t>
      </w:r>
      <w:r w:rsidRPr="002A15CC">
        <w:rPr>
          <w:rFonts w:ascii="Times New Roman" w:hAnsi="Times New Roman"/>
          <w:bCs/>
          <w:sz w:val="13"/>
          <w:szCs w:val="13"/>
        </w:rPr>
        <w:t xml:space="preserve"> or sub-contract </w:t>
      </w:r>
      <w:r w:rsidR="00CE6301">
        <w:rPr>
          <w:rFonts w:ascii="Times New Roman" w:hAnsi="Times New Roman"/>
          <w:bCs/>
          <w:sz w:val="13"/>
          <w:szCs w:val="13"/>
        </w:rPr>
        <w:t xml:space="preserve">all or any portion of </w:t>
      </w:r>
      <w:r w:rsidRPr="002A15CC">
        <w:rPr>
          <w:rFonts w:ascii="Times New Roman" w:hAnsi="Times New Roman"/>
          <w:bCs/>
          <w:sz w:val="13"/>
          <w:szCs w:val="13"/>
        </w:rPr>
        <w:t>the supply of Goods</w:t>
      </w:r>
      <w:r w:rsidR="00CE6301">
        <w:rPr>
          <w:rFonts w:ascii="Times New Roman" w:hAnsi="Times New Roman"/>
          <w:bCs/>
          <w:sz w:val="13"/>
          <w:szCs w:val="13"/>
        </w:rPr>
        <w:t xml:space="preserve"> and</w:t>
      </w:r>
      <w:r w:rsidRPr="002A15CC">
        <w:rPr>
          <w:rFonts w:ascii="Times New Roman" w:hAnsi="Times New Roman"/>
          <w:bCs/>
          <w:sz w:val="13"/>
          <w:szCs w:val="13"/>
        </w:rPr>
        <w:t>/</w:t>
      </w:r>
      <w:r w:rsidR="00CE6301">
        <w:rPr>
          <w:rFonts w:ascii="Times New Roman" w:hAnsi="Times New Roman"/>
          <w:bCs/>
          <w:sz w:val="13"/>
          <w:szCs w:val="13"/>
        </w:rPr>
        <w:t>or Services</w:t>
      </w:r>
      <w:r w:rsidRPr="002A15CC">
        <w:rPr>
          <w:rFonts w:ascii="Times New Roman" w:hAnsi="Times New Roman"/>
          <w:bCs/>
          <w:sz w:val="13"/>
          <w:szCs w:val="13"/>
        </w:rPr>
        <w:t xml:space="preserve"> to any third party. Where novation</w:t>
      </w:r>
      <w:r w:rsidR="00CE6301">
        <w:rPr>
          <w:rFonts w:ascii="Times New Roman" w:hAnsi="Times New Roman"/>
          <w:bCs/>
          <w:sz w:val="13"/>
          <w:szCs w:val="13"/>
        </w:rPr>
        <w:t>, assignment</w:t>
      </w:r>
      <w:r w:rsidRPr="002A15CC">
        <w:rPr>
          <w:rFonts w:ascii="Times New Roman" w:hAnsi="Times New Roman"/>
          <w:bCs/>
          <w:sz w:val="13"/>
          <w:szCs w:val="13"/>
        </w:rPr>
        <w:t xml:space="preserve"> or sub-contract is allowed, the VENDOR shall remain responsible for the discharge of such obligations or liabilities</w:t>
      </w:r>
      <w:r w:rsidR="00CE6301">
        <w:rPr>
          <w:rFonts w:ascii="Times New Roman" w:hAnsi="Times New Roman"/>
          <w:bCs/>
          <w:sz w:val="13"/>
          <w:szCs w:val="13"/>
        </w:rPr>
        <w:t xml:space="preserve"> and this </w:t>
      </w:r>
      <w:r w:rsidR="0019282B">
        <w:rPr>
          <w:rFonts w:ascii="Times New Roman" w:hAnsi="Times New Roman"/>
          <w:bCs/>
          <w:sz w:val="13"/>
          <w:szCs w:val="13"/>
        </w:rPr>
        <w:t>Agreement</w:t>
      </w:r>
      <w:r w:rsidR="003079E0">
        <w:rPr>
          <w:rFonts w:ascii="Times New Roman" w:hAnsi="Times New Roman"/>
          <w:bCs/>
          <w:sz w:val="13"/>
          <w:szCs w:val="13"/>
        </w:rPr>
        <w:t xml:space="preserve"> </w:t>
      </w:r>
      <w:r w:rsidR="00CE6301" w:rsidRPr="002A15CC">
        <w:rPr>
          <w:rFonts w:ascii="Times New Roman" w:hAnsi="Times New Roman"/>
          <w:bCs/>
          <w:sz w:val="13"/>
          <w:szCs w:val="13"/>
        </w:rPr>
        <w:t>shall be binding on the respective successors in title and permitted assigns of the VENDOR</w:t>
      </w:r>
      <w:r w:rsidRPr="002A15CC">
        <w:rPr>
          <w:rFonts w:ascii="Times New Roman" w:hAnsi="Times New Roman"/>
          <w:bCs/>
          <w:sz w:val="13"/>
          <w:szCs w:val="13"/>
        </w:rPr>
        <w:t>.</w:t>
      </w:r>
    </w:p>
    <w:p w:rsidR="002A15CC" w:rsidRPr="002A15CC" w:rsidRDefault="002A15CC" w:rsidP="002A15CC">
      <w:pPr>
        <w:widowControl w:val="0"/>
        <w:overflowPunct w:val="0"/>
        <w:autoSpaceDE w:val="0"/>
        <w:autoSpaceDN w:val="0"/>
        <w:adjustRightInd w:val="0"/>
        <w:spacing w:after="0" w:line="240" w:lineRule="auto"/>
        <w:ind w:left="360"/>
        <w:jc w:val="both"/>
        <w:rPr>
          <w:rFonts w:ascii="Times New Roman" w:hAnsi="Times New Roman" w:cs="Times New Roman"/>
          <w:bCs/>
          <w:sz w:val="13"/>
          <w:szCs w:val="13"/>
        </w:rPr>
      </w:pPr>
      <w:r w:rsidRPr="002A15CC">
        <w:rPr>
          <w:rFonts w:ascii="Times New Roman" w:hAnsi="Times New Roman" w:cs="Times New Roman"/>
          <w:bCs/>
          <w:sz w:val="13"/>
          <w:szCs w:val="13"/>
        </w:rPr>
        <w:t> </w:t>
      </w:r>
    </w:p>
    <w:p w:rsidR="007E2D80" w:rsidRPr="00972B1A" w:rsidRDefault="002A15CC">
      <w:pPr>
        <w:pStyle w:val="ListParagraph"/>
        <w:widowControl w:val="0"/>
        <w:numPr>
          <w:ilvl w:val="0"/>
          <w:numId w:val="16"/>
        </w:numPr>
        <w:overflowPunct w:val="0"/>
        <w:autoSpaceDE w:val="0"/>
        <w:autoSpaceDN w:val="0"/>
        <w:adjustRightInd w:val="0"/>
        <w:spacing w:line="236" w:lineRule="auto"/>
        <w:ind w:left="426" w:hanging="426"/>
        <w:jc w:val="both"/>
        <w:rPr>
          <w:ins w:id="904" w:author="Wan Azhar Wan Ahmad" w:date="2021-02-01T18:39:00Z"/>
          <w:rFonts w:ascii="Times New Roman" w:hAnsi="Times New Roman"/>
          <w:b/>
          <w:bCs/>
          <w:sz w:val="13"/>
          <w:szCs w:val="13"/>
          <w:rPrChange w:id="905" w:author="Wan Azhar Wan Ahmad" w:date="2021-02-01T18:39:00Z">
            <w:rPr>
              <w:ins w:id="906" w:author="Wan Azhar Wan Ahmad" w:date="2021-02-01T18:39:00Z"/>
              <w:rFonts w:ascii="Times New Roman" w:hAnsi="Times New Roman"/>
              <w:bCs/>
              <w:sz w:val="13"/>
              <w:szCs w:val="13"/>
            </w:rPr>
          </w:rPrChange>
        </w:rPr>
        <w:pPrChange w:id="907" w:author="Wan Azhar Wan Ahmad" w:date="2021-02-01T18:39:00Z">
          <w:pPr>
            <w:pStyle w:val="ListParagraph"/>
            <w:widowControl w:val="0"/>
            <w:numPr>
              <w:numId w:val="15"/>
            </w:numPr>
            <w:tabs>
              <w:tab w:val="left" w:pos="340"/>
            </w:tabs>
            <w:autoSpaceDE w:val="0"/>
            <w:autoSpaceDN w:val="0"/>
            <w:adjustRightInd w:val="0"/>
            <w:spacing w:line="239" w:lineRule="auto"/>
            <w:ind w:left="644" w:hanging="360"/>
          </w:pPr>
        </w:pPrChange>
      </w:pPr>
      <w:r w:rsidRPr="00972B1A">
        <w:rPr>
          <w:rFonts w:ascii="Times New Roman" w:hAnsi="Times New Roman"/>
          <w:b/>
          <w:bCs/>
          <w:sz w:val="13"/>
          <w:szCs w:val="13"/>
        </w:rPr>
        <w:t>SUSPENSION</w:t>
      </w:r>
    </w:p>
    <w:p w:rsidR="00972B1A" w:rsidRPr="00972B1A" w:rsidRDefault="00972B1A">
      <w:pPr>
        <w:pStyle w:val="ListParagraph"/>
        <w:rPr>
          <w:ins w:id="908" w:author="Wan Azhar Wan Ahmad" w:date="2021-02-01T18:39:00Z"/>
          <w:rFonts w:ascii="Times New Roman" w:hAnsi="Times New Roman"/>
          <w:bCs/>
          <w:sz w:val="13"/>
          <w:szCs w:val="13"/>
          <w:rPrChange w:id="909" w:author="Wan Azhar Wan Ahmad" w:date="2021-02-01T18:39:00Z">
            <w:rPr>
              <w:ins w:id="910" w:author="Wan Azhar Wan Ahmad" w:date="2021-02-01T18:39:00Z"/>
            </w:rPr>
          </w:rPrChange>
        </w:rPr>
        <w:pPrChange w:id="911" w:author="Wan Azhar Wan Ahmad" w:date="2021-02-01T18:39:00Z">
          <w:pPr>
            <w:pStyle w:val="ListParagraph"/>
            <w:widowControl w:val="0"/>
            <w:numPr>
              <w:ilvl w:val="1"/>
              <w:numId w:val="16"/>
            </w:numPr>
            <w:overflowPunct w:val="0"/>
            <w:autoSpaceDE w:val="0"/>
            <w:autoSpaceDN w:val="0"/>
            <w:adjustRightInd w:val="0"/>
            <w:spacing w:line="236" w:lineRule="auto"/>
            <w:ind w:left="426" w:hanging="432"/>
            <w:jc w:val="both"/>
          </w:pPr>
        </w:pPrChange>
      </w:pPr>
    </w:p>
    <w:p w:rsidR="00972B1A" w:rsidRPr="00972B1A" w:rsidDel="00972B1A" w:rsidRDefault="00972B1A">
      <w:pPr>
        <w:pStyle w:val="ListParagraph"/>
        <w:widowControl w:val="0"/>
        <w:overflowPunct w:val="0"/>
        <w:autoSpaceDE w:val="0"/>
        <w:autoSpaceDN w:val="0"/>
        <w:adjustRightInd w:val="0"/>
        <w:spacing w:line="236" w:lineRule="auto"/>
        <w:ind w:left="426"/>
        <w:jc w:val="both"/>
        <w:rPr>
          <w:del w:id="912" w:author="Wan Azhar Wan Ahmad" w:date="2021-02-01T18:39:00Z"/>
          <w:rFonts w:ascii="Times New Roman" w:hAnsi="Times New Roman"/>
          <w:bCs/>
          <w:sz w:val="13"/>
          <w:szCs w:val="13"/>
          <w:rPrChange w:id="913" w:author="Wan Azhar Wan Ahmad" w:date="2021-02-01T18:39:00Z">
            <w:rPr>
              <w:del w:id="914" w:author="Wan Azhar Wan Ahmad" w:date="2021-02-01T18:39:00Z"/>
              <w:rFonts w:ascii="Times New Roman" w:hAnsi="Times New Roman"/>
              <w:b/>
              <w:bCs/>
              <w:sz w:val="13"/>
              <w:szCs w:val="13"/>
            </w:rPr>
          </w:rPrChange>
        </w:rPr>
        <w:pPrChange w:id="915" w:author="Wan Azhar Wan Ahmad" w:date="2021-02-01T18:39:00Z">
          <w:pPr>
            <w:pStyle w:val="ListParagraph"/>
            <w:widowControl w:val="0"/>
            <w:numPr>
              <w:numId w:val="15"/>
            </w:numPr>
            <w:tabs>
              <w:tab w:val="left" w:pos="340"/>
            </w:tabs>
            <w:autoSpaceDE w:val="0"/>
            <w:autoSpaceDN w:val="0"/>
            <w:adjustRightInd w:val="0"/>
            <w:spacing w:line="239" w:lineRule="auto"/>
            <w:ind w:left="644" w:hanging="360"/>
          </w:pPr>
        </w:pPrChange>
      </w:pP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916" w:author="Wan Azhar Wan Ahmad" w:date="2021-02-01T18:39:00Z">
          <w:pPr>
            <w:widowControl w:val="0"/>
            <w:overflowPunct w:val="0"/>
            <w:autoSpaceDE w:val="0"/>
            <w:autoSpaceDN w:val="0"/>
            <w:adjustRightInd w:val="0"/>
            <w:spacing w:after="0" w:line="240" w:lineRule="auto"/>
            <w:ind w:left="360"/>
            <w:jc w:val="both"/>
          </w:pPr>
        </w:pPrChange>
      </w:pPr>
      <w:r w:rsidRPr="002A15CC">
        <w:rPr>
          <w:rFonts w:ascii="Times New Roman" w:hAnsi="Times New Roman"/>
          <w:bCs/>
          <w:sz w:val="13"/>
          <w:szCs w:val="13"/>
        </w:rPr>
        <w:t>The PURCHASER may suspend the supply of Goods</w:t>
      </w:r>
      <w:r w:rsidR="00CE6301">
        <w:rPr>
          <w:rFonts w:ascii="Times New Roman" w:hAnsi="Times New Roman"/>
          <w:bCs/>
          <w:sz w:val="13"/>
          <w:szCs w:val="13"/>
        </w:rPr>
        <w:t xml:space="preserve"> and</w:t>
      </w:r>
      <w:r w:rsidRPr="002A15CC">
        <w:rPr>
          <w:rFonts w:ascii="Times New Roman" w:hAnsi="Times New Roman"/>
          <w:bCs/>
          <w:sz w:val="13"/>
          <w:szCs w:val="13"/>
        </w:rPr>
        <w:t>/</w:t>
      </w:r>
      <w:r w:rsidR="00CE6301">
        <w:rPr>
          <w:rFonts w:ascii="Times New Roman" w:hAnsi="Times New Roman"/>
          <w:bCs/>
          <w:sz w:val="13"/>
          <w:szCs w:val="13"/>
        </w:rPr>
        <w:t>or performance of Services</w:t>
      </w:r>
      <w:r w:rsidRPr="002A15CC">
        <w:rPr>
          <w:rFonts w:ascii="Times New Roman" w:hAnsi="Times New Roman"/>
          <w:bCs/>
          <w:sz w:val="13"/>
          <w:szCs w:val="13"/>
        </w:rPr>
        <w:t xml:space="preserve"> at a time without giving any reason thereto by giving a written notice to the VENDOR whereupon the supply period shall, at the option of the PURCHASER, be automatically extended for the same period without any additional cost.</w:t>
      </w:r>
    </w:p>
    <w:p w:rsidR="002A15CC" w:rsidRP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917" w:author="Wan Azhar Wan Ahmad" w:date="2021-02-01T18:39:00Z">
          <w:pPr>
            <w:widowControl w:val="0"/>
            <w:overflowPunct w:val="0"/>
            <w:autoSpaceDE w:val="0"/>
            <w:autoSpaceDN w:val="0"/>
            <w:adjustRightInd w:val="0"/>
            <w:spacing w:after="0" w:line="240" w:lineRule="auto"/>
            <w:ind w:left="360"/>
            <w:jc w:val="both"/>
          </w:pPr>
        </w:pPrChange>
      </w:pPr>
    </w:p>
    <w:p w:rsidR="002A15CC" w:rsidRPr="00972B1A" w:rsidRDefault="002A15CC">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918" w:author="Wan Azhar Wan Ahmad" w:date="2021-02-01T18:39:00Z">
          <w:pPr>
            <w:pStyle w:val="ListParagraph"/>
            <w:widowControl w:val="0"/>
            <w:numPr>
              <w:numId w:val="15"/>
            </w:numPr>
            <w:tabs>
              <w:tab w:val="left" w:pos="340"/>
            </w:tabs>
            <w:autoSpaceDE w:val="0"/>
            <w:autoSpaceDN w:val="0"/>
            <w:adjustRightInd w:val="0"/>
            <w:spacing w:line="239" w:lineRule="auto"/>
            <w:ind w:left="644" w:hanging="360"/>
          </w:pPr>
        </w:pPrChange>
      </w:pPr>
      <w:r w:rsidRPr="00972B1A">
        <w:rPr>
          <w:rFonts w:ascii="Times New Roman" w:hAnsi="Times New Roman"/>
          <w:b/>
          <w:bCs/>
          <w:sz w:val="13"/>
          <w:szCs w:val="13"/>
        </w:rPr>
        <w:t xml:space="preserve">GREEN PROCUREMENT </w:t>
      </w:r>
    </w:p>
    <w:p w:rsidR="00972B1A" w:rsidRDefault="00972B1A">
      <w:pPr>
        <w:pStyle w:val="ListParagraph"/>
        <w:widowControl w:val="0"/>
        <w:overflowPunct w:val="0"/>
        <w:autoSpaceDE w:val="0"/>
        <w:autoSpaceDN w:val="0"/>
        <w:adjustRightInd w:val="0"/>
        <w:spacing w:line="236" w:lineRule="auto"/>
        <w:ind w:left="426"/>
        <w:jc w:val="both"/>
        <w:rPr>
          <w:ins w:id="919" w:author="Wan Azhar Wan Ahmad" w:date="2021-02-01T18:39:00Z"/>
          <w:rFonts w:ascii="Times New Roman" w:hAnsi="Times New Roman"/>
          <w:bCs/>
          <w:sz w:val="13"/>
          <w:szCs w:val="13"/>
        </w:rPr>
        <w:pPrChange w:id="920" w:author="Wan Azhar Wan Ahmad" w:date="2021-02-01T18:39:00Z">
          <w:pPr>
            <w:widowControl w:val="0"/>
            <w:overflowPunct w:val="0"/>
            <w:autoSpaceDE w:val="0"/>
            <w:autoSpaceDN w:val="0"/>
            <w:adjustRightInd w:val="0"/>
            <w:spacing w:after="0" w:line="240" w:lineRule="auto"/>
            <w:ind w:left="360"/>
            <w:jc w:val="both"/>
          </w:pPr>
        </w:pPrChange>
      </w:pPr>
    </w:p>
    <w:p w:rsidR="002A15CC" w:rsidRDefault="002A15CC">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921" w:author="Wan Azhar Wan Ahmad" w:date="2021-02-01T18:39:00Z">
          <w:pPr>
            <w:widowControl w:val="0"/>
            <w:overflowPunct w:val="0"/>
            <w:autoSpaceDE w:val="0"/>
            <w:autoSpaceDN w:val="0"/>
            <w:adjustRightInd w:val="0"/>
            <w:spacing w:after="0" w:line="240" w:lineRule="auto"/>
            <w:ind w:left="360"/>
            <w:jc w:val="both"/>
          </w:pPr>
        </w:pPrChange>
      </w:pPr>
      <w:r w:rsidRPr="002A15CC">
        <w:rPr>
          <w:rFonts w:ascii="Times New Roman" w:hAnsi="Times New Roman"/>
          <w:bCs/>
          <w:sz w:val="13"/>
          <w:szCs w:val="13"/>
        </w:rPr>
        <w:t xml:space="preserve">The VENDOR shall use environmentally preferred </w:t>
      </w:r>
      <w:r w:rsidR="003C66B6" w:rsidRPr="00AF4151">
        <w:rPr>
          <w:rFonts w:ascii="Times New Roman" w:hAnsi="Times New Roman"/>
          <w:bCs/>
          <w:sz w:val="13"/>
          <w:szCs w:val="13"/>
        </w:rPr>
        <w:t>Goods</w:t>
      </w:r>
      <w:r w:rsidR="00CE6301" w:rsidRPr="00AF4151">
        <w:rPr>
          <w:rFonts w:ascii="Times New Roman" w:hAnsi="Times New Roman"/>
          <w:bCs/>
          <w:sz w:val="13"/>
          <w:szCs w:val="13"/>
        </w:rPr>
        <w:t xml:space="preserve"> and</w:t>
      </w:r>
      <w:r w:rsidR="003C66B6" w:rsidRPr="00AF4151">
        <w:rPr>
          <w:rFonts w:ascii="Times New Roman" w:hAnsi="Times New Roman"/>
          <w:bCs/>
          <w:sz w:val="13"/>
          <w:szCs w:val="13"/>
        </w:rPr>
        <w:t>/</w:t>
      </w:r>
      <w:r w:rsidR="00CE6301" w:rsidRPr="00AF4151">
        <w:rPr>
          <w:rFonts w:ascii="Times New Roman" w:hAnsi="Times New Roman"/>
          <w:bCs/>
          <w:sz w:val="13"/>
          <w:szCs w:val="13"/>
        </w:rPr>
        <w:t>or Services</w:t>
      </w:r>
      <w:r w:rsidR="00472D1D" w:rsidRPr="005E5878">
        <w:rPr>
          <w:rFonts w:ascii="Times New Roman" w:hAnsi="Times New Roman"/>
          <w:bCs/>
          <w:sz w:val="13"/>
          <w:szCs w:val="13"/>
        </w:rPr>
        <w:t xml:space="preserve"> </w:t>
      </w:r>
      <w:r w:rsidRPr="002A15CC">
        <w:rPr>
          <w:rFonts w:ascii="Times New Roman" w:hAnsi="Times New Roman"/>
          <w:bCs/>
          <w:sz w:val="13"/>
          <w:szCs w:val="13"/>
        </w:rPr>
        <w:t>in support of Green Procurement and sustainability, where applicable.</w:t>
      </w:r>
    </w:p>
    <w:p w:rsidR="00013D35" w:rsidRDefault="00013D3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922" w:author="Wan Azhar Wan Ahmad" w:date="2021-02-01T18:39:00Z">
          <w:pPr>
            <w:widowControl w:val="0"/>
            <w:overflowPunct w:val="0"/>
            <w:autoSpaceDE w:val="0"/>
            <w:autoSpaceDN w:val="0"/>
            <w:adjustRightInd w:val="0"/>
            <w:spacing w:after="0" w:line="240" w:lineRule="auto"/>
            <w:ind w:left="360"/>
            <w:jc w:val="both"/>
          </w:pPr>
        </w:pPrChange>
      </w:pPr>
    </w:p>
    <w:p w:rsidR="00013D35" w:rsidRPr="00972B1A" w:rsidRDefault="00D94124">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923" w:author="Wan Azhar Wan Ahmad" w:date="2021-02-01T18:39:00Z">
          <w:pPr>
            <w:pStyle w:val="ListParagraph"/>
            <w:widowControl w:val="0"/>
            <w:numPr>
              <w:numId w:val="15"/>
            </w:numPr>
            <w:tabs>
              <w:tab w:val="left" w:pos="340"/>
            </w:tabs>
            <w:autoSpaceDE w:val="0"/>
            <w:autoSpaceDN w:val="0"/>
            <w:adjustRightInd w:val="0"/>
            <w:spacing w:line="239" w:lineRule="auto"/>
            <w:ind w:left="644" w:hanging="360"/>
          </w:pPr>
        </w:pPrChange>
      </w:pPr>
      <w:ins w:id="924" w:author="Syafiq Khairil Affandi" w:date="2021-01-13T15:17:00Z">
        <w:r w:rsidRPr="00972B1A">
          <w:rPr>
            <w:rFonts w:ascii="Times New Roman" w:hAnsi="Times New Roman"/>
            <w:b/>
            <w:bCs/>
            <w:sz w:val="13"/>
            <w:szCs w:val="13"/>
          </w:rPr>
          <w:t>TAX</w:t>
        </w:r>
      </w:ins>
      <w:del w:id="925" w:author="Syafiq Khairil Affandi" w:date="2021-01-13T15:17:00Z">
        <w:r w:rsidR="00013D35" w:rsidRPr="00972B1A" w:rsidDel="00D94124">
          <w:rPr>
            <w:rFonts w:ascii="Times New Roman" w:hAnsi="Times New Roman"/>
            <w:b/>
            <w:bCs/>
            <w:sz w:val="13"/>
            <w:szCs w:val="13"/>
          </w:rPr>
          <w:delText>GOODS AND SERVICES TAX (GST)</w:delText>
        </w:r>
      </w:del>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26" w:author="Wan Azhar Wan Ahmad" w:date="2021-02-01T18:39:00Z"/>
          <w:rFonts w:ascii="Times New Roman" w:hAnsi="Times New Roman"/>
          <w:bCs/>
          <w:sz w:val="13"/>
          <w:szCs w:val="13"/>
          <w:rPrChange w:id="927" w:author="Wan Azhar Wan Ahmad" w:date="2021-02-01T18:39:00Z">
            <w:rPr>
              <w:del w:id="928" w:author="Wan Azhar Wan Ahmad" w:date="2021-02-01T18:39:00Z"/>
              <w:rFonts w:ascii="Times New Roman" w:hAnsi="Times New Roman"/>
              <w:bCs/>
              <w:vanish/>
              <w:sz w:val="13"/>
              <w:szCs w:val="13"/>
            </w:rPr>
          </w:rPrChange>
        </w:rPr>
        <w:pPrChange w:id="929"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30" w:author="Wan Azhar Wan Ahmad" w:date="2021-02-01T18:39:00Z"/>
          <w:rFonts w:ascii="Times New Roman" w:hAnsi="Times New Roman"/>
          <w:bCs/>
          <w:sz w:val="13"/>
          <w:szCs w:val="13"/>
          <w:rPrChange w:id="931" w:author="Wan Azhar Wan Ahmad" w:date="2021-02-01T18:39:00Z">
            <w:rPr>
              <w:del w:id="932" w:author="Wan Azhar Wan Ahmad" w:date="2021-02-01T18:39:00Z"/>
              <w:rFonts w:ascii="Times New Roman" w:hAnsi="Times New Roman"/>
              <w:bCs/>
              <w:vanish/>
              <w:sz w:val="13"/>
              <w:szCs w:val="13"/>
            </w:rPr>
          </w:rPrChange>
        </w:rPr>
        <w:pPrChange w:id="933"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34" w:author="Wan Azhar Wan Ahmad" w:date="2021-02-01T18:39:00Z"/>
          <w:rFonts w:ascii="Times New Roman" w:hAnsi="Times New Roman"/>
          <w:bCs/>
          <w:sz w:val="13"/>
          <w:szCs w:val="13"/>
          <w:rPrChange w:id="935" w:author="Wan Azhar Wan Ahmad" w:date="2021-02-01T18:39:00Z">
            <w:rPr>
              <w:del w:id="936" w:author="Wan Azhar Wan Ahmad" w:date="2021-02-01T18:39:00Z"/>
              <w:rFonts w:ascii="Times New Roman" w:hAnsi="Times New Roman"/>
              <w:bCs/>
              <w:vanish/>
              <w:sz w:val="13"/>
              <w:szCs w:val="13"/>
            </w:rPr>
          </w:rPrChange>
        </w:rPr>
        <w:pPrChange w:id="937"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38" w:author="Wan Azhar Wan Ahmad" w:date="2021-02-01T18:39:00Z"/>
          <w:rFonts w:ascii="Times New Roman" w:hAnsi="Times New Roman"/>
          <w:bCs/>
          <w:sz w:val="13"/>
          <w:szCs w:val="13"/>
          <w:rPrChange w:id="939" w:author="Wan Azhar Wan Ahmad" w:date="2021-02-01T18:39:00Z">
            <w:rPr>
              <w:del w:id="940" w:author="Wan Azhar Wan Ahmad" w:date="2021-02-01T18:39:00Z"/>
              <w:rFonts w:ascii="Times New Roman" w:hAnsi="Times New Roman"/>
              <w:bCs/>
              <w:vanish/>
              <w:sz w:val="13"/>
              <w:szCs w:val="13"/>
            </w:rPr>
          </w:rPrChange>
        </w:rPr>
        <w:pPrChange w:id="941"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42" w:author="Wan Azhar Wan Ahmad" w:date="2021-02-01T18:39:00Z"/>
          <w:rFonts w:ascii="Times New Roman" w:hAnsi="Times New Roman"/>
          <w:bCs/>
          <w:sz w:val="13"/>
          <w:szCs w:val="13"/>
          <w:rPrChange w:id="943" w:author="Wan Azhar Wan Ahmad" w:date="2021-02-01T18:39:00Z">
            <w:rPr>
              <w:del w:id="944" w:author="Wan Azhar Wan Ahmad" w:date="2021-02-01T18:39:00Z"/>
              <w:rFonts w:ascii="Times New Roman" w:hAnsi="Times New Roman"/>
              <w:bCs/>
              <w:vanish/>
              <w:sz w:val="13"/>
              <w:szCs w:val="13"/>
            </w:rPr>
          </w:rPrChange>
        </w:rPr>
        <w:pPrChange w:id="945"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46" w:author="Wan Azhar Wan Ahmad" w:date="2021-02-01T18:39:00Z"/>
          <w:rFonts w:ascii="Times New Roman" w:hAnsi="Times New Roman"/>
          <w:bCs/>
          <w:sz w:val="13"/>
          <w:szCs w:val="13"/>
          <w:rPrChange w:id="947" w:author="Wan Azhar Wan Ahmad" w:date="2021-02-01T18:39:00Z">
            <w:rPr>
              <w:del w:id="948" w:author="Wan Azhar Wan Ahmad" w:date="2021-02-01T18:39:00Z"/>
              <w:rFonts w:ascii="Times New Roman" w:hAnsi="Times New Roman"/>
              <w:bCs/>
              <w:vanish/>
              <w:sz w:val="13"/>
              <w:szCs w:val="13"/>
            </w:rPr>
          </w:rPrChange>
        </w:rPr>
        <w:pPrChange w:id="949"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50" w:author="Wan Azhar Wan Ahmad" w:date="2021-02-01T18:39:00Z"/>
          <w:rFonts w:ascii="Times New Roman" w:hAnsi="Times New Roman"/>
          <w:bCs/>
          <w:sz w:val="13"/>
          <w:szCs w:val="13"/>
          <w:rPrChange w:id="951" w:author="Wan Azhar Wan Ahmad" w:date="2021-02-01T18:39:00Z">
            <w:rPr>
              <w:del w:id="952" w:author="Wan Azhar Wan Ahmad" w:date="2021-02-01T18:39:00Z"/>
              <w:rFonts w:ascii="Times New Roman" w:hAnsi="Times New Roman"/>
              <w:bCs/>
              <w:vanish/>
              <w:sz w:val="13"/>
              <w:szCs w:val="13"/>
            </w:rPr>
          </w:rPrChange>
        </w:rPr>
        <w:pPrChange w:id="953"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54" w:author="Wan Azhar Wan Ahmad" w:date="2021-02-01T18:39:00Z"/>
          <w:rFonts w:ascii="Times New Roman" w:hAnsi="Times New Roman"/>
          <w:bCs/>
          <w:sz w:val="13"/>
          <w:szCs w:val="13"/>
          <w:rPrChange w:id="955" w:author="Wan Azhar Wan Ahmad" w:date="2021-02-01T18:39:00Z">
            <w:rPr>
              <w:del w:id="956" w:author="Wan Azhar Wan Ahmad" w:date="2021-02-01T18:39:00Z"/>
              <w:rFonts w:ascii="Times New Roman" w:hAnsi="Times New Roman"/>
              <w:bCs/>
              <w:vanish/>
              <w:sz w:val="13"/>
              <w:szCs w:val="13"/>
            </w:rPr>
          </w:rPrChange>
        </w:rPr>
        <w:pPrChange w:id="957"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58" w:author="Wan Azhar Wan Ahmad" w:date="2021-02-01T18:39:00Z"/>
          <w:rFonts w:ascii="Times New Roman" w:hAnsi="Times New Roman"/>
          <w:bCs/>
          <w:sz w:val="13"/>
          <w:szCs w:val="13"/>
          <w:rPrChange w:id="959" w:author="Wan Azhar Wan Ahmad" w:date="2021-02-01T18:39:00Z">
            <w:rPr>
              <w:del w:id="960" w:author="Wan Azhar Wan Ahmad" w:date="2021-02-01T18:39:00Z"/>
              <w:rFonts w:ascii="Times New Roman" w:hAnsi="Times New Roman"/>
              <w:bCs/>
              <w:vanish/>
              <w:sz w:val="13"/>
              <w:szCs w:val="13"/>
            </w:rPr>
          </w:rPrChange>
        </w:rPr>
        <w:pPrChange w:id="961"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62" w:author="Wan Azhar Wan Ahmad" w:date="2021-02-01T18:39:00Z"/>
          <w:rFonts w:ascii="Times New Roman" w:hAnsi="Times New Roman"/>
          <w:bCs/>
          <w:sz w:val="13"/>
          <w:szCs w:val="13"/>
          <w:rPrChange w:id="963" w:author="Wan Azhar Wan Ahmad" w:date="2021-02-01T18:39:00Z">
            <w:rPr>
              <w:del w:id="964" w:author="Wan Azhar Wan Ahmad" w:date="2021-02-01T18:39:00Z"/>
              <w:rFonts w:ascii="Times New Roman" w:hAnsi="Times New Roman"/>
              <w:bCs/>
              <w:vanish/>
              <w:sz w:val="13"/>
              <w:szCs w:val="13"/>
            </w:rPr>
          </w:rPrChange>
        </w:rPr>
        <w:pPrChange w:id="965"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66" w:author="Wan Azhar Wan Ahmad" w:date="2021-02-01T18:39:00Z"/>
          <w:rFonts w:ascii="Times New Roman" w:hAnsi="Times New Roman"/>
          <w:bCs/>
          <w:sz w:val="13"/>
          <w:szCs w:val="13"/>
          <w:rPrChange w:id="967" w:author="Wan Azhar Wan Ahmad" w:date="2021-02-01T18:39:00Z">
            <w:rPr>
              <w:del w:id="968" w:author="Wan Azhar Wan Ahmad" w:date="2021-02-01T18:39:00Z"/>
              <w:rFonts w:ascii="Times New Roman" w:hAnsi="Times New Roman"/>
              <w:bCs/>
              <w:vanish/>
              <w:sz w:val="13"/>
              <w:szCs w:val="13"/>
            </w:rPr>
          </w:rPrChange>
        </w:rPr>
        <w:pPrChange w:id="969"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70" w:author="Wan Azhar Wan Ahmad" w:date="2021-02-01T18:39:00Z"/>
          <w:rFonts w:ascii="Times New Roman" w:hAnsi="Times New Roman"/>
          <w:bCs/>
          <w:sz w:val="13"/>
          <w:szCs w:val="13"/>
          <w:rPrChange w:id="971" w:author="Wan Azhar Wan Ahmad" w:date="2021-02-01T18:39:00Z">
            <w:rPr>
              <w:del w:id="972" w:author="Wan Azhar Wan Ahmad" w:date="2021-02-01T18:39:00Z"/>
              <w:rFonts w:ascii="Times New Roman" w:hAnsi="Times New Roman"/>
              <w:bCs/>
              <w:vanish/>
              <w:sz w:val="13"/>
              <w:szCs w:val="13"/>
            </w:rPr>
          </w:rPrChange>
        </w:rPr>
        <w:pPrChange w:id="973"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Del="00972B1A" w:rsidRDefault="00B249BE">
      <w:pPr>
        <w:pStyle w:val="ListParagraph"/>
        <w:widowControl w:val="0"/>
        <w:overflowPunct w:val="0"/>
        <w:autoSpaceDE w:val="0"/>
        <w:autoSpaceDN w:val="0"/>
        <w:adjustRightInd w:val="0"/>
        <w:spacing w:line="236" w:lineRule="auto"/>
        <w:ind w:left="426"/>
        <w:jc w:val="both"/>
        <w:rPr>
          <w:del w:id="974" w:author="Wan Azhar Wan Ahmad" w:date="2021-02-01T18:39:00Z"/>
          <w:rFonts w:ascii="Times New Roman" w:hAnsi="Times New Roman"/>
          <w:bCs/>
          <w:sz w:val="13"/>
          <w:szCs w:val="13"/>
          <w:rPrChange w:id="975" w:author="Wan Azhar Wan Ahmad" w:date="2021-02-01T18:39:00Z">
            <w:rPr>
              <w:del w:id="976" w:author="Wan Azhar Wan Ahmad" w:date="2021-02-01T18:39:00Z"/>
              <w:rFonts w:ascii="Times New Roman" w:hAnsi="Times New Roman"/>
              <w:bCs/>
              <w:vanish/>
              <w:sz w:val="13"/>
              <w:szCs w:val="13"/>
            </w:rPr>
          </w:rPrChange>
        </w:rPr>
        <w:pPrChange w:id="977"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B249BE" w:rsidRPr="00972B1A" w:rsidRDefault="00B249BE">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978" w:author="Wan Azhar Wan Ahmad" w:date="2021-02-01T18:39:00Z">
            <w:rPr>
              <w:rFonts w:ascii="Times New Roman" w:hAnsi="Times New Roman"/>
              <w:bCs/>
              <w:vanish/>
              <w:sz w:val="13"/>
              <w:szCs w:val="13"/>
            </w:rPr>
          </w:rPrChange>
        </w:rPr>
        <w:pPrChange w:id="979" w:author="Wan Azhar Wan Ahmad" w:date="2021-02-01T18:39:00Z">
          <w:pPr>
            <w:pStyle w:val="ListParagraph"/>
            <w:widowControl w:val="0"/>
            <w:numPr>
              <w:numId w:val="24"/>
            </w:numPr>
            <w:overflowPunct w:val="0"/>
            <w:autoSpaceDE w:val="0"/>
            <w:autoSpaceDN w:val="0"/>
            <w:adjustRightInd w:val="0"/>
            <w:spacing w:line="236" w:lineRule="auto"/>
            <w:ind w:left="360" w:hanging="360"/>
            <w:jc w:val="both"/>
          </w:pPr>
        </w:pPrChange>
      </w:pPr>
    </w:p>
    <w:p w:rsidR="007E2D80" w:rsidRDefault="00013D35">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980" w:author="Wan Azhar Wan Ahmad" w:date="2021-02-01T18:39:00Z">
          <w:pPr>
            <w:pStyle w:val="ListParagraph"/>
            <w:widowControl w:val="0"/>
            <w:numPr>
              <w:ilvl w:val="1"/>
              <w:numId w:val="24"/>
            </w:numPr>
            <w:overflowPunct w:val="0"/>
            <w:autoSpaceDE w:val="0"/>
            <w:autoSpaceDN w:val="0"/>
            <w:adjustRightInd w:val="0"/>
            <w:spacing w:line="236" w:lineRule="auto"/>
            <w:ind w:left="360" w:hanging="360"/>
            <w:jc w:val="both"/>
          </w:pPr>
        </w:pPrChange>
      </w:pPr>
      <w:r w:rsidRPr="00013D35">
        <w:rPr>
          <w:rFonts w:ascii="Times New Roman" w:hAnsi="Times New Roman"/>
          <w:bCs/>
          <w:sz w:val="13"/>
          <w:szCs w:val="13"/>
        </w:rPr>
        <w:t xml:space="preserve">The price quoted by the VENDOR for any taxable supplies </w:t>
      </w:r>
      <w:r w:rsidR="0019282B">
        <w:rPr>
          <w:rFonts w:ascii="Times New Roman" w:hAnsi="Times New Roman"/>
          <w:bCs/>
          <w:sz w:val="13"/>
          <w:szCs w:val="13"/>
        </w:rPr>
        <w:t xml:space="preserve">or services </w:t>
      </w:r>
      <w:r w:rsidRPr="00013D35">
        <w:rPr>
          <w:rFonts w:ascii="Times New Roman" w:hAnsi="Times New Roman"/>
          <w:bCs/>
          <w:sz w:val="13"/>
          <w:szCs w:val="13"/>
        </w:rPr>
        <w:t xml:space="preserve">to be made under this </w:t>
      </w:r>
      <w:r w:rsidR="0019282B">
        <w:rPr>
          <w:rFonts w:ascii="Times New Roman" w:hAnsi="Times New Roman"/>
          <w:bCs/>
          <w:sz w:val="13"/>
          <w:szCs w:val="13"/>
        </w:rPr>
        <w:t>Agreement</w:t>
      </w:r>
      <w:r w:rsidR="00472D1D">
        <w:rPr>
          <w:rFonts w:ascii="Times New Roman" w:hAnsi="Times New Roman"/>
          <w:bCs/>
          <w:sz w:val="13"/>
          <w:szCs w:val="13"/>
        </w:rPr>
        <w:t xml:space="preserve"> </w:t>
      </w:r>
      <w:r w:rsidR="0019282B">
        <w:rPr>
          <w:rFonts w:ascii="Times New Roman" w:hAnsi="Times New Roman"/>
          <w:bCs/>
          <w:sz w:val="13"/>
          <w:szCs w:val="13"/>
        </w:rPr>
        <w:t>shall be</w:t>
      </w:r>
      <w:r w:rsidR="00472D1D">
        <w:rPr>
          <w:rFonts w:ascii="Times New Roman" w:hAnsi="Times New Roman"/>
          <w:bCs/>
          <w:sz w:val="13"/>
          <w:szCs w:val="13"/>
        </w:rPr>
        <w:t xml:space="preserve"> </w:t>
      </w:r>
      <w:r w:rsidRPr="00013D35">
        <w:rPr>
          <w:rFonts w:ascii="Times New Roman" w:hAnsi="Times New Roman"/>
          <w:bCs/>
          <w:sz w:val="13"/>
          <w:szCs w:val="13"/>
        </w:rPr>
        <w:t xml:space="preserve">inclusive of </w:t>
      </w:r>
      <w:ins w:id="981" w:author="Syafiq Khairil Affandi" w:date="2021-01-13T15:18:00Z">
        <w:r w:rsidR="00D94124">
          <w:rPr>
            <w:rFonts w:ascii="Times New Roman" w:hAnsi="Times New Roman"/>
            <w:bCs/>
            <w:sz w:val="13"/>
            <w:szCs w:val="13"/>
          </w:rPr>
          <w:t>Goods and Services Tax (</w:t>
        </w:r>
      </w:ins>
      <w:r w:rsidRPr="00013D35">
        <w:rPr>
          <w:rFonts w:ascii="Times New Roman" w:hAnsi="Times New Roman"/>
          <w:bCs/>
          <w:sz w:val="13"/>
          <w:szCs w:val="13"/>
        </w:rPr>
        <w:t>GST</w:t>
      </w:r>
      <w:ins w:id="982" w:author="Syafiq Khairil Affandi" w:date="2021-01-13T15:18:00Z">
        <w:r w:rsidR="00D94124">
          <w:rPr>
            <w:rFonts w:ascii="Times New Roman" w:hAnsi="Times New Roman"/>
            <w:bCs/>
            <w:sz w:val="13"/>
            <w:szCs w:val="13"/>
          </w:rPr>
          <w:t>)</w:t>
        </w:r>
      </w:ins>
      <w:ins w:id="983" w:author="Syafiq Khairil Affandi" w:date="2021-01-13T15:17:00Z">
        <w:r w:rsidR="00D94124">
          <w:rPr>
            <w:rFonts w:ascii="Times New Roman" w:hAnsi="Times New Roman"/>
            <w:bCs/>
            <w:sz w:val="13"/>
            <w:szCs w:val="13"/>
          </w:rPr>
          <w:t xml:space="preserve"> or S</w:t>
        </w:r>
      </w:ins>
      <w:ins w:id="984" w:author="Syafiq Khairil Affandi" w:date="2021-01-13T15:18:00Z">
        <w:r w:rsidR="00D94124">
          <w:rPr>
            <w:rFonts w:ascii="Times New Roman" w:hAnsi="Times New Roman"/>
            <w:bCs/>
            <w:sz w:val="13"/>
            <w:szCs w:val="13"/>
          </w:rPr>
          <w:t>ales and Services Tax (S</w:t>
        </w:r>
      </w:ins>
      <w:ins w:id="985" w:author="Syafiq Khairil Affandi" w:date="2021-01-13T15:17:00Z">
        <w:r w:rsidR="00D94124">
          <w:rPr>
            <w:rFonts w:ascii="Times New Roman" w:hAnsi="Times New Roman"/>
            <w:bCs/>
            <w:sz w:val="13"/>
            <w:szCs w:val="13"/>
          </w:rPr>
          <w:t>ST</w:t>
        </w:r>
      </w:ins>
      <w:ins w:id="986" w:author="Syafiq Khairil Affandi" w:date="2021-01-13T15:18:00Z">
        <w:r w:rsidR="00D94124">
          <w:rPr>
            <w:rFonts w:ascii="Times New Roman" w:hAnsi="Times New Roman"/>
            <w:bCs/>
            <w:sz w:val="13"/>
            <w:szCs w:val="13"/>
          </w:rPr>
          <w:t>) where applicable, if any</w:t>
        </w:r>
      </w:ins>
      <w:r w:rsidRPr="00013D35">
        <w:rPr>
          <w:rFonts w:ascii="Times New Roman" w:hAnsi="Times New Roman"/>
          <w:bCs/>
          <w:sz w:val="13"/>
          <w:szCs w:val="13"/>
        </w:rPr>
        <w:t>.</w:t>
      </w:r>
    </w:p>
    <w:p w:rsidR="003C66B6" w:rsidRDefault="003C66B6">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987" w:author="Wan Azhar Wan Ahmad" w:date="2021-02-01T18:39:00Z">
          <w:pPr>
            <w:widowControl w:val="0"/>
            <w:overflowPunct w:val="0"/>
            <w:autoSpaceDE w:val="0"/>
            <w:autoSpaceDN w:val="0"/>
            <w:adjustRightInd w:val="0"/>
            <w:spacing w:after="0" w:line="240" w:lineRule="auto"/>
            <w:ind w:left="360"/>
            <w:jc w:val="both"/>
          </w:pPr>
        </w:pPrChange>
      </w:pPr>
    </w:p>
    <w:p w:rsidR="00013D35" w:rsidRPr="00013D35" w:rsidRDefault="00013D35">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988" w:author="Wan Azhar Wan Ahmad" w:date="2021-02-01T18:39:00Z">
          <w:pPr>
            <w:pStyle w:val="ListParagraph"/>
            <w:widowControl w:val="0"/>
            <w:numPr>
              <w:ilvl w:val="1"/>
              <w:numId w:val="24"/>
            </w:numPr>
            <w:overflowPunct w:val="0"/>
            <w:autoSpaceDE w:val="0"/>
            <w:autoSpaceDN w:val="0"/>
            <w:adjustRightInd w:val="0"/>
            <w:spacing w:line="236" w:lineRule="auto"/>
            <w:ind w:left="360" w:hanging="360"/>
            <w:jc w:val="both"/>
          </w:pPr>
        </w:pPrChange>
      </w:pPr>
      <w:r w:rsidRPr="00013D35">
        <w:rPr>
          <w:rFonts w:ascii="Times New Roman" w:hAnsi="Times New Roman"/>
          <w:bCs/>
          <w:sz w:val="13"/>
          <w:szCs w:val="13"/>
        </w:rPr>
        <w:t>If the VENDOR is liable for GST</w:t>
      </w:r>
      <w:ins w:id="989" w:author="Syafiq Khairil Affandi" w:date="2021-01-13T15:19:00Z">
        <w:r w:rsidR="00D94124">
          <w:rPr>
            <w:rFonts w:ascii="Times New Roman" w:hAnsi="Times New Roman"/>
            <w:bCs/>
            <w:sz w:val="13"/>
            <w:szCs w:val="13"/>
          </w:rPr>
          <w:t xml:space="preserve"> or SST</w:t>
        </w:r>
      </w:ins>
      <w:r w:rsidRPr="00013D35">
        <w:rPr>
          <w:rFonts w:ascii="Times New Roman" w:hAnsi="Times New Roman"/>
          <w:bCs/>
          <w:sz w:val="13"/>
          <w:szCs w:val="13"/>
        </w:rPr>
        <w:t xml:space="preserve"> a</w:t>
      </w:r>
      <w:r w:rsidR="008D3046">
        <w:rPr>
          <w:rFonts w:ascii="Times New Roman" w:hAnsi="Times New Roman"/>
          <w:bCs/>
          <w:sz w:val="13"/>
          <w:szCs w:val="13"/>
        </w:rPr>
        <w:t xml:space="preserve">s contemplated </w:t>
      </w:r>
      <w:r w:rsidR="008D3046" w:rsidRPr="00472D1D">
        <w:rPr>
          <w:rFonts w:ascii="Times New Roman" w:hAnsi="Times New Roman"/>
          <w:bCs/>
          <w:sz w:val="13"/>
          <w:szCs w:val="13"/>
        </w:rPr>
        <w:t xml:space="preserve">by </w:t>
      </w:r>
      <w:r w:rsidR="008D3046" w:rsidRPr="00AF4151">
        <w:rPr>
          <w:rFonts w:ascii="Times New Roman" w:hAnsi="Times New Roman"/>
          <w:bCs/>
          <w:sz w:val="13"/>
          <w:szCs w:val="13"/>
        </w:rPr>
        <w:t>Sub-</w:t>
      </w:r>
      <w:r w:rsidR="008D3046" w:rsidRPr="00472D1D">
        <w:rPr>
          <w:rFonts w:ascii="Times New Roman" w:hAnsi="Times New Roman"/>
          <w:sz w:val="13"/>
        </w:rPr>
        <w:t xml:space="preserve">Clause </w:t>
      </w:r>
      <w:r w:rsidR="008D3046" w:rsidRPr="00472D1D">
        <w:rPr>
          <w:rFonts w:ascii="Times New Roman" w:hAnsi="Times New Roman"/>
          <w:bCs/>
          <w:sz w:val="13"/>
          <w:szCs w:val="13"/>
        </w:rPr>
        <w:t>2</w:t>
      </w:r>
      <w:r w:rsidR="00484ACE" w:rsidRPr="00472D1D">
        <w:rPr>
          <w:rFonts w:ascii="Times New Roman" w:hAnsi="Times New Roman"/>
          <w:bCs/>
          <w:sz w:val="13"/>
          <w:szCs w:val="13"/>
        </w:rPr>
        <w:t>8.1</w:t>
      </w:r>
      <w:r w:rsidRPr="00013D35">
        <w:rPr>
          <w:rFonts w:ascii="Times New Roman" w:hAnsi="Times New Roman"/>
          <w:bCs/>
          <w:sz w:val="13"/>
          <w:szCs w:val="13"/>
        </w:rPr>
        <w:t xml:space="preserve"> then the VENDOR shall:</w:t>
      </w:r>
    </w:p>
    <w:p w:rsidR="003F3C8B" w:rsidRPr="003F3C8B" w:rsidRDefault="0019282B">
      <w:pPr>
        <w:pStyle w:val="ListParagraph"/>
        <w:widowControl w:val="0"/>
        <w:numPr>
          <w:ilvl w:val="0"/>
          <w:numId w:val="34"/>
        </w:numPr>
        <w:overflowPunct w:val="0"/>
        <w:autoSpaceDE w:val="0"/>
        <w:autoSpaceDN w:val="0"/>
        <w:adjustRightInd w:val="0"/>
        <w:spacing w:line="227" w:lineRule="auto"/>
        <w:jc w:val="both"/>
        <w:rPr>
          <w:rFonts w:ascii="Times New Roman" w:hAnsi="Times New Roman"/>
          <w:bCs/>
          <w:sz w:val="13"/>
          <w:szCs w:val="13"/>
        </w:rPr>
        <w:pPrChange w:id="990" w:author="Wan Azhar Wan Ahmad" w:date="2021-02-01T18:42:00Z">
          <w:pPr>
            <w:pStyle w:val="ListParagraph"/>
            <w:widowControl w:val="0"/>
            <w:numPr>
              <w:numId w:val="20"/>
            </w:numPr>
            <w:overflowPunct w:val="0"/>
            <w:autoSpaceDE w:val="0"/>
            <w:autoSpaceDN w:val="0"/>
            <w:adjustRightInd w:val="0"/>
            <w:spacing w:line="227" w:lineRule="auto"/>
            <w:ind w:left="630" w:hanging="270"/>
            <w:jc w:val="both"/>
          </w:pPr>
        </w:pPrChange>
      </w:pPr>
      <w:r>
        <w:rPr>
          <w:rFonts w:ascii="Times New Roman" w:hAnsi="Times New Roman"/>
          <w:bCs/>
          <w:sz w:val="13"/>
          <w:szCs w:val="13"/>
        </w:rPr>
        <w:t>i</w:t>
      </w:r>
      <w:r w:rsidR="003F3C8B" w:rsidRPr="003F3C8B">
        <w:rPr>
          <w:rFonts w:ascii="Times New Roman" w:hAnsi="Times New Roman"/>
          <w:bCs/>
          <w:sz w:val="13"/>
          <w:szCs w:val="13"/>
        </w:rPr>
        <w:t xml:space="preserve">ssue a tax invoice in the format required by the applicable law for the provision and/or performance of the </w:t>
      </w:r>
      <w:r>
        <w:rPr>
          <w:rFonts w:ascii="Times New Roman" w:hAnsi="Times New Roman"/>
          <w:bCs/>
          <w:sz w:val="13"/>
          <w:szCs w:val="13"/>
        </w:rPr>
        <w:t>Works</w:t>
      </w:r>
      <w:r w:rsidR="003F3C8B" w:rsidRPr="003F3C8B">
        <w:rPr>
          <w:rFonts w:ascii="Times New Roman" w:hAnsi="Times New Roman"/>
          <w:bCs/>
          <w:sz w:val="13"/>
          <w:szCs w:val="13"/>
        </w:rPr>
        <w:t xml:space="preserve"> to enable for a GST</w:t>
      </w:r>
      <w:ins w:id="991" w:author="Syafiq Khairil Affandi" w:date="2021-01-13T15:19:00Z">
        <w:r w:rsidR="00D94124">
          <w:rPr>
            <w:rFonts w:ascii="Times New Roman" w:hAnsi="Times New Roman"/>
            <w:bCs/>
            <w:sz w:val="13"/>
            <w:szCs w:val="13"/>
          </w:rPr>
          <w:t xml:space="preserve"> or SST</w:t>
        </w:r>
      </w:ins>
      <w:r w:rsidR="003F3C8B" w:rsidRPr="003F3C8B">
        <w:rPr>
          <w:rFonts w:ascii="Times New Roman" w:hAnsi="Times New Roman"/>
          <w:bCs/>
          <w:sz w:val="13"/>
          <w:szCs w:val="13"/>
        </w:rPr>
        <w:t xml:space="preserve"> claim and refund;</w:t>
      </w:r>
    </w:p>
    <w:p w:rsidR="00013D35" w:rsidRPr="003C66B6" w:rsidRDefault="0019282B">
      <w:pPr>
        <w:pStyle w:val="ListParagraph"/>
        <w:widowControl w:val="0"/>
        <w:numPr>
          <w:ilvl w:val="0"/>
          <w:numId w:val="34"/>
        </w:numPr>
        <w:overflowPunct w:val="0"/>
        <w:autoSpaceDE w:val="0"/>
        <w:autoSpaceDN w:val="0"/>
        <w:adjustRightInd w:val="0"/>
        <w:spacing w:line="227" w:lineRule="auto"/>
        <w:jc w:val="both"/>
        <w:rPr>
          <w:rFonts w:ascii="Times New Roman" w:hAnsi="Times New Roman"/>
          <w:sz w:val="13"/>
          <w:szCs w:val="13"/>
        </w:rPr>
        <w:pPrChange w:id="992" w:author="Wan Azhar Wan Ahmad" w:date="2021-02-01T18:42:00Z">
          <w:pPr>
            <w:pStyle w:val="ListParagraph"/>
            <w:widowControl w:val="0"/>
            <w:numPr>
              <w:numId w:val="20"/>
            </w:numPr>
            <w:overflowPunct w:val="0"/>
            <w:autoSpaceDE w:val="0"/>
            <w:autoSpaceDN w:val="0"/>
            <w:adjustRightInd w:val="0"/>
            <w:spacing w:line="227" w:lineRule="auto"/>
            <w:ind w:left="630" w:hanging="270"/>
            <w:jc w:val="both"/>
          </w:pPr>
        </w:pPrChange>
      </w:pPr>
      <w:r>
        <w:rPr>
          <w:rFonts w:ascii="Times New Roman" w:hAnsi="Times New Roman"/>
          <w:sz w:val="13"/>
          <w:szCs w:val="13"/>
        </w:rPr>
        <w:t>p</w:t>
      </w:r>
      <w:r w:rsidRPr="003C66B6">
        <w:rPr>
          <w:rFonts w:ascii="Times New Roman" w:hAnsi="Times New Roman"/>
          <w:sz w:val="13"/>
          <w:szCs w:val="13"/>
        </w:rPr>
        <w:t xml:space="preserve">rovide </w:t>
      </w:r>
      <w:r w:rsidR="003F3C8B">
        <w:rPr>
          <w:rFonts w:ascii="Times New Roman" w:hAnsi="Times New Roman"/>
          <w:sz w:val="13"/>
          <w:szCs w:val="13"/>
        </w:rPr>
        <w:t>the PURCHASER</w:t>
      </w:r>
      <w:r w:rsidR="00013D35" w:rsidRPr="003C66B6">
        <w:rPr>
          <w:rFonts w:ascii="Times New Roman" w:hAnsi="Times New Roman"/>
          <w:sz w:val="13"/>
          <w:szCs w:val="13"/>
        </w:rPr>
        <w:t xml:space="preserve"> information that may be reasonably required to establish its liability for GST</w:t>
      </w:r>
      <w:ins w:id="993" w:author="Syafiq Khairil Affandi" w:date="2021-01-13T15:19:00Z">
        <w:r w:rsidR="00D94124">
          <w:rPr>
            <w:rFonts w:ascii="Times New Roman" w:hAnsi="Times New Roman"/>
            <w:sz w:val="13"/>
            <w:szCs w:val="13"/>
          </w:rPr>
          <w:t xml:space="preserve"> or SST</w:t>
        </w:r>
      </w:ins>
      <w:r w:rsidR="00013D35" w:rsidRPr="003C66B6">
        <w:rPr>
          <w:rFonts w:ascii="Times New Roman" w:hAnsi="Times New Roman"/>
          <w:sz w:val="13"/>
          <w:szCs w:val="13"/>
        </w:rPr>
        <w:t>;</w:t>
      </w:r>
      <w:r w:rsidR="00472D1D">
        <w:rPr>
          <w:rFonts w:ascii="Times New Roman" w:hAnsi="Times New Roman"/>
          <w:sz w:val="13"/>
          <w:szCs w:val="13"/>
        </w:rPr>
        <w:t xml:space="preserve"> and</w:t>
      </w:r>
    </w:p>
    <w:p w:rsidR="00013D35" w:rsidRPr="00013D35" w:rsidRDefault="0019282B">
      <w:pPr>
        <w:pStyle w:val="ListParagraph"/>
        <w:widowControl w:val="0"/>
        <w:numPr>
          <w:ilvl w:val="0"/>
          <w:numId w:val="34"/>
        </w:numPr>
        <w:overflowPunct w:val="0"/>
        <w:autoSpaceDE w:val="0"/>
        <w:autoSpaceDN w:val="0"/>
        <w:adjustRightInd w:val="0"/>
        <w:spacing w:line="227" w:lineRule="auto"/>
        <w:jc w:val="both"/>
        <w:rPr>
          <w:rFonts w:ascii="Times New Roman" w:hAnsi="Times New Roman"/>
          <w:bCs/>
          <w:sz w:val="13"/>
          <w:szCs w:val="13"/>
        </w:rPr>
        <w:pPrChange w:id="994" w:author="Wan Azhar Wan Ahmad" w:date="2021-02-01T18:42:00Z">
          <w:pPr>
            <w:pStyle w:val="ListParagraph"/>
            <w:widowControl w:val="0"/>
            <w:numPr>
              <w:numId w:val="20"/>
            </w:numPr>
            <w:overflowPunct w:val="0"/>
            <w:autoSpaceDE w:val="0"/>
            <w:autoSpaceDN w:val="0"/>
            <w:adjustRightInd w:val="0"/>
            <w:spacing w:line="227" w:lineRule="auto"/>
            <w:ind w:left="630" w:hanging="270"/>
            <w:jc w:val="both"/>
          </w:pPr>
        </w:pPrChange>
      </w:pPr>
      <w:proofErr w:type="gramStart"/>
      <w:r>
        <w:rPr>
          <w:rFonts w:ascii="Times New Roman" w:hAnsi="Times New Roman"/>
          <w:sz w:val="13"/>
          <w:szCs w:val="13"/>
        </w:rPr>
        <w:t>d</w:t>
      </w:r>
      <w:r w:rsidRPr="003C66B6">
        <w:rPr>
          <w:rFonts w:ascii="Times New Roman" w:hAnsi="Times New Roman"/>
          <w:sz w:val="13"/>
          <w:szCs w:val="13"/>
        </w:rPr>
        <w:t>o</w:t>
      </w:r>
      <w:proofErr w:type="gramEnd"/>
      <w:r w:rsidR="00013D35" w:rsidRPr="00013D35">
        <w:rPr>
          <w:rFonts w:ascii="Times New Roman" w:hAnsi="Times New Roman"/>
          <w:bCs/>
          <w:sz w:val="13"/>
          <w:szCs w:val="13"/>
        </w:rPr>
        <w:t xml:space="preserve"> such things and provide such information and documents as may reasonably be required by the </w:t>
      </w:r>
      <w:r w:rsidR="003F3C8B">
        <w:rPr>
          <w:rFonts w:ascii="Times New Roman" w:hAnsi="Times New Roman"/>
          <w:bCs/>
          <w:sz w:val="13"/>
          <w:szCs w:val="13"/>
        </w:rPr>
        <w:t>PURCHASER</w:t>
      </w:r>
      <w:r w:rsidR="00013D35" w:rsidRPr="00013D35">
        <w:rPr>
          <w:rFonts w:ascii="Times New Roman" w:hAnsi="Times New Roman"/>
          <w:bCs/>
          <w:sz w:val="13"/>
          <w:szCs w:val="13"/>
        </w:rPr>
        <w:t xml:space="preserve"> to enable </w:t>
      </w:r>
      <w:r w:rsidR="003F3C8B">
        <w:rPr>
          <w:rFonts w:ascii="Times New Roman" w:hAnsi="Times New Roman"/>
          <w:bCs/>
          <w:sz w:val="13"/>
          <w:szCs w:val="13"/>
        </w:rPr>
        <w:t>PURCHASER</w:t>
      </w:r>
      <w:r w:rsidR="00013D35" w:rsidRPr="00013D35">
        <w:rPr>
          <w:rFonts w:ascii="Times New Roman" w:hAnsi="Times New Roman"/>
          <w:bCs/>
          <w:sz w:val="13"/>
          <w:szCs w:val="13"/>
        </w:rPr>
        <w:t xml:space="preserve"> to claim input tax credit under the GST</w:t>
      </w:r>
      <w:ins w:id="995" w:author="Syafiq Khairil Affandi" w:date="2021-01-13T15:19:00Z">
        <w:r w:rsidR="00D94124">
          <w:rPr>
            <w:rFonts w:ascii="Times New Roman" w:hAnsi="Times New Roman"/>
            <w:bCs/>
            <w:sz w:val="13"/>
            <w:szCs w:val="13"/>
          </w:rPr>
          <w:t xml:space="preserve"> or SST</w:t>
        </w:r>
      </w:ins>
      <w:r w:rsidR="00013D35" w:rsidRPr="00013D35">
        <w:rPr>
          <w:rFonts w:ascii="Times New Roman" w:hAnsi="Times New Roman"/>
          <w:bCs/>
          <w:sz w:val="13"/>
          <w:szCs w:val="13"/>
        </w:rPr>
        <w:t xml:space="preserve"> law.</w:t>
      </w:r>
    </w:p>
    <w:p w:rsidR="00081478" w:rsidRDefault="00081478" w:rsidP="00013D35">
      <w:pPr>
        <w:widowControl w:val="0"/>
        <w:overflowPunct w:val="0"/>
        <w:autoSpaceDE w:val="0"/>
        <w:autoSpaceDN w:val="0"/>
        <w:adjustRightInd w:val="0"/>
        <w:spacing w:after="0" w:line="240" w:lineRule="auto"/>
        <w:ind w:left="360"/>
        <w:jc w:val="both"/>
        <w:rPr>
          <w:rFonts w:ascii="Times New Roman" w:hAnsi="Times New Roman" w:cs="Times New Roman"/>
          <w:bCs/>
          <w:sz w:val="13"/>
          <w:szCs w:val="13"/>
        </w:rPr>
      </w:pPr>
    </w:p>
    <w:p w:rsidR="00013D35" w:rsidRDefault="00013D35">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996" w:author="Wan Azhar Wan Ahmad" w:date="2021-02-01T18:40:00Z">
          <w:pPr>
            <w:pStyle w:val="ListParagraph"/>
            <w:widowControl w:val="0"/>
            <w:numPr>
              <w:ilvl w:val="1"/>
              <w:numId w:val="24"/>
            </w:numPr>
            <w:overflowPunct w:val="0"/>
            <w:autoSpaceDE w:val="0"/>
            <w:autoSpaceDN w:val="0"/>
            <w:adjustRightInd w:val="0"/>
            <w:spacing w:line="236" w:lineRule="auto"/>
            <w:ind w:left="360" w:hanging="360"/>
            <w:jc w:val="both"/>
          </w:pPr>
        </w:pPrChange>
      </w:pPr>
      <w:r w:rsidRPr="00013D35">
        <w:rPr>
          <w:rFonts w:ascii="Times New Roman" w:hAnsi="Times New Roman"/>
          <w:bCs/>
          <w:sz w:val="13"/>
          <w:szCs w:val="13"/>
        </w:rPr>
        <w:t>Where costs incurred by one party are to be reimbursed by another, the amount to be reimbursed shall be calculated net of any GST</w:t>
      </w:r>
      <w:ins w:id="997" w:author="Syafiq Khairil Affandi" w:date="2021-01-13T15:19:00Z">
        <w:r w:rsidR="00D94124">
          <w:rPr>
            <w:rFonts w:ascii="Times New Roman" w:hAnsi="Times New Roman"/>
            <w:bCs/>
            <w:sz w:val="13"/>
            <w:szCs w:val="13"/>
          </w:rPr>
          <w:t xml:space="preserve"> or SST</w:t>
        </w:r>
      </w:ins>
      <w:r w:rsidRPr="00013D35">
        <w:rPr>
          <w:rFonts w:ascii="Times New Roman" w:hAnsi="Times New Roman"/>
          <w:bCs/>
          <w:sz w:val="13"/>
          <w:szCs w:val="13"/>
        </w:rPr>
        <w:t xml:space="preserve"> input in respect of the cost incurred.</w:t>
      </w:r>
    </w:p>
    <w:p w:rsidR="00013D35" w:rsidRDefault="00013D35" w:rsidP="00013D35">
      <w:pPr>
        <w:widowControl w:val="0"/>
        <w:overflowPunct w:val="0"/>
        <w:autoSpaceDE w:val="0"/>
        <w:autoSpaceDN w:val="0"/>
        <w:adjustRightInd w:val="0"/>
        <w:spacing w:after="0" w:line="240" w:lineRule="auto"/>
        <w:ind w:left="360"/>
        <w:jc w:val="both"/>
        <w:rPr>
          <w:rFonts w:ascii="Times New Roman" w:hAnsi="Times New Roman" w:cs="Times New Roman"/>
          <w:bCs/>
          <w:sz w:val="13"/>
          <w:szCs w:val="13"/>
        </w:rPr>
      </w:pPr>
    </w:p>
    <w:p w:rsidR="00013D35" w:rsidRPr="00972B1A" w:rsidRDefault="00013D35">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998" w:author="Wan Azhar Wan Ahmad" w:date="2021-02-01T18:40:00Z">
          <w:pPr>
            <w:pStyle w:val="ListParagraph"/>
            <w:widowControl w:val="0"/>
            <w:numPr>
              <w:numId w:val="15"/>
            </w:numPr>
            <w:tabs>
              <w:tab w:val="left" w:pos="340"/>
            </w:tabs>
            <w:autoSpaceDE w:val="0"/>
            <w:autoSpaceDN w:val="0"/>
            <w:adjustRightInd w:val="0"/>
            <w:spacing w:line="239" w:lineRule="auto"/>
            <w:ind w:left="644" w:hanging="360"/>
          </w:pPr>
        </w:pPrChange>
      </w:pPr>
      <w:r w:rsidRPr="00972B1A">
        <w:rPr>
          <w:rFonts w:ascii="Times New Roman" w:hAnsi="Times New Roman"/>
          <w:b/>
          <w:bCs/>
          <w:sz w:val="13"/>
          <w:szCs w:val="13"/>
        </w:rPr>
        <w:t>LIQUIDATED DAMAGES</w:t>
      </w:r>
    </w:p>
    <w:p w:rsidR="00081478" w:rsidRPr="00972B1A" w:rsidRDefault="00081478">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Change w:id="999" w:author="Wan Azhar Wan Ahmad" w:date="2021-02-01T18:40:00Z">
            <w:rPr>
              <w:rFonts w:ascii="Times New Roman" w:hAnsi="Times New Roman"/>
              <w:bCs/>
              <w:vanish/>
              <w:sz w:val="13"/>
              <w:szCs w:val="13"/>
            </w:rPr>
          </w:rPrChange>
        </w:rPr>
        <w:pPrChange w:id="1000" w:author="Wan Azhar Wan Ahmad" w:date="2021-02-01T18:40:00Z">
          <w:pPr>
            <w:pStyle w:val="ListParagraph"/>
            <w:widowControl w:val="0"/>
            <w:numPr>
              <w:numId w:val="24"/>
            </w:numPr>
            <w:overflowPunct w:val="0"/>
            <w:autoSpaceDE w:val="0"/>
            <w:autoSpaceDN w:val="0"/>
            <w:adjustRightInd w:val="0"/>
            <w:spacing w:line="236" w:lineRule="auto"/>
            <w:ind w:left="360" w:hanging="360"/>
            <w:jc w:val="both"/>
          </w:pPr>
        </w:pPrChange>
      </w:pPr>
    </w:p>
    <w:p w:rsidR="00013D35" w:rsidRDefault="00F04750">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1001" w:author="Wan Azhar Wan Ahmad" w:date="2021-02-01T18:40:00Z">
          <w:pPr>
            <w:pStyle w:val="ListParagraph"/>
            <w:widowControl w:val="0"/>
            <w:numPr>
              <w:ilvl w:val="1"/>
              <w:numId w:val="24"/>
            </w:numPr>
            <w:overflowPunct w:val="0"/>
            <w:autoSpaceDE w:val="0"/>
            <w:autoSpaceDN w:val="0"/>
            <w:adjustRightInd w:val="0"/>
            <w:spacing w:line="236" w:lineRule="auto"/>
            <w:ind w:left="360" w:hanging="360"/>
            <w:jc w:val="both"/>
          </w:pPr>
        </w:pPrChange>
      </w:pPr>
      <w:r>
        <w:rPr>
          <w:rFonts w:ascii="Times New Roman" w:hAnsi="Times New Roman"/>
          <w:bCs/>
          <w:sz w:val="13"/>
          <w:szCs w:val="13"/>
        </w:rPr>
        <w:t>Without prejudice to the other rights and remedies available to PURCHASER under this Agreement or otherwise, i</w:t>
      </w:r>
      <w:r w:rsidR="00013D35" w:rsidRPr="00013D35">
        <w:rPr>
          <w:rFonts w:ascii="Times New Roman" w:hAnsi="Times New Roman"/>
          <w:bCs/>
          <w:sz w:val="13"/>
          <w:szCs w:val="13"/>
        </w:rPr>
        <w:t xml:space="preserve">n the event the Delivery Date is not met by the </w:t>
      </w:r>
      <w:r w:rsidR="003F3C8B" w:rsidRPr="00013D35">
        <w:rPr>
          <w:rFonts w:ascii="Times New Roman" w:hAnsi="Times New Roman"/>
          <w:bCs/>
          <w:sz w:val="13"/>
          <w:szCs w:val="13"/>
        </w:rPr>
        <w:t>V</w:t>
      </w:r>
      <w:r w:rsidR="003F3C8B">
        <w:rPr>
          <w:rFonts w:ascii="Times New Roman" w:hAnsi="Times New Roman"/>
          <w:bCs/>
          <w:sz w:val="13"/>
          <w:szCs w:val="13"/>
        </w:rPr>
        <w:t>ENDOR</w:t>
      </w:r>
      <w:r w:rsidR="00013D35" w:rsidRPr="00013D35">
        <w:rPr>
          <w:rFonts w:ascii="Times New Roman" w:hAnsi="Times New Roman"/>
          <w:bCs/>
          <w:sz w:val="13"/>
          <w:szCs w:val="13"/>
        </w:rPr>
        <w:t xml:space="preserve">, the </w:t>
      </w:r>
      <w:r w:rsidR="003F3C8B" w:rsidRPr="00013D35">
        <w:rPr>
          <w:rFonts w:ascii="Times New Roman" w:hAnsi="Times New Roman"/>
          <w:bCs/>
          <w:sz w:val="13"/>
          <w:szCs w:val="13"/>
        </w:rPr>
        <w:t>V</w:t>
      </w:r>
      <w:r w:rsidR="003F3C8B">
        <w:rPr>
          <w:rFonts w:ascii="Times New Roman" w:hAnsi="Times New Roman"/>
          <w:bCs/>
          <w:sz w:val="13"/>
          <w:szCs w:val="13"/>
        </w:rPr>
        <w:t>ENDOR</w:t>
      </w:r>
      <w:r w:rsidR="00013D35" w:rsidRPr="00013D35">
        <w:rPr>
          <w:rFonts w:ascii="Times New Roman" w:hAnsi="Times New Roman"/>
          <w:bCs/>
          <w:sz w:val="13"/>
          <w:szCs w:val="13"/>
        </w:rPr>
        <w:t xml:space="preserve"> shall pay </w:t>
      </w:r>
      <w:r w:rsidR="003F3C8B">
        <w:rPr>
          <w:rFonts w:ascii="Times New Roman" w:hAnsi="Times New Roman"/>
          <w:bCs/>
          <w:sz w:val="13"/>
          <w:szCs w:val="13"/>
        </w:rPr>
        <w:t>PURCHASER</w:t>
      </w:r>
      <w:r w:rsidR="00472D1D">
        <w:rPr>
          <w:rFonts w:ascii="Times New Roman" w:hAnsi="Times New Roman"/>
          <w:bCs/>
          <w:sz w:val="13"/>
          <w:szCs w:val="13"/>
        </w:rPr>
        <w:t xml:space="preserve"> </w:t>
      </w:r>
      <w:r w:rsidR="0019282B">
        <w:rPr>
          <w:rFonts w:ascii="Times New Roman" w:hAnsi="Times New Roman"/>
          <w:bCs/>
          <w:sz w:val="13"/>
          <w:szCs w:val="13"/>
        </w:rPr>
        <w:t xml:space="preserve">a sum as stated in the Purchase Order or if no sum is stated in the Purchaser Order, a sum stated in </w:t>
      </w:r>
      <w:r w:rsidR="007E2D80" w:rsidRPr="00472D1D">
        <w:rPr>
          <w:rFonts w:ascii="Times New Roman" w:hAnsi="Times New Roman"/>
          <w:bCs/>
          <w:sz w:val="13"/>
          <w:szCs w:val="13"/>
        </w:rPr>
        <w:t>Clause 29.2</w:t>
      </w:r>
      <w:r w:rsidR="0019282B">
        <w:rPr>
          <w:rFonts w:ascii="Times New Roman" w:hAnsi="Times New Roman"/>
          <w:bCs/>
          <w:sz w:val="13"/>
          <w:szCs w:val="13"/>
        </w:rPr>
        <w:t xml:space="preserve"> as</w:t>
      </w:r>
      <w:r w:rsidR="00013D35" w:rsidRPr="00013D35">
        <w:rPr>
          <w:rFonts w:ascii="Times New Roman" w:hAnsi="Times New Roman"/>
          <w:bCs/>
          <w:sz w:val="13"/>
          <w:szCs w:val="13"/>
        </w:rPr>
        <w:t xml:space="preserve"> liquidated damages (which the </w:t>
      </w:r>
      <w:r w:rsidR="003F3C8B" w:rsidRPr="00013D35">
        <w:rPr>
          <w:rFonts w:ascii="Times New Roman" w:hAnsi="Times New Roman"/>
          <w:bCs/>
          <w:sz w:val="13"/>
          <w:szCs w:val="13"/>
        </w:rPr>
        <w:t>V</w:t>
      </w:r>
      <w:r w:rsidR="003F3C8B">
        <w:rPr>
          <w:rFonts w:ascii="Times New Roman" w:hAnsi="Times New Roman"/>
          <w:bCs/>
          <w:sz w:val="13"/>
          <w:szCs w:val="13"/>
        </w:rPr>
        <w:t>ENDOR</w:t>
      </w:r>
      <w:r w:rsidR="00013D35" w:rsidRPr="00013D35">
        <w:rPr>
          <w:rFonts w:ascii="Times New Roman" w:hAnsi="Times New Roman"/>
          <w:bCs/>
          <w:sz w:val="13"/>
          <w:szCs w:val="13"/>
        </w:rPr>
        <w:t xml:space="preserve"> and </w:t>
      </w:r>
      <w:r w:rsidR="003F3C8B">
        <w:rPr>
          <w:rFonts w:ascii="Times New Roman" w:hAnsi="Times New Roman"/>
          <w:bCs/>
          <w:sz w:val="13"/>
          <w:szCs w:val="13"/>
        </w:rPr>
        <w:t>PURCHASER</w:t>
      </w:r>
      <w:r w:rsidR="00013D35" w:rsidRPr="00013D35">
        <w:rPr>
          <w:rFonts w:ascii="Times New Roman" w:hAnsi="Times New Roman"/>
          <w:bCs/>
          <w:sz w:val="13"/>
          <w:szCs w:val="13"/>
        </w:rPr>
        <w:t xml:space="preserve"> hereby agree shall not be considered a penalty).</w:t>
      </w:r>
    </w:p>
    <w:p w:rsidR="00081478" w:rsidRPr="00013D35" w:rsidRDefault="00081478">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1002" w:author="Wan Azhar Wan Ahmad" w:date="2021-02-01T18:40:00Z">
          <w:pPr>
            <w:widowControl w:val="0"/>
            <w:overflowPunct w:val="0"/>
            <w:autoSpaceDE w:val="0"/>
            <w:autoSpaceDN w:val="0"/>
            <w:adjustRightInd w:val="0"/>
            <w:spacing w:after="0" w:line="240" w:lineRule="auto"/>
            <w:ind w:left="360"/>
            <w:jc w:val="both"/>
          </w:pPr>
        </w:pPrChange>
      </w:pPr>
    </w:p>
    <w:p w:rsidR="00013D35" w:rsidRDefault="0019282B">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1003" w:author="Wan Azhar Wan Ahmad" w:date="2021-02-01T18:40:00Z">
          <w:pPr>
            <w:pStyle w:val="ListParagraph"/>
            <w:widowControl w:val="0"/>
            <w:numPr>
              <w:ilvl w:val="1"/>
              <w:numId w:val="24"/>
            </w:numPr>
            <w:overflowPunct w:val="0"/>
            <w:autoSpaceDE w:val="0"/>
            <w:autoSpaceDN w:val="0"/>
            <w:adjustRightInd w:val="0"/>
            <w:spacing w:line="236" w:lineRule="auto"/>
            <w:ind w:left="360" w:hanging="360"/>
            <w:jc w:val="both"/>
          </w:pPr>
        </w:pPrChange>
      </w:pPr>
      <w:r>
        <w:rPr>
          <w:rFonts w:ascii="Times New Roman" w:hAnsi="Times New Roman"/>
          <w:bCs/>
          <w:sz w:val="13"/>
          <w:szCs w:val="13"/>
        </w:rPr>
        <w:t>If no sum is stated in the Purchase Order, the sum to be paid by VENDOR to PURCHASER as l</w:t>
      </w:r>
      <w:r w:rsidR="00013D35" w:rsidRPr="00013D35">
        <w:rPr>
          <w:rFonts w:ascii="Times New Roman" w:hAnsi="Times New Roman"/>
          <w:bCs/>
          <w:sz w:val="13"/>
          <w:szCs w:val="13"/>
        </w:rPr>
        <w:t xml:space="preserve">iquidated damages shall in the amount calculated at 0.1% of the Purchase Order </w:t>
      </w:r>
      <w:r>
        <w:rPr>
          <w:rFonts w:ascii="Times New Roman" w:hAnsi="Times New Roman"/>
          <w:bCs/>
          <w:sz w:val="13"/>
          <w:szCs w:val="13"/>
        </w:rPr>
        <w:t>p</w:t>
      </w:r>
      <w:r w:rsidR="00013D35" w:rsidRPr="00013D35">
        <w:rPr>
          <w:rFonts w:ascii="Times New Roman" w:hAnsi="Times New Roman"/>
          <w:bCs/>
          <w:sz w:val="13"/>
          <w:szCs w:val="13"/>
        </w:rPr>
        <w:t xml:space="preserve">rice per day for each day of delay (pro-rated), up to </w:t>
      </w:r>
      <w:ins w:id="1004" w:author="Wan Azhar Wan Ahmad" w:date="2021-02-01T18:55:00Z">
        <w:r w:rsidR="00C11F85">
          <w:rPr>
            <w:rFonts w:ascii="Times New Roman" w:hAnsi="Times New Roman"/>
            <w:bCs/>
            <w:sz w:val="13"/>
            <w:szCs w:val="13"/>
          </w:rPr>
          <w:t>a</w:t>
        </w:r>
      </w:ins>
      <w:del w:id="1005" w:author="Wan Azhar Wan Ahmad" w:date="2021-02-01T18:55:00Z">
        <w:r w:rsidR="00013D35" w:rsidRPr="00013D35" w:rsidDel="00C11F85">
          <w:rPr>
            <w:rFonts w:ascii="Times New Roman" w:hAnsi="Times New Roman"/>
            <w:bCs/>
            <w:sz w:val="13"/>
            <w:szCs w:val="13"/>
          </w:rPr>
          <w:delText>the</w:delText>
        </w:r>
      </w:del>
      <w:r w:rsidR="00013D35" w:rsidRPr="00013D35">
        <w:rPr>
          <w:rFonts w:ascii="Times New Roman" w:hAnsi="Times New Roman"/>
          <w:bCs/>
          <w:sz w:val="13"/>
          <w:szCs w:val="13"/>
        </w:rPr>
        <w:t xml:space="preserve"> maximum of 10% of the Purchase Order </w:t>
      </w:r>
      <w:del w:id="1006" w:author="Wan Azhar Wan Ahmad" w:date="2021-02-01T18:55:00Z">
        <w:r w:rsidDel="00C11F85">
          <w:rPr>
            <w:rFonts w:ascii="Times New Roman" w:hAnsi="Times New Roman"/>
            <w:bCs/>
            <w:sz w:val="13"/>
            <w:szCs w:val="13"/>
          </w:rPr>
          <w:delText>p</w:delText>
        </w:r>
        <w:r w:rsidR="00013D35" w:rsidRPr="00013D35" w:rsidDel="00C11F85">
          <w:rPr>
            <w:rFonts w:ascii="Times New Roman" w:hAnsi="Times New Roman"/>
            <w:bCs/>
            <w:sz w:val="13"/>
            <w:szCs w:val="13"/>
          </w:rPr>
          <w:delText>rice</w:delText>
        </w:r>
      </w:del>
      <w:ins w:id="1007" w:author="Wan Azhar Wan Ahmad" w:date="2021-02-01T18:55:00Z">
        <w:r w:rsidR="00C11F85">
          <w:rPr>
            <w:rFonts w:ascii="Times New Roman" w:hAnsi="Times New Roman"/>
            <w:bCs/>
            <w:sz w:val="13"/>
            <w:szCs w:val="13"/>
          </w:rPr>
          <w:t>value</w:t>
        </w:r>
      </w:ins>
      <w:r w:rsidR="00013D35" w:rsidRPr="00013D35">
        <w:rPr>
          <w:rFonts w:ascii="Times New Roman" w:hAnsi="Times New Roman"/>
          <w:bCs/>
          <w:sz w:val="13"/>
          <w:szCs w:val="13"/>
        </w:rPr>
        <w:t>.</w:t>
      </w:r>
    </w:p>
    <w:p w:rsidR="00081478" w:rsidRPr="00013D35" w:rsidRDefault="00081478">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1008" w:author="Wan Azhar Wan Ahmad" w:date="2021-02-01T18:40:00Z">
          <w:pPr>
            <w:widowControl w:val="0"/>
            <w:overflowPunct w:val="0"/>
            <w:autoSpaceDE w:val="0"/>
            <w:autoSpaceDN w:val="0"/>
            <w:adjustRightInd w:val="0"/>
            <w:spacing w:after="0" w:line="240" w:lineRule="auto"/>
            <w:ind w:left="360"/>
            <w:jc w:val="both"/>
          </w:pPr>
        </w:pPrChange>
      </w:pPr>
    </w:p>
    <w:p w:rsidR="006E4BB1" w:rsidRDefault="0040522C">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1009" w:author="Wan Azhar Wan Ahmad" w:date="2021-02-01T18:40:00Z">
          <w:pPr>
            <w:pStyle w:val="ListParagraph"/>
            <w:widowControl w:val="0"/>
            <w:numPr>
              <w:ilvl w:val="1"/>
              <w:numId w:val="24"/>
            </w:numPr>
            <w:overflowPunct w:val="0"/>
            <w:autoSpaceDE w:val="0"/>
            <w:autoSpaceDN w:val="0"/>
            <w:adjustRightInd w:val="0"/>
            <w:spacing w:line="236" w:lineRule="auto"/>
            <w:ind w:left="360" w:hanging="360"/>
            <w:jc w:val="both"/>
          </w:pPr>
        </w:pPrChange>
      </w:pPr>
      <w:r>
        <w:rPr>
          <w:rFonts w:ascii="Times New Roman" w:hAnsi="Times New Roman"/>
          <w:bCs/>
          <w:sz w:val="13"/>
          <w:szCs w:val="13"/>
        </w:rPr>
        <w:t xml:space="preserve">The liquidated damages stated </w:t>
      </w:r>
      <w:r w:rsidRPr="00EF14A9">
        <w:rPr>
          <w:rFonts w:ascii="Times New Roman" w:hAnsi="Times New Roman"/>
          <w:bCs/>
          <w:sz w:val="13"/>
          <w:szCs w:val="13"/>
        </w:rPr>
        <w:t xml:space="preserve">in this </w:t>
      </w:r>
      <w:r w:rsidRPr="00AF4151">
        <w:rPr>
          <w:rFonts w:ascii="Times New Roman" w:hAnsi="Times New Roman"/>
          <w:bCs/>
          <w:sz w:val="13"/>
          <w:szCs w:val="13"/>
        </w:rPr>
        <w:t xml:space="preserve">Clause </w:t>
      </w:r>
      <w:r w:rsidR="00472D1D" w:rsidRPr="00AF4151">
        <w:rPr>
          <w:rFonts w:ascii="Times New Roman" w:hAnsi="Times New Roman"/>
          <w:bCs/>
          <w:sz w:val="13"/>
          <w:szCs w:val="13"/>
        </w:rPr>
        <w:t>29</w:t>
      </w:r>
      <w:r w:rsidR="00EF14A9" w:rsidRPr="00AF4151">
        <w:rPr>
          <w:rFonts w:ascii="Times New Roman" w:hAnsi="Times New Roman"/>
          <w:bCs/>
          <w:sz w:val="13"/>
          <w:szCs w:val="13"/>
        </w:rPr>
        <w:t xml:space="preserve"> </w:t>
      </w:r>
      <w:r w:rsidRPr="00EF14A9">
        <w:rPr>
          <w:rFonts w:ascii="Times New Roman" w:hAnsi="Times New Roman"/>
          <w:bCs/>
          <w:sz w:val="13"/>
          <w:szCs w:val="13"/>
        </w:rPr>
        <w:t>shall</w:t>
      </w:r>
      <w:r>
        <w:rPr>
          <w:rFonts w:ascii="Times New Roman" w:hAnsi="Times New Roman"/>
          <w:bCs/>
          <w:sz w:val="13"/>
          <w:szCs w:val="13"/>
        </w:rPr>
        <w:t xml:space="preserve"> be deemed to be the actual loss or damage which PURCHASER will suffer in the event that the VENDOR fails to deliver the </w:t>
      </w:r>
      <w:r w:rsidRPr="00AF4151">
        <w:rPr>
          <w:rFonts w:ascii="Times New Roman" w:hAnsi="Times New Roman"/>
          <w:bCs/>
          <w:sz w:val="13"/>
          <w:szCs w:val="13"/>
        </w:rPr>
        <w:t xml:space="preserve">Works </w:t>
      </w:r>
      <w:r>
        <w:rPr>
          <w:rFonts w:ascii="Times New Roman" w:hAnsi="Times New Roman"/>
          <w:bCs/>
          <w:sz w:val="13"/>
          <w:szCs w:val="13"/>
        </w:rPr>
        <w:t>on the Delivery Date. The VENDOR agrees to pay to PURCHASER the said amount(s) if the same becomes due without the need for PURCHASER to prove actual damage or loss.</w:t>
      </w:r>
    </w:p>
    <w:p w:rsidR="00DA463C" w:rsidRDefault="00DA463C" w:rsidP="00DA463C">
      <w:pPr>
        <w:pStyle w:val="ListParagraph"/>
        <w:widowControl w:val="0"/>
        <w:overflowPunct w:val="0"/>
        <w:autoSpaceDE w:val="0"/>
        <w:autoSpaceDN w:val="0"/>
        <w:adjustRightInd w:val="0"/>
        <w:spacing w:line="236" w:lineRule="auto"/>
        <w:ind w:left="360"/>
        <w:jc w:val="both"/>
        <w:rPr>
          <w:rFonts w:ascii="Times New Roman" w:hAnsi="Times New Roman"/>
          <w:bCs/>
          <w:sz w:val="13"/>
          <w:szCs w:val="13"/>
        </w:rPr>
      </w:pPr>
    </w:p>
    <w:p w:rsidR="00ED2859" w:rsidRDefault="00013D35">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1010" w:author="Wan Azhar Wan Ahmad" w:date="2021-02-01T18:40:00Z">
          <w:pPr>
            <w:pStyle w:val="ListParagraph"/>
            <w:widowControl w:val="0"/>
            <w:numPr>
              <w:ilvl w:val="1"/>
              <w:numId w:val="24"/>
            </w:numPr>
            <w:overflowPunct w:val="0"/>
            <w:autoSpaceDE w:val="0"/>
            <w:autoSpaceDN w:val="0"/>
            <w:adjustRightInd w:val="0"/>
            <w:spacing w:line="236" w:lineRule="auto"/>
            <w:ind w:left="360" w:hanging="360"/>
            <w:jc w:val="both"/>
          </w:pPr>
        </w:pPrChange>
      </w:pPr>
      <w:r w:rsidRPr="00013D35">
        <w:rPr>
          <w:rFonts w:ascii="Times New Roman" w:hAnsi="Times New Roman"/>
          <w:bCs/>
          <w:sz w:val="13"/>
          <w:szCs w:val="13"/>
        </w:rPr>
        <w:t xml:space="preserve">The </w:t>
      </w:r>
      <w:r w:rsidR="00B65C27">
        <w:rPr>
          <w:rFonts w:ascii="Times New Roman" w:hAnsi="Times New Roman"/>
          <w:bCs/>
          <w:sz w:val="13"/>
          <w:szCs w:val="13"/>
        </w:rPr>
        <w:t>VENDOR hereby acknowledges and agrees that any such delay will significantly affect the PURCHASER's business and that it is</w:t>
      </w:r>
      <w:r w:rsidR="00F04750">
        <w:rPr>
          <w:rFonts w:ascii="Times New Roman" w:hAnsi="Times New Roman"/>
          <w:bCs/>
          <w:sz w:val="13"/>
          <w:szCs w:val="13"/>
        </w:rPr>
        <w:t xml:space="preserve"> or would be</w:t>
      </w:r>
      <w:r w:rsidR="00B65C27">
        <w:rPr>
          <w:rFonts w:ascii="Times New Roman" w:hAnsi="Times New Roman"/>
          <w:bCs/>
          <w:sz w:val="13"/>
          <w:szCs w:val="13"/>
        </w:rPr>
        <w:t xml:space="preserve"> difficult to assess the loss and damage sustained or to be sustained by PURCHASER arising from any such delay. Therefore, it is hereby agreed</w:t>
      </w:r>
      <w:r w:rsidRPr="00013D35">
        <w:rPr>
          <w:rFonts w:ascii="Times New Roman" w:hAnsi="Times New Roman"/>
          <w:bCs/>
          <w:sz w:val="13"/>
          <w:szCs w:val="13"/>
        </w:rPr>
        <w:t xml:space="preserve"> that the amount of such liquidated damages is a genuine pre-estimate </w:t>
      </w:r>
      <w:r w:rsidR="00B65C27">
        <w:rPr>
          <w:rFonts w:ascii="Times New Roman" w:hAnsi="Times New Roman"/>
          <w:bCs/>
          <w:sz w:val="13"/>
          <w:szCs w:val="13"/>
        </w:rPr>
        <w:t>and reasonable compensation to PURCHASER</w:t>
      </w:r>
      <w:r w:rsidRPr="00013D35">
        <w:rPr>
          <w:rFonts w:ascii="Times New Roman" w:hAnsi="Times New Roman"/>
          <w:bCs/>
          <w:sz w:val="13"/>
          <w:szCs w:val="13"/>
        </w:rPr>
        <w:t xml:space="preserve"> in the event of </w:t>
      </w:r>
      <w:r w:rsidR="00B65C27">
        <w:rPr>
          <w:rFonts w:ascii="Times New Roman" w:hAnsi="Times New Roman"/>
          <w:bCs/>
          <w:sz w:val="13"/>
          <w:szCs w:val="13"/>
        </w:rPr>
        <w:t xml:space="preserve">such </w:t>
      </w:r>
      <w:r w:rsidRPr="00013D35">
        <w:rPr>
          <w:rFonts w:ascii="Times New Roman" w:hAnsi="Times New Roman"/>
          <w:bCs/>
          <w:sz w:val="13"/>
          <w:szCs w:val="13"/>
        </w:rPr>
        <w:t>delay.</w:t>
      </w:r>
    </w:p>
    <w:p w:rsidR="00013D35" w:rsidRDefault="00013D35">
      <w:pPr>
        <w:pStyle w:val="ListParagraph"/>
        <w:widowControl w:val="0"/>
        <w:overflowPunct w:val="0"/>
        <w:autoSpaceDE w:val="0"/>
        <w:autoSpaceDN w:val="0"/>
        <w:adjustRightInd w:val="0"/>
        <w:spacing w:line="236" w:lineRule="auto"/>
        <w:ind w:left="426"/>
        <w:jc w:val="both"/>
        <w:rPr>
          <w:ins w:id="1011" w:author="Wan Azhar Wan Ahmad" w:date="2021-02-01T18:44:00Z"/>
          <w:rFonts w:ascii="Times New Roman" w:hAnsi="Times New Roman"/>
          <w:bCs/>
          <w:sz w:val="13"/>
          <w:szCs w:val="13"/>
        </w:rPr>
        <w:pPrChange w:id="1012" w:author="Wan Azhar Wan Ahmad" w:date="2021-02-01T18:40:00Z">
          <w:pPr>
            <w:pStyle w:val="ListParagraph"/>
            <w:widowControl w:val="0"/>
            <w:overflowPunct w:val="0"/>
            <w:autoSpaceDE w:val="0"/>
            <w:autoSpaceDN w:val="0"/>
            <w:adjustRightInd w:val="0"/>
            <w:spacing w:line="236" w:lineRule="auto"/>
            <w:ind w:left="360"/>
            <w:jc w:val="both"/>
          </w:pPr>
        </w:pPrChange>
      </w:pPr>
    </w:p>
    <w:p w:rsidR="00972B1A" w:rsidDel="00463308" w:rsidRDefault="00972B1A">
      <w:pPr>
        <w:pStyle w:val="ListParagraph"/>
        <w:widowControl w:val="0"/>
        <w:overflowPunct w:val="0"/>
        <w:autoSpaceDE w:val="0"/>
        <w:autoSpaceDN w:val="0"/>
        <w:adjustRightInd w:val="0"/>
        <w:spacing w:line="236" w:lineRule="auto"/>
        <w:ind w:left="426"/>
        <w:jc w:val="both"/>
        <w:rPr>
          <w:del w:id="1013" w:author="Wan Azhar Wan Ahmad" w:date="2021-02-01T19:04:00Z"/>
          <w:rFonts w:ascii="Times New Roman" w:hAnsi="Times New Roman"/>
          <w:bCs/>
          <w:sz w:val="13"/>
          <w:szCs w:val="13"/>
        </w:rPr>
        <w:pPrChange w:id="1014" w:author="Wan Azhar Wan Ahmad" w:date="2021-02-01T18:40:00Z">
          <w:pPr>
            <w:pStyle w:val="ListParagraph"/>
            <w:widowControl w:val="0"/>
            <w:overflowPunct w:val="0"/>
            <w:autoSpaceDE w:val="0"/>
            <w:autoSpaceDN w:val="0"/>
            <w:adjustRightInd w:val="0"/>
            <w:spacing w:line="236" w:lineRule="auto"/>
            <w:ind w:left="360"/>
            <w:jc w:val="both"/>
          </w:pPr>
        </w:pPrChange>
      </w:pPr>
    </w:p>
    <w:p w:rsidR="009557AA" w:rsidRDefault="009557AA">
      <w:pPr>
        <w:pStyle w:val="ListParagraph"/>
        <w:widowControl w:val="0"/>
        <w:numPr>
          <w:ilvl w:val="0"/>
          <w:numId w:val="16"/>
        </w:numPr>
        <w:overflowPunct w:val="0"/>
        <w:autoSpaceDE w:val="0"/>
        <w:autoSpaceDN w:val="0"/>
        <w:adjustRightInd w:val="0"/>
        <w:spacing w:line="236" w:lineRule="auto"/>
        <w:ind w:left="426" w:hanging="426"/>
        <w:jc w:val="both"/>
        <w:rPr>
          <w:ins w:id="1015" w:author="Wan Azhar Wan Ahmad" w:date="2021-02-01T18:40:00Z"/>
          <w:rFonts w:ascii="Times New Roman" w:hAnsi="Times New Roman"/>
          <w:b/>
          <w:bCs/>
          <w:sz w:val="13"/>
          <w:szCs w:val="13"/>
        </w:rPr>
        <w:pPrChange w:id="1016" w:author="Wan Azhar Wan Ahmad" w:date="2021-02-01T18:40:00Z">
          <w:pPr>
            <w:pStyle w:val="ListParagraph"/>
            <w:widowControl w:val="0"/>
            <w:numPr>
              <w:numId w:val="15"/>
            </w:numPr>
            <w:tabs>
              <w:tab w:val="left" w:pos="340"/>
            </w:tabs>
            <w:autoSpaceDE w:val="0"/>
            <w:autoSpaceDN w:val="0"/>
            <w:adjustRightInd w:val="0"/>
            <w:spacing w:line="239" w:lineRule="auto"/>
            <w:ind w:left="644" w:hanging="360"/>
          </w:pPr>
        </w:pPrChange>
      </w:pPr>
      <w:r w:rsidRPr="00972B1A">
        <w:rPr>
          <w:rFonts w:ascii="Times New Roman" w:hAnsi="Times New Roman"/>
          <w:b/>
          <w:bCs/>
          <w:sz w:val="13"/>
          <w:szCs w:val="13"/>
        </w:rPr>
        <w:t>FORCE MAJEURE</w:t>
      </w:r>
    </w:p>
    <w:p w:rsidR="00972B1A" w:rsidRPr="00972B1A" w:rsidRDefault="00972B1A">
      <w:pPr>
        <w:pStyle w:val="ListParagraph"/>
        <w:widowControl w:val="0"/>
        <w:overflowPunct w:val="0"/>
        <w:autoSpaceDE w:val="0"/>
        <w:autoSpaceDN w:val="0"/>
        <w:adjustRightInd w:val="0"/>
        <w:spacing w:line="236" w:lineRule="auto"/>
        <w:ind w:left="426"/>
        <w:jc w:val="both"/>
        <w:rPr>
          <w:rFonts w:ascii="Times New Roman" w:hAnsi="Times New Roman"/>
          <w:b/>
          <w:bCs/>
          <w:sz w:val="13"/>
          <w:szCs w:val="13"/>
        </w:rPr>
        <w:pPrChange w:id="1017" w:author="Wan Azhar Wan Ahmad" w:date="2021-02-01T18:40:00Z">
          <w:pPr>
            <w:pStyle w:val="ListParagraph"/>
            <w:widowControl w:val="0"/>
            <w:numPr>
              <w:numId w:val="15"/>
            </w:numPr>
            <w:tabs>
              <w:tab w:val="left" w:pos="340"/>
            </w:tabs>
            <w:autoSpaceDE w:val="0"/>
            <w:autoSpaceDN w:val="0"/>
            <w:adjustRightInd w:val="0"/>
            <w:spacing w:line="239" w:lineRule="auto"/>
            <w:ind w:left="644" w:hanging="360"/>
          </w:pPr>
        </w:pPrChange>
      </w:pPr>
    </w:p>
    <w:p w:rsidR="006A53BE" w:rsidRDefault="009557AA">
      <w:pPr>
        <w:pStyle w:val="ListParagraph"/>
        <w:widowControl w:val="0"/>
        <w:numPr>
          <w:ilvl w:val="1"/>
          <w:numId w:val="16"/>
        </w:numPr>
        <w:overflowPunct w:val="0"/>
        <w:autoSpaceDE w:val="0"/>
        <w:autoSpaceDN w:val="0"/>
        <w:adjustRightInd w:val="0"/>
        <w:spacing w:line="236" w:lineRule="auto"/>
        <w:ind w:left="426"/>
        <w:jc w:val="both"/>
        <w:rPr>
          <w:ins w:id="1018" w:author="Wan Azhar Wan Ahmad" w:date="2021-02-01T18:49:00Z"/>
          <w:rFonts w:ascii="Times New Roman" w:hAnsi="Times New Roman"/>
          <w:bCs/>
          <w:sz w:val="13"/>
          <w:szCs w:val="13"/>
        </w:rPr>
        <w:pPrChange w:id="1019" w:author="Wan Azhar Wan Ahmad" w:date="2021-02-01T18:49:00Z">
          <w:pPr>
            <w:pStyle w:val="ListParagraph"/>
            <w:widowControl w:val="0"/>
            <w:overflowPunct w:val="0"/>
            <w:autoSpaceDE w:val="0"/>
            <w:autoSpaceDN w:val="0"/>
            <w:adjustRightInd w:val="0"/>
            <w:spacing w:line="236" w:lineRule="auto"/>
            <w:ind w:left="360"/>
            <w:jc w:val="both"/>
          </w:pPr>
        </w:pPrChange>
      </w:pPr>
      <w:r>
        <w:rPr>
          <w:rFonts w:ascii="Times New Roman" w:hAnsi="Times New Roman"/>
          <w:bCs/>
          <w:sz w:val="13"/>
          <w:szCs w:val="13"/>
        </w:rPr>
        <w:t xml:space="preserve">Neither the VENDOR nor PURCHASER shall be liable for failure of performance due to </w:t>
      </w:r>
      <w:r w:rsidR="00193EB9">
        <w:rPr>
          <w:rFonts w:ascii="Times New Roman" w:hAnsi="Times New Roman"/>
          <w:bCs/>
          <w:sz w:val="13"/>
          <w:szCs w:val="13"/>
        </w:rPr>
        <w:t>events</w:t>
      </w:r>
      <w:r>
        <w:rPr>
          <w:rFonts w:ascii="Times New Roman" w:hAnsi="Times New Roman"/>
          <w:bCs/>
          <w:sz w:val="13"/>
          <w:szCs w:val="13"/>
        </w:rPr>
        <w:t xml:space="preserve"> beyond its control such as </w:t>
      </w:r>
      <w:del w:id="1020" w:author="Wan Azhar Wan Ahmad" w:date="2021-02-01T18:48:00Z">
        <w:r w:rsidDel="006A53BE">
          <w:rPr>
            <w:rFonts w:ascii="Times New Roman" w:hAnsi="Times New Roman"/>
            <w:bCs/>
            <w:sz w:val="13"/>
            <w:szCs w:val="13"/>
          </w:rPr>
          <w:delText>act of God</w:delText>
        </w:r>
      </w:del>
      <w:ins w:id="1021" w:author="Wan Azhar Wan Ahmad" w:date="2021-02-01T18:48:00Z">
        <w:r w:rsidR="006A53BE">
          <w:rPr>
            <w:rFonts w:ascii="Times New Roman" w:hAnsi="Times New Roman"/>
            <w:bCs/>
            <w:sz w:val="13"/>
            <w:szCs w:val="13"/>
          </w:rPr>
          <w:t>natural disasters</w:t>
        </w:r>
      </w:ins>
      <w:r>
        <w:rPr>
          <w:rFonts w:ascii="Times New Roman" w:hAnsi="Times New Roman"/>
          <w:bCs/>
          <w:sz w:val="13"/>
          <w:szCs w:val="13"/>
        </w:rPr>
        <w:t>, war, insurrection, rebellion, act of sabotage by an extremist</w:t>
      </w:r>
      <w:ins w:id="1022" w:author="Wan Azhar Wan Ahmad" w:date="2021-02-01T18:56:00Z">
        <w:r w:rsidR="001D3DEB">
          <w:rPr>
            <w:rFonts w:ascii="Times New Roman" w:hAnsi="Times New Roman"/>
            <w:bCs/>
            <w:sz w:val="13"/>
            <w:szCs w:val="13"/>
          </w:rPr>
          <w:t xml:space="preserve"> or</w:t>
        </w:r>
      </w:ins>
      <w:del w:id="1023" w:author="Wan Azhar Wan Ahmad" w:date="2021-02-01T18:56:00Z">
        <w:r w:rsidDel="001D3DEB">
          <w:rPr>
            <w:rFonts w:ascii="Times New Roman" w:hAnsi="Times New Roman"/>
            <w:bCs/>
            <w:sz w:val="13"/>
            <w:szCs w:val="13"/>
          </w:rPr>
          <w:delText>, or</w:delText>
        </w:r>
      </w:del>
      <w:r>
        <w:rPr>
          <w:rFonts w:ascii="Times New Roman" w:hAnsi="Times New Roman"/>
          <w:bCs/>
          <w:sz w:val="13"/>
          <w:szCs w:val="13"/>
        </w:rPr>
        <w:t xml:space="preserve"> public enemy</w:t>
      </w:r>
      <w:ins w:id="1024" w:author="Syafiq Khairil Affandi" w:date="2021-01-13T15:21:00Z">
        <w:r w:rsidR="00D94124">
          <w:rPr>
            <w:rFonts w:ascii="Times New Roman" w:hAnsi="Times New Roman"/>
            <w:bCs/>
            <w:sz w:val="13"/>
            <w:szCs w:val="13"/>
          </w:rPr>
          <w:t>, or pandemic</w:t>
        </w:r>
      </w:ins>
      <w:r>
        <w:rPr>
          <w:rFonts w:ascii="Times New Roman" w:hAnsi="Times New Roman"/>
          <w:bCs/>
          <w:sz w:val="13"/>
          <w:szCs w:val="13"/>
        </w:rPr>
        <w:t xml:space="preserve"> (“</w:t>
      </w:r>
      <w:r w:rsidRPr="00972B1A">
        <w:rPr>
          <w:rFonts w:ascii="Times New Roman" w:hAnsi="Times New Roman"/>
          <w:bCs/>
          <w:sz w:val="13"/>
          <w:szCs w:val="13"/>
          <w:rPrChange w:id="1025" w:author="Wan Azhar Wan Ahmad" w:date="2021-02-01T18:40:00Z">
            <w:rPr>
              <w:rFonts w:ascii="Times New Roman" w:hAnsi="Times New Roman"/>
              <w:b/>
              <w:sz w:val="13"/>
            </w:rPr>
          </w:rPrChange>
        </w:rPr>
        <w:t>Event of Force Majeure</w:t>
      </w:r>
      <w:r>
        <w:rPr>
          <w:rFonts w:ascii="Times New Roman" w:hAnsi="Times New Roman"/>
          <w:bCs/>
          <w:sz w:val="13"/>
          <w:szCs w:val="13"/>
        </w:rPr>
        <w:t>”).</w:t>
      </w:r>
    </w:p>
    <w:p w:rsidR="006A53BE" w:rsidRDefault="006A53BE">
      <w:pPr>
        <w:pStyle w:val="ListParagraph"/>
        <w:widowControl w:val="0"/>
        <w:overflowPunct w:val="0"/>
        <w:autoSpaceDE w:val="0"/>
        <w:autoSpaceDN w:val="0"/>
        <w:adjustRightInd w:val="0"/>
        <w:spacing w:line="236" w:lineRule="auto"/>
        <w:ind w:left="426"/>
        <w:jc w:val="both"/>
        <w:rPr>
          <w:ins w:id="1026" w:author="Wan Azhar Wan Ahmad" w:date="2021-02-01T18:49:00Z"/>
          <w:rFonts w:ascii="Times New Roman" w:hAnsi="Times New Roman"/>
          <w:bCs/>
          <w:sz w:val="13"/>
          <w:szCs w:val="13"/>
        </w:rPr>
        <w:pPrChange w:id="1027" w:author="Wan Azhar Wan Ahmad" w:date="2021-02-01T18:49:00Z">
          <w:pPr>
            <w:pStyle w:val="ListParagraph"/>
            <w:widowControl w:val="0"/>
            <w:overflowPunct w:val="0"/>
            <w:autoSpaceDE w:val="0"/>
            <w:autoSpaceDN w:val="0"/>
            <w:adjustRightInd w:val="0"/>
            <w:spacing w:line="236" w:lineRule="auto"/>
            <w:ind w:left="360"/>
            <w:jc w:val="both"/>
          </w:pPr>
        </w:pPrChange>
      </w:pPr>
    </w:p>
    <w:p w:rsidR="006A53BE" w:rsidRDefault="009557AA">
      <w:pPr>
        <w:pStyle w:val="ListParagraph"/>
        <w:widowControl w:val="0"/>
        <w:numPr>
          <w:ilvl w:val="1"/>
          <w:numId w:val="16"/>
        </w:numPr>
        <w:overflowPunct w:val="0"/>
        <w:autoSpaceDE w:val="0"/>
        <w:autoSpaceDN w:val="0"/>
        <w:adjustRightInd w:val="0"/>
        <w:spacing w:line="236" w:lineRule="auto"/>
        <w:ind w:left="426"/>
        <w:jc w:val="both"/>
        <w:rPr>
          <w:ins w:id="1028" w:author="Wan Azhar Wan Ahmad" w:date="2021-02-01T18:48:00Z"/>
          <w:rFonts w:ascii="Times New Roman" w:hAnsi="Times New Roman"/>
          <w:bCs/>
          <w:sz w:val="13"/>
          <w:szCs w:val="13"/>
        </w:rPr>
        <w:pPrChange w:id="1029" w:author="Wan Azhar Wan Ahmad" w:date="2021-02-01T18:49:00Z">
          <w:pPr>
            <w:pStyle w:val="ListParagraph"/>
            <w:widowControl w:val="0"/>
            <w:overflowPunct w:val="0"/>
            <w:autoSpaceDE w:val="0"/>
            <w:autoSpaceDN w:val="0"/>
            <w:adjustRightInd w:val="0"/>
            <w:spacing w:line="236" w:lineRule="auto"/>
            <w:ind w:left="360"/>
            <w:jc w:val="both"/>
          </w:pPr>
        </w:pPrChange>
      </w:pPr>
      <w:del w:id="1030" w:author="Wan Azhar Wan Ahmad" w:date="2021-02-01T18:49:00Z">
        <w:r w:rsidDel="006A53BE">
          <w:rPr>
            <w:rFonts w:ascii="Times New Roman" w:hAnsi="Times New Roman"/>
            <w:bCs/>
            <w:sz w:val="13"/>
            <w:szCs w:val="13"/>
          </w:rPr>
          <w:delText xml:space="preserve"> </w:delText>
        </w:r>
      </w:del>
      <w:r>
        <w:rPr>
          <w:rFonts w:ascii="Times New Roman" w:hAnsi="Times New Roman"/>
          <w:bCs/>
          <w:sz w:val="13"/>
          <w:szCs w:val="13"/>
        </w:rPr>
        <w:t>If delivery of Goods</w:t>
      </w:r>
      <w:r w:rsidR="00346960">
        <w:rPr>
          <w:rFonts w:ascii="Times New Roman" w:hAnsi="Times New Roman"/>
          <w:bCs/>
          <w:sz w:val="13"/>
          <w:szCs w:val="13"/>
        </w:rPr>
        <w:t xml:space="preserve"> and</w:t>
      </w:r>
      <w:r>
        <w:rPr>
          <w:rFonts w:ascii="Times New Roman" w:hAnsi="Times New Roman"/>
          <w:bCs/>
          <w:sz w:val="13"/>
          <w:szCs w:val="13"/>
        </w:rPr>
        <w:t>/</w:t>
      </w:r>
      <w:r w:rsidR="00346960">
        <w:rPr>
          <w:rFonts w:ascii="Times New Roman" w:hAnsi="Times New Roman"/>
          <w:bCs/>
          <w:sz w:val="13"/>
          <w:szCs w:val="13"/>
        </w:rPr>
        <w:t>or Services</w:t>
      </w:r>
      <w:r>
        <w:rPr>
          <w:rFonts w:ascii="Times New Roman" w:hAnsi="Times New Roman"/>
          <w:bCs/>
          <w:sz w:val="13"/>
          <w:szCs w:val="13"/>
        </w:rPr>
        <w:t xml:space="preserve"> are</w:t>
      </w:r>
      <w:ins w:id="1031" w:author="Wan Azhar Wan Ahmad" w:date="2021-02-01T18:56:00Z">
        <w:r w:rsidR="001D3DEB">
          <w:rPr>
            <w:rFonts w:ascii="Times New Roman" w:hAnsi="Times New Roman"/>
            <w:bCs/>
            <w:sz w:val="13"/>
            <w:szCs w:val="13"/>
          </w:rPr>
          <w:t xml:space="preserve"> expected</w:t>
        </w:r>
      </w:ins>
      <w:r>
        <w:rPr>
          <w:rFonts w:ascii="Times New Roman" w:hAnsi="Times New Roman"/>
          <w:bCs/>
          <w:sz w:val="13"/>
          <w:szCs w:val="13"/>
        </w:rPr>
        <w:t xml:space="preserve"> to be delayed by </w:t>
      </w:r>
      <w:del w:id="1032" w:author="Wan Azhar Wan Ahmad" w:date="2021-02-01T18:56:00Z">
        <w:r w:rsidDel="001D3DEB">
          <w:rPr>
            <w:rFonts w:ascii="Times New Roman" w:hAnsi="Times New Roman"/>
            <w:bCs/>
            <w:sz w:val="13"/>
            <w:szCs w:val="13"/>
          </w:rPr>
          <w:delText xml:space="preserve">such </w:delText>
        </w:r>
      </w:del>
      <w:ins w:id="1033" w:author="Wan Azhar Wan Ahmad" w:date="2021-02-01T18:56:00Z">
        <w:r w:rsidR="001D3DEB">
          <w:rPr>
            <w:rFonts w:ascii="Times New Roman" w:hAnsi="Times New Roman"/>
            <w:bCs/>
            <w:sz w:val="13"/>
            <w:szCs w:val="13"/>
          </w:rPr>
          <w:t>an Event of Force Majeure</w:t>
        </w:r>
      </w:ins>
      <w:del w:id="1034" w:author="Wan Azhar Wan Ahmad" w:date="2021-02-01T18:56:00Z">
        <w:r w:rsidDel="001D3DEB">
          <w:rPr>
            <w:rFonts w:ascii="Times New Roman" w:hAnsi="Times New Roman"/>
            <w:bCs/>
            <w:sz w:val="13"/>
            <w:szCs w:val="13"/>
          </w:rPr>
          <w:delText>events</w:delText>
        </w:r>
      </w:del>
      <w:r>
        <w:rPr>
          <w:rFonts w:ascii="Times New Roman" w:hAnsi="Times New Roman"/>
          <w:bCs/>
          <w:sz w:val="13"/>
          <w:szCs w:val="13"/>
        </w:rPr>
        <w:t xml:space="preserve">, the VENDOR shall immediately notify </w:t>
      </w:r>
      <w:r>
        <w:rPr>
          <w:rFonts w:ascii="Times New Roman" w:hAnsi="Times New Roman"/>
          <w:bCs/>
          <w:sz w:val="13"/>
          <w:szCs w:val="13"/>
        </w:rPr>
        <w:t>PURCHASER in writing and PURCHASER may either: (</w:t>
      </w:r>
      <w:proofErr w:type="spellStart"/>
      <w:r>
        <w:rPr>
          <w:rFonts w:ascii="Times New Roman" w:hAnsi="Times New Roman"/>
          <w:bCs/>
          <w:sz w:val="13"/>
          <w:szCs w:val="13"/>
        </w:rPr>
        <w:t>i</w:t>
      </w:r>
      <w:proofErr w:type="spellEnd"/>
      <w:r>
        <w:rPr>
          <w:rFonts w:ascii="Times New Roman" w:hAnsi="Times New Roman"/>
          <w:bCs/>
          <w:sz w:val="13"/>
          <w:szCs w:val="13"/>
        </w:rPr>
        <w:t>) extend time for performance</w:t>
      </w:r>
      <w:r w:rsidR="00DA463C">
        <w:rPr>
          <w:rFonts w:ascii="Times New Roman" w:hAnsi="Times New Roman"/>
          <w:bCs/>
          <w:sz w:val="13"/>
          <w:szCs w:val="13"/>
        </w:rPr>
        <w:t>;</w:t>
      </w:r>
      <w:r>
        <w:rPr>
          <w:rFonts w:ascii="Times New Roman" w:hAnsi="Times New Roman"/>
          <w:bCs/>
          <w:sz w:val="13"/>
          <w:szCs w:val="13"/>
        </w:rPr>
        <w:t xml:space="preserve"> or (ii) terminate all or part of the </w:t>
      </w:r>
      <w:del w:id="1035" w:author="Syafiq Khairil Affandi" w:date="2021-02-03T09:57:00Z">
        <w:r w:rsidDel="002B0A7D">
          <w:rPr>
            <w:rFonts w:ascii="Times New Roman" w:hAnsi="Times New Roman"/>
            <w:bCs/>
            <w:sz w:val="13"/>
            <w:szCs w:val="13"/>
          </w:rPr>
          <w:delText>uncompleted</w:delText>
        </w:r>
      </w:del>
      <w:ins w:id="1036" w:author="Syafiq Khairil Affandi" w:date="2021-02-03T09:57:00Z">
        <w:r w:rsidR="002B0A7D">
          <w:rPr>
            <w:rFonts w:ascii="Times New Roman" w:hAnsi="Times New Roman"/>
            <w:bCs/>
            <w:sz w:val="13"/>
            <w:szCs w:val="13"/>
          </w:rPr>
          <w:t>uncompleted</w:t>
        </w:r>
      </w:ins>
      <w:r>
        <w:rPr>
          <w:rFonts w:ascii="Times New Roman" w:hAnsi="Times New Roman"/>
          <w:bCs/>
          <w:sz w:val="13"/>
          <w:szCs w:val="13"/>
        </w:rPr>
        <w:t xml:space="preserve"> portion of </w:t>
      </w:r>
      <w:r w:rsidR="00193EB9">
        <w:rPr>
          <w:rFonts w:ascii="Times New Roman" w:hAnsi="Times New Roman"/>
          <w:bCs/>
          <w:sz w:val="13"/>
          <w:szCs w:val="13"/>
        </w:rPr>
        <w:t>this Agreement</w:t>
      </w:r>
      <w:r>
        <w:rPr>
          <w:rFonts w:ascii="Times New Roman" w:hAnsi="Times New Roman"/>
          <w:bCs/>
          <w:sz w:val="13"/>
          <w:szCs w:val="13"/>
        </w:rPr>
        <w:t xml:space="preserve"> at no cost to PURCHASER. </w:t>
      </w:r>
    </w:p>
    <w:p w:rsidR="006A53BE" w:rsidRDefault="006A53BE">
      <w:pPr>
        <w:pStyle w:val="ListParagraph"/>
        <w:widowControl w:val="0"/>
        <w:overflowPunct w:val="0"/>
        <w:autoSpaceDE w:val="0"/>
        <w:autoSpaceDN w:val="0"/>
        <w:adjustRightInd w:val="0"/>
        <w:spacing w:line="236" w:lineRule="auto"/>
        <w:ind w:left="426"/>
        <w:jc w:val="both"/>
        <w:rPr>
          <w:ins w:id="1037" w:author="Wan Azhar Wan Ahmad" w:date="2021-02-01T18:48:00Z"/>
          <w:rFonts w:ascii="Times New Roman" w:hAnsi="Times New Roman"/>
          <w:bCs/>
          <w:sz w:val="13"/>
          <w:szCs w:val="13"/>
        </w:rPr>
        <w:pPrChange w:id="1038" w:author="Wan Azhar Wan Ahmad" w:date="2021-02-01T18:49:00Z">
          <w:pPr>
            <w:pStyle w:val="ListParagraph"/>
            <w:widowControl w:val="0"/>
            <w:overflowPunct w:val="0"/>
            <w:autoSpaceDE w:val="0"/>
            <w:autoSpaceDN w:val="0"/>
            <w:adjustRightInd w:val="0"/>
            <w:spacing w:line="236" w:lineRule="auto"/>
            <w:ind w:left="360"/>
            <w:jc w:val="both"/>
          </w:pPr>
        </w:pPrChange>
      </w:pPr>
    </w:p>
    <w:p w:rsidR="009557AA" w:rsidRDefault="009557AA">
      <w:pPr>
        <w:pStyle w:val="ListParagraph"/>
        <w:widowControl w:val="0"/>
        <w:numPr>
          <w:ilvl w:val="1"/>
          <w:numId w:val="16"/>
        </w:numPr>
        <w:overflowPunct w:val="0"/>
        <w:autoSpaceDE w:val="0"/>
        <w:autoSpaceDN w:val="0"/>
        <w:adjustRightInd w:val="0"/>
        <w:spacing w:line="236" w:lineRule="auto"/>
        <w:ind w:left="426"/>
        <w:jc w:val="both"/>
        <w:rPr>
          <w:rFonts w:ascii="Times New Roman" w:hAnsi="Times New Roman"/>
          <w:bCs/>
          <w:sz w:val="13"/>
          <w:szCs w:val="13"/>
        </w:rPr>
        <w:pPrChange w:id="1039" w:author="Wan Azhar Wan Ahmad" w:date="2021-02-01T18:49:00Z">
          <w:pPr>
            <w:pStyle w:val="ListParagraph"/>
            <w:widowControl w:val="0"/>
            <w:overflowPunct w:val="0"/>
            <w:autoSpaceDE w:val="0"/>
            <w:autoSpaceDN w:val="0"/>
            <w:adjustRightInd w:val="0"/>
            <w:spacing w:line="236" w:lineRule="auto"/>
            <w:ind w:left="360"/>
            <w:jc w:val="both"/>
          </w:pPr>
        </w:pPrChange>
      </w:pPr>
      <w:r>
        <w:rPr>
          <w:rFonts w:ascii="Times New Roman" w:hAnsi="Times New Roman"/>
          <w:bCs/>
          <w:sz w:val="13"/>
          <w:szCs w:val="13"/>
        </w:rPr>
        <w:t>Financial distress is not</w:t>
      </w:r>
      <w:r w:rsidR="00880382">
        <w:rPr>
          <w:rFonts w:ascii="Times New Roman" w:hAnsi="Times New Roman"/>
          <w:bCs/>
          <w:sz w:val="13"/>
          <w:szCs w:val="13"/>
        </w:rPr>
        <w:t xml:space="preserve"> an Event of Force Majeure.</w:t>
      </w:r>
    </w:p>
    <w:p w:rsidR="00880382" w:rsidRDefault="00880382">
      <w:pPr>
        <w:pStyle w:val="ListParagraph"/>
        <w:widowControl w:val="0"/>
        <w:overflowPunct w:val="0"/>
        <w:autoSpaceDE w:val="0"/>
        <w:autoSpaceDN w:val="0"/>
        <w:adjustRightInd w:val="0"/>
        <w:spacing w:line="236" w:lineRule="auto"/>
        <w:ind w:left="426"/>
        <w:jc w:val="both"/>
        <w:rPr>
          <w:ins w:id="1040" w:author="Wan Azhar Wan Ahmad" w:date="2021-02-01T19:04:00Z"/>
          <w:rFonts w:ascii="Times New Roman" w:hAnsi="Times New Roman"/>
          <w:bCs/>
          <w:sz w:val="13"/>
          <w:szCs w:val="13"/>
        </w:rPr>
        <w:pPrChange w:id="1041" w:author="Wan Azhar Wan Ahmad" w:date="2021-02-01T18:40:00Z">
          <w:pPr>
            <w:pStyle w:val="ListParagraph"/>
            <w:widowControl w:val="0"/>
            <w:overflowPunct w:val="0"/>
            <w:autoSpaceDE w:val="0"/>
            <w:autoSpaceDN w:val="0"/>
            <w:adjustRightInd w:val="0"/>
            <w:spacing w:line="236" w:lineRule="auto"/>
            <w:ind w:left="360"/>
            <w:jc w:val="both"/>
          </w:pPr>
        </w:pPrChange>
      </w:pPr>
    </w:p>
    <w:p w:rsidR="00463308" w:rsidDel="002B0A7D" w:rsidRDefault="00463308">
      <w:pPr>
        <w:pStyle w:val="ListParagraph"/>
        <w:widowControl w:val="0"/>
        <w:overflowPunct w:val="0"/>
        <w:autoSpaceDE w:val="0"/>
        <w:autoSpaceDN w:val="0"/>
        <w:adjustRightInd w:val="0"/>
        <w:spacing w:line="236" w:lineRule="auto"/>
        <w:ind w:left="426"/>
        <w:jc w:val="both"/>
        <w:rPr>
          <w:ins w:id="1042" w:author="Wan Azhar Wan Ahmad" w:date="2021-02-01T19:04:00Z"/>
          <w:del w:id="1043" w:author="Syafiq Khairil Affandi" w:date="2021-02-03T09:57:00Z"/>
          <w:rFonts w:ascii="Times New Roman" w:hAnsi="Times New Roman"/>
          <w:bCs/>
          <w:sz w:val="13"/>
          <w:szCs w:val="13"/>
        </w:rPr>
        <w:pPrChange w:id="1044" w:author="Wan Azhar Wan Ahmad" w:date="2021-02-01T18:40:00Z">
          <w:pPr>
            <w:pStyle w:val="ListParagraph"/>
            <w:widowControl w:val="0"/>
            <w:overflowPunct w:val="0"/>
            <w:autoSpaceDE w:val="0"/>
            <w:autoSpaceDN w:val="0"/>
            <w:adjustRightInd w:val="0"/>
            <w:spacing w:line="236" w:lineRule="auto"/>
            <w:ind w:left="360"/>
            <w:jc w:val="both"/>
          </w:pPr>
        </w:pPrChange>
      </w:pPr>
    </w:p>
    <w:p w:rsidR="00463308" w:rsidDel="002B0A7D" w:rsidRDefault="00463308">
      <w:pPr>
        <w:pStyle w:val="ListParagraph"/>
        <w:widowControl w:val="0"/>
        <w:overflowPunct w:val="0"/>
        <w:autoSpaceDE w:val="0"/>
        <w:autoSpaceDN w:val="0"/>
        <w:adjustRightInd w:val="0"/>
        <w:spacing w:line="236" w:lineRule="auto"/>
        <w:ind w:left="426"/>
        <w:jc w:val="both"/>
        <w:rPr>
          <w:ins w:id="1045" w:author="Wan Azhar Wan Ahmad" w:date="2021-02-01T18:41:00Z"/>
          <w:del w:id="1046" w:author="Syafiq Khairil Affandi" w:date="2021-02-03T09:57:00Z"/>
          <w:rFonts w:ascii="Times New Roman" w:hAnsi="Times New Roman"/>
          <w:bCs/>
          <w:sz w:val="13"/>
          <w:szCs w:val="13"/>
        </w:rPr>
        <w:pPrChange w:id="1047" w:author="Wan Azhar Wan Ahmad" w:date="2021-02-01T18:40:00Z">
          <w:pPr>
            <w:pStyle w:val="ListParagraph"/>
            <w:widowControl w:val="0"/>
            <w:overflowPunct w:val="0"/>
            <w:autoSpaceDE w:val="0"/>
            <w:autoSpaceDN w:val="0"/>
            <w:adjustRightInd w:val="0"/>
            <w:spacing w:line="236" w:lineRule="auto"/>
            <w:ind w:left="360"/>
            <w:jc w:val="both"/>
          </w:pPr>
        </w:pPrChange>
      </w:pPr>
    </w:p>
    <w:p w:rsidR="00972B1A" w:rsidDel="00972B1A" w:rsidRDefault="00972B1A">
      <w:pPr>
        <w:pStyle w:val="ListParagraph"/>
        <w:widowControl w:val="0"/>
        <w:overflowPunct w:val="0"/>
        <w:autoSpaceDE w:val="0"/>
        <w:autoSpaceDN w:val="0"/>
        <w:adjustRightInd w:val="0"/>
        <w:spacing w:line="236" w:lineRule="auto"/>
        <w:ind w:left="426"/>
        <w:jc w:val="both"/>
        <w:rPr>
          <w:del w:id="1048" w:author="Wan Azhar Wan Ahmad" w:date="2021-02-01T18:44:00Z"/>
          <w:rFonts w:ascii="Times New Roman" w:hAnsi="Times New Roman"/>
          <w:bCs/>
          <w:sz w:val="13"/>
          <w:szCs w:val="13"/>
        </w:rPr>
        <w:pPrChange w:id="1049" w:author="Wan Azhar Wan Ahmad" w:date="2021-02-01T18:40:00Z">
          <w:pPr>
            <w:pStyle w:val="ListParagraph"/>
            <w:widowControl w:val="0"/>
            <w:overflowPunct w:val="0"/>
            <w:autoSpaceDE w:val="0"/>
            <w:autoSpaceDN w:val="0"/>
            <w:adjustRightInd w:val="0"/>
            <w:spacing w:line="236" w:lineRule="auto"/>
            <w:ind w:left="360"/>
            <w:jc w:val="both"/>
          </w:pPr>
        </w:pPrChange>
      </w:pPr>
    </w:p>
    <w:p w:rsidR="00527C45" w:rsidRPr="00972B1A" w:rsidRDefault="00527C45">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1050" w:author="Wan Azhar Wan Ahmad" w:date="2021-02-01T18:40:00Z">
          <w:pPr>
            <w:pStyle w:val="ListParagraph"/>
            <w:widowControl w:val="0"/>
            <w:numPr>
              <w:numId w:val="15"/>
            </w:numPr>
            <w:tabs>
              <w:tab w:val="left" w:pos="340"/>
            </w:tabs>
            <w:autoSpaceDE w:val="0"/>
            <w:autoSpaceDN w:val="0"/>
            <w:adjustRightInd w:val="0"/>
            <w:spacing w:line="239" w:lineRule="auto"/>
            <w:ind w:left="644" w:hanging="360"/>
          </w:pPr>
        </w:pPrChange>
      </w:pPr>
      <w:r w:rsidRPr="00972B1A">
        <w:rPr>
          <w:rFonts w:ascii="Times New Roman" w:hAnsi="Times New Roman"/>
          <w:b/>
          <w:bCs/>
          <w:sz w:val="13"/>
          <w:szCs w:val="13"/>
        </w:rPr>
        <w:t>SEVERABILITY</w:t>
      </w:r>
    </w:p>
    <w:p w:rsidR="00972B1A" w:rsidRDefault="00972B1A">
      <w:pPr>
        <w:pStyle w:val="ListParagraph"/>
        <w:widowControl w:val="0"/>
        <w:overflowPunct w:val="0"/>
        <w:autoSpaceDE w:val="0"/>
        <w:autoSpaceDN w:val="0"/>
        <w:adjustRightInd w:val="0"/>
        <w:spacing w:line="236" w:lineRule="auto"/>
        <w:ind w:left="426"/>
        <w:jc w:val="both"/>
        <w:rPr>
          <w:ins w:id="1051" w:author="Wan Azhar Wan Ahmad" w:date="2021-02-01T18:41:00Z"/>
          <w:rFonts w:ascii="Times New Roman" w:hAnsi="Times New Roman"/>
          <w:bCs/>
          <w:sz w:val="13"/>
          <w:szCs w:val="13"/>
        </w:rPr>
        <w:pPrChange w:id="1052" w:author="Wan Azhar Wan Ahmad" w:date="2021-02-01T18:41:00Z">
          <w:pPr>
            <w:pStyle w:val="ListParagraph"/>
            <w:widowControl w:val="0"/>
            <w:tabs>
              <w:tab w:val="left" w:pos="360"/>
            </w:tabs>
            <w:autoSpaceDE w:val="0"/>
            <w:autoSpaceDN w:val="0"/>
            <w:adjustRightInd w:val="0"/>
            <w:spacing w:line="239" w:lineRule="auto"/>
            <w:ind w:left="360"/>
            <w:jc w:val="both"/>
          </w:pPr>
        </w:pPrChange>
      </w:pPr>
    </w:p>
    <w:p w:rsidR="00F500C8" w:rsidRDefault="00527C4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1053" w:author="Wan Azhar Wan Ahmad" w:date="2021-02-01T18:41:00Z">
          <w:pPr>
            <w:pStyle w:val="ListParagraph"/>
            <w:widowControl w:val="0"/>
            <w:tabs>
              <w:tab w:val="left" w:pos="360"/>
            </w:tabs>
            <w:autoSpaceDE w:val="0"/>
            <w:autoSpaceDN w:val="0"/>
            <w:adjustRightInd w:val="0"/>
            <w:spacing w:line="239" w:lineRule="auto"/>
            <w:ind w:left="360"/>
            <w:jc w:val="both"/>
          </w:pPr>
        </w:pPrChange>
      </w:pPr>
      <w:r w:rsidRPr="00527C45">
        <w:rPr>
          <w:rFonts w:ascii="Times New Roman" w:hAnsi="Times New Roman"/>
          <w:bCs/>
          <w:sz w:val="13"/>
          <w:szCs w:val="13"/>
        </w:rPr>
        <w:t xml:space="preserve">If any term or provision of this </w:t>
      </w:r>
      <w:r w:rsidR="0019282B">
        <w:rPr>
          <w:rFonts w:ascii="Times New Roman" w:hAnsi="Times New Roman"/>
          <w:bCs/>
          <w:sz w:val="13"/>
          <w:szCs w:val="13"/>
        </w:rPr>
        <w:t>Agreement</w:t>
      </w:r>
      <w:r w:rsidRPr="00527C45">
        <w:rPr>
          <w:rFonts w:ascii="Times New Roman" w:hAnsi="Times New Roman"/>
          <w:bCs/>
          <w:sz w:val="13"/>
          <w:szCs w:val="13"/>
        </w:rPr>
        <w:t xml:space="preserve"> is found</w:t>
      </w:r>
      <w:r w:rsidR="00514278">
        <w:rPr>
          <w:rFonts w:ascii="Times New Roman" w:hAnsi="Times New Roman"/>
          <w:bCs/>
          <w:sz w:val="13"/>
          <w:szCs w:val="13"/>
        </w:rPr>
        <w:t xml:space="preserve"> to be</w:t>
      </w:r>
      <w:r w:rsidRPr="00527C45">
        <w:rPr>
          <w:rFonts w:ascii="Times New Roman" w:hAnsi="Times New Roman"/>
          <w:bCs/>
          <w:sz w:val="13"/>
          <w:szCs w:val="13"/>
        </w:rPr>
        <w:t xml:space="preserve"> invalid, illegal or unenforceable in any jurisdiction, such invalidity, illegality or unenforceability shall not affect any other term of this </w:t>
      </w:r>
      <w:r w:rsidR="0019282B">
        <w:rPr>
          <w:rFonts w:ascii="Times New Roman" w:hAnsi="Times New Roman"/>
          <w:bCs/>
          <w:sz w:val="13"/>
          <w:szCs w:val="13"/>
        </w:rPr>
        <w:t>Agreement</w:t>
      </w:r>
      <w:r w:rsidRPr="00527C45">
        <w:rPr>
          <w:rFonts w:ascii="Times New Roman" w:hAnsi="Times New Roman"/>
          <w:bCs/>
          <w:sz w:val="13"/>
          <w:szCs w:val="13"/>
        </w:rPr>
        <w:t xml:space="preserve"> or invalidate or render unenforceable such term in any other jurisdiction.</w:t>
      </w:r>
    </w:p>
    <w:p w:rsidR="00527C45" w:rsidRPr="00527C45" w:rsidRDefault="00527C4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1054" w:author="Wan Azhar Wan Ahmad" w:date="2021-02-01T18:41:00Z">
          <w:pPr>
            <w:pStyle w:val="ListParagraph"/>
            <w:widowControl w:val="0"/>
            <w:tabs>
              <w:tab w:val="left" w:pos="360"/>
            </w:tabs>
            <w:autoSpaceDE w:val="0"/>
            <w:autoSpaceDN w:val="0"/>
            <w:adjustRightInd w:val="0"/>
            <w:spacing w:line="239" w:lineRule="auto"/>
            <w:ind w:left="360"/>
            <w:jc w:val="both"/>
          </w:pPr>
        </w:pPrChange>
      </w:pPr>
    </w:p>
    <w:p w:rsidR="00F500C8" w:rsidRPr="00972B1A" w:rsidRDefault="00F500C8">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1055" w:author="Wan Azhar Wan Ahmad" w:date="2021-02-01T18:41:00Z">
          <w:pPr>
            <w:pStyle w:val="ListParagraph"/>
            <w:widowControl w:val="0"/>
            <w:numPr>
              <w:numId w:val="15"/>
            </w:numPr>
            <w:tabs>
              <w:tab w:val="left" w:pos="340"/>
            </w:tabs>
            <w:autoSpaceDE w:val="0"/>
            <w:autoSpaceDN w:val="0"/>
            <w:adjustRightInd w:val="0"/>
            <w:spacing w:line="239" w:lineRule="auto"/>
            <w:ind w:left="644" w:hanging="360"/>
          </w:pPr>
        </w:pPrChange>
      </w:pPr>
      <w:r w:rsidRPr="00972B1A">
        <w:rPr>
          <w:rFonts w:ascii="Times New Roman" w:hAnsi="Times New Roman"/>
          <w:b/>
          <w:bCs/>
          <w:sz w:val="13"/>
          <w:szCs w:val="13"/>
        </w:rPr>
        <w:t>SURVIVAL OF PROVISIONS</w:t>
      </w:r>
    </w:p>
    <w:p w:rsidR="00972B1A" w:rsidRDefault="00972B1A">
      <w:pPr>
        <w:pStyle w:val="ListParagraph"/>
        <w:widowControl w:val="0"/>
        <w:overflowPunct w:val="0"/>
        <w:autoSpaceDE w:val="0"/>
        <w:autoSpaceDN w:val="0"/>
        <w:adjustRightInd w:val="0"/>
        <w:spacing w:line="236" w:lineRule="auto"/>
        <w:ind w:left="426"/>
        <w:jc w:val="both"/>
        <w:rPr>
          <w:ins w:id="1056" w:author="Wan Azhar Wan Ahmad" w:date="2021-02-01T18:41:00Z"/>
          <w:rFonts w:ascii="Times New Roman" w:hAnsi="Times New Roman"/>
          <w:bCs/>
          <w:sz w:val="13"/>
          <w:szCs w:val="13"/>
        </w:rPr>
        <w:pPrChange w:id="1057" w:author="Wan Azhar Wan Ahmad" w:date="2021-02-01T18:41:00Z">
          <w:pPr>
            <w:pStyle w:val="ListParagraph"/>
            <w:widowControl w:val="0"/>
            <w:tabs>
              <w:tab w:val="left" w:pos="360"/>
            </w:tabs>
            <w:autoSpaceDE w:val="0"/>
            <w:autoSpaceDN w:val="0"/>
            <w:adjustRightInd w:val="0"/>
            <w:spacing w:line="239" w:lineRule="auto"/>
            <w:ind w:left="360"/>
            <w:jc w:val="both"/>
          </w:pPr>
        </w:pPrChange>
      </w:pPr>
    </w:p>
    <w:p w:rsidR="00F500C8" w:rsidRPr="00F500C8" w:rsidRDefault="00F500C8">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1058" w:author="Wan Azhar Wan Ahmad" w:date="2021-02-01T18:41:00Z">
          <w:pPr>
            <w:pStyle w:val="ListParagraph"/>
            <w:widowControl w:val="0"/>
            <w:tabs>
              <w:tab w:val="left" w:pos="360"/>
            </w:tabs>
            <w:autoSpaceDE w:val="0"/>
            <w:autoSpaceDN w:val="0"/>
            <w:adjustRightInd w:val="0"/>
            <w:spacing w:line="239" w:lineRule="auto"/>
            <w:ind w:left="360"/>
            <w:jc w:val="both"/>
          </w:pPr>
        </w:pPrChange>
      </w:pPr>
      <w:r w:rsidRPr="00F500C8">
        <w:rPr>
          <w:rFonts w:ascii="Times New Roman" w:hAnsi="Times New Roman"/>
          <w:bCs/>
          <w:sz w:val="13"/>
          <w:szCs w:val="13"/>
        </w:rPr>
        <w:t xml:space="preserve">Without </w:t>
      </w:r>
      <w:r>
        <w:rPr>
          <w:rFonts w:ascii="Times New Roman" w:hAnsi="Times New Roman"/>
          <w:bCs/>
          <w:sz w:val="13"/>
          <w:szCs w:val="13"/>
        </w:rPr>
        <w:t>intending to exclude other provisions of this Agreement that by their nature may so survive, the provisions on liabilities and indemnities, intellectual property, and confidentiality shall expressly survive the expiration or termination of this Agreement.</w:t>
      </w:r>
    </w:p>
    <w:p w:rsidR="00F500C8" w:rsidRDefault="00F500C8" w:rsidP="00F500C8">
      <w:pPr>
        <w:pStyle w:val="ListParagraph"/>
        <w:widowControl w:val="0"/>
        <w:tabs>
          <w:tab w:val="left" w:pos="340"/>
        </w:tabs>
        <w:autoSpaceDE w:val="0"/>
        <w:autoSpaceDN w:val="0"/>
        <w:adjustRightInd w:val="0"/>
        <w:spacing w:line="239" w:lineRule="auto"/>
        <w:ind w:left="1080"/>
        <w:rPr>
          <w:rFonts w:ascii="Times New Roman" w:hAnsi="Times New Roman"/>
          <w:b/>
          <w:bCs/>
          <w:sz w:val="13"/>
          <w:szCs w:val="13"/>
        </w:rPr>
      </w:pPr>
    </w:p>
    <w:p w:rsidR="00E41D91" w:rsidRPr="00972B1A" w:rsidRDefault="00E41D91">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1059" w:author="Wan Azhar Wan Ahmad" w:date="2021-02-01T18:42:00Z">
          <w:pPr>
            <w:pStyle w:val="ListParagraph"/>
            <w:widowControl w:val="0"/>
            <w:numPr>
              <w:numId w:val="15"/>
            </w:numPr>
            <w:tabs>
              <w:tab w:val="left" w:pos="340"/>
            </w:tabs>
            <w:autoSpaceDE w:val="0"/>
            <w:autoSpaceDN w:val="0"/>
            <w:adjustRightInd w:val="0"/>
            <w:spacing w:line="239" w:lineRule="auto"/>
            <w:ind w:left="644" w:hanging="360"/>
          </w:pPr>
        </w:pPrChange>
      </w:pPr>
      <w:r w:rsidRPr="00972B1A">
        <w:rPr>
          <w:rFonts w:ascii="Times New Roman" w:hAnsi="Times New Roman"/>
          <w:b/>
          <w:bCs/>
          <w:sz w:val="13"/>
          <w:szCs w:val="13"/>
        </w:rPr>
        <w:t>COST</w:t>
      </w:r>
    </w:p>
    <w:p w:rsidR="00972B1A" w:rsidRDefault="00972B1A">
      <w:pPr>
        <w:pStyle w:val="ListParagraph"/>
        <w:widowControl w:val="0"/>
        <w:overflowPunct w:val="0"/>
        <w:autoSpaceDE w:val="0"/>
        <w:autoSpaceDN w:val="0"/>
        <w:adjustRightInd w:val="0"/>
        <w:spacing w:line="236" w:lineRule="auto"/>
        <w:ind w:left="426"/>
        <w:jc w:val="both"/>
        <w:rPr>
          <w:ins w:id="1060" w:author="Wan Azhar Wan Ahmad" w:date="2021-02-01T18:42:00Z"/>
          <w:rFonts w:ascii="Times New Roman" w:hAnsi="Times New Roman"/>
          <w:bCs/>
          <w:sz w:val="13"/>
          <w:szCs w:val="13"/>
        </w:rPr>
        <w:pPrChange w:id="1061" w:author="Wan Azhar Wan Ahmad" w:date="2021-02-01T18:42:00Z">
          <w:pPr>
            <w:pStyle w:val="ListParagraph"/>
            <w:widowControl w:val="0"/>
            <w:tabs>
              <w:tab w:val="left" w:pos="360"/>
            </w:tabs>
            <w:autoSpaceDE w:val="0"/>
            <w:autoSpaceDN w:val="0"/>
            <w:adjustRightInd w:val="0"/>
            <w:spacing w:line="239" w:lineRule="auto"/>
            <w:ind w:left="360"/>
            <w:jc w:val="both"/>
          </w:pPr>
        </w:pPrChange>
      </w:pPr>
    </w:p>
    <w:p w:rsidR="00E41D91" w:rsidRDefault="00E41D91">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1062" w:author="Wan Azhar Wan Ahmad" w:date="2021-02-01T18:42:00Z">
          <w:pPr>
            <w:pStyle w:val="ListParagraph"/>
            <w:widowControl w:val="0"/>
            <w:tabs>
              <w:tab w:val="left" w:pos="360"/>
            </w:tabs>
            <w:autoSpaceDE w:val="0"/>
            <w:autoSpaceDN w:val="0"/>
            <w:adjustRightInd w:val="0"/>
            <w:spacing w:line="239" w:lineRule="auto"/>
            <w:ind w:left="360"/>
            <w:jc w:val="both"/>
          </w:pPr>
        </w:pPrChange>
      </w:pPr>
      <w:r>
        <w:rPr>
          <w:rFonts w:ascii="Times New Roman" w:hAnsi="Times New Roman"/>
          <w:bCs/>
          <w:sz w:val="13"/>
          <w:szCs w:val="13"/>
        </w:rPr>
        <w:t>Each party shall bear its own legal cost</w:t>
      </w:r>
      <w:r w:rsidR="00A41D4F">
        <w:rPr>
          <w:rFonts w:ascii="Times New Roman" w:hAnsi="Times New Roman"/>
          <w:bCs/>
          <w:sz w:val="13"/>
          <w:szCs w:val="13"/>
        </w:rPr>
        <w:t xml:space="preserve"> for the </w:t>
      </w:r>
      <w:r w:rsidR="0001077B">
        <w:rPr>
          <w:rFonts w:ascii="Times New Roman" w:hAnsi="Times New Roman"/>
          <w:bCs/>
          <w:sz w:val="13"/>
          <w:szCs w:val="13"/>
        </w:rPr>
        <w:t xml:space="preserve">preparation of the Agreement </w:t>
      </w:r>
      <w:r>
        <w:rPr>
          <w:rFonts w:ascii="Times New Roman" w:hAnsi="Times New Roman"/>
          <w:bCs/>
          <w:sz w:val="13"/>
          <w:szCs w:val="13"/>
        </w:rPr>
        <w:t>(if any) but the stamp duty thereon (if required) shall be borne and paid by the VENDOR.</w:t>
      </w:r>
    </w:p>
    <w:p w:rsidR="00735151" w:rsidRPr="00E41D91" w:rsidRDefault="00735151">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1063" w:author="Wan Azhar Wan Ahmad" w:date="2021-02-01T18:41:00Z">
          <w:pPr>
            <w:pStyle w:val="ListParagraph"/>
            <w:widowControl w:val="0"/>
            <w:tabs>
              <w:tab w:val="left" w:pos="360"/>
            </w:tabs>
            <w:autoSpaceDE w:val="0"/>
            <w:autoSpaceDN w:val="0"/>
            <w:adjustRightInd w:val="0"/>
            <w:spacing w:line="239" w:lineRule="auto"/>
            <w:ind w:left="360"/>
          </w:pPr>
        </w:pPrChange>
      </w:pPr>
    </w:p>
    <w:p w:rsidR="009557AA" w:rsidRPr="00972B1A" w:rsidRDefault="009557AA">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1064" w:author="Wan Azhar Wan Ahmad" w:date="2021-02-01T18:42:00Z">
          <w:pPr>
            <w:pStyle w:val="ListParagraph"/>
            <w:widowControl w:val="0"/>
            <w:numPr>
              <w:numId w:val="15"/>
            </w:numPr>
            <w:tabs>
              <w:tab w:val="left" w:pos="340"/>
            </w:tabs>
            <w:autoSpaceDE w:val="0"/>
            <w:autoSpaceDN w:val="0"/>
            <w:adjustRightInd w:val="0"/>
            <w:spacing w:line="239" w:lineRule="auto"/>
            <w:ind w:left="644" w:hanging="360"/>
          </w:pPr>
        </w:pPrChange>
      </w:pPr>
      <w:r w:rsidRPr="00972B1A">
        <w:rPr>
          <w:rFonts w:ascii="Times New Roman" w:hAnsi="Times New Roman"/>
          <w:b/>
          <w:bCs/>
          <w:sz w:val="13"/>
          <w:szCs w:val="13"/>
        </w:rPr>
        <w:t>INDE</w:t>
      </w:r>
      <w:r w:rsidR="00773878" w:rsidRPr="00972B1A">
        <w:rPr>
          <w:rFonts w:ascii="Times New Roman" w:hAnsi="Times New Roman"/>
          <w:b/>
          <w:bCs/>
          <w:sz w:val="13"/>
          <w:szCs w:val="13"/>
        </w:rPr>
        <w:t>P</w:t>
      </w:r>
      <w:r w:rsidRPr="00972B1A">
        <w:rPr>
          <w:rFonts w:ascii="Times New Roman" w:hAnsi="Times New Roman"/>
          <w:b/>
          <w:bCs/>
          <w:sz w:val="13"/>
          <w:szCs w:val="13"/>
        </w:rPr>
        <w:t>ENDENT CONTRACTOR</w:t>
      </w:r>
    </w:p>
    <w:p w:rsidR="00972B1A" w:rsidRDefault="00972B1A">
      <w:pPr>
        <w:pStyle w:val="ListParagraph"/>
        <w:widowControl w:val="0"/>
        <w:overflowPunct w:val="0"/>
        <w:autoSpaceDE w:val="0"/>
        <w:autoSpaceDN w:val="0"/>
        <w:adjustRightInd w:val="0"/>
        <w:spacing w:line="236" w:lineRule="auto"/>
        <w:ind w:left="426"/>
        <w:jc w:val="both"/>
        <w:rPr>
          <w:ins w:id="1065" w:author="Wan Azhar Wan Ahmad" w:date="2021-02-01T18:42:00Z"/>
          <w:rFonts w:ascii="Times New Roman" w:hAnsi="Times New Roman"/>
          <w:bCs/>
          <w:sz w:val="13"/>
          <w:szCs w:val="13"/>
        </w:rPr>
        <w:pPrChange w:id="1066" w:author="Wan Azhar Wan Ahmad" w:date="2021-02-01T18:42:00Z">
          <w:pPr>
            <w:pStyle w:val="ListParagraph"/>
            <w:widowControl w:val="0"/>
            <w:tabs>
              <w:tab w:val="left" w:pos="340"/>
            </w:tabs>
            <w:autoSpaceDE w:val="0"/>
            <w:autoSpaceDN w:val="0"/>
            <w:adjustRightInd w:val="0"/>
            <w:spacing w:line="239" w:lineRule="auto"/>
            <w:ind w:left="340"/>
            <w:jc w:val="both"/>
          </w:pPr>
        </w:pPrChange>
      </w:pPr>
    </w:p>
    <w:p w:rsidR="00880382" w:rsidRPr="00160092" w:rsidRDefault="00880382">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1067" w:author="Wan Azhar Wan Ahmad" w:date="2021-02-01T18:42:00Z">
          <w:pPr>
            <w:pStyle w:val="ListParagraph"/>
            <w:widowControl w:val="0"/>
            <w:tabs>
              <w:tab w:val="left" w:pos="340"/>
            </w:tabs>
            <w:autoSpaceDE w:val="0"/>
            <w:autoSpaceDN w:val="0"/>
            <w:adjustRightInd w:val="0"/>
            <w:spacing w:line="239" w:lineRule="auto"/>
            <w:ind w:left="340"/>
            <w:jc w:val="both"/>
          </w:pPr>
        </w:pPrChange>
      </w:pPr>
      <w:r>
        <w:rPr>
          <w:rFonts w:ascii="Times New Roman" w:hAnsi="Times New Roman"/>
          <w:bCs/>
          <w:sz w:val="13"/>
          <w:szCs w:val="13"/>
        </w:rPr>
        <w:t xml:space="preserve">VENDOR hereby agrees that (a) it is engaged in an independent business and will perform its obligations in </w:t>
      </w:r>
      <w:r w:rsidR="0019282B">
        <w:rPr>
          <w:rFonts w:ascii="Times New Roman" w:hAnsi="Times New Roman"/>
          <w:bCs/>
          <w:sz w:val="13"/>
          <w:szCs w:val="13"/>
        </w:rPr>
        <w:t>this Agreement</w:t>
      </w:r>
      <w:r>
        <w:rPr>
          <w:rFonts w:ascii="Times New Roman" w:hAnsi="Times New Roman"/>
          <w:bCs/>
          <w:sz w:val="13"/>
          <w:szCs w:val="13"/>
        </w:rPr>
        <w:t xml:space="preserve"> as an independent contractor</w:t>
      </w:r>
      <w:r w:rsidR="00472D1D">
        <w:rPr>
          <w:rFonts w:ascii="Times New Roman" w:hAnsi="Times New Roman"/>
          <w:bCs/>
          <w:sz w:val="13"/>
          <w:szCs w:val="13"/>
        </w:rPr>
        <w:t xml:space="preserve"> </w:t>
      </w:r>
      <w:r>
        <w:rPr>
          <w:rFonts w:ascii="Times New Roman" w:hAnsi="Times New Roman"/>
          <w:bCs/>
          <w:sz w:val="13"/>
          <w:szCs w:val="13"/>
        </w:rPr>
        <w:t>and not as the agent or employee of PURCHASER; (b)</w:t>
      </w:r>
      <w:r w:rsidR="00AA72C3" w:rsidRPr="00972B1A">
        <w:rPr>
          <w:rFonts w:ascii="Times New Roman" w:hAnsi="Times New Roman"/>
          <w:bCs/>
          <w:sz w:val="13"/>
          <w:szCs w:val="13"/>
          <w:rPrChange w:id="1068" w:author="Wan Azhar Wan Ahmad" w:date="2021-02-01T18:41:00Z">
            <w:rPr>
              <w:rFonts w:ascii="Times New Roman" w:hAnsi="Times New Roman"/>
              <w:bCs/>
              <w:sz w:val="13"/>
              <w:szCs w:val="13"/>
              <w:lang w:val="en-US"/>
            </w:rPr>
          </w:rPrChange>
        </w:rPr>
        <w:t xml:space="preserve"> it does not have the authority to act for PURCHASER or to bind PURCHASER in any respect whatsoever, or to incur any debts or liabilities on behalf of PURCHASER; (c) it shall be solely responsible for all acts of its employees, agents and sub-contractors performing any Works pursuant to </w:t>
      </w:r>
      <w:r w:rsidR="0019282B" w:rsidRPr="00972B1A">
        <w:rPr>
          <w:rFonts w:ascii="Times New Roman" w:hAnsi="Times New Roman"/>
          <w:bCs/>
          <w:sz w:val="13"/>
          <w:szCs w:val="13"/>
          <w:rPrChange w:id="1069" w:author="Wan Azhar Wan Ahmad" w:date="2021-02-01T18:41:00Z">
            <w:rPr>
              <w:rFonts w:ascii="Times New Roman" w:hAnsi="Times New Roman"/>
              <w:bCs/>
              <w:sz w:val="13"/>
              <w:szCs w:val="13"/>
              <w:lang w:val="en-US"/>
            </w:rPr>
          </w:rPrChange>
        </w:rPr>
        <w:t>this Agreement</w:t>
      </w:r>
      <w:r w:rsidR="00AA72C3" w:rsidRPr="00972B1A">
        <w:rPr>
          <w:rFonts w:ascii="Times New Roman" w:hAnsi="Times New Roman"/>
          <w:bCs/>
          <w:sz w:val="13"/>
          <w:szCs w:val="13"/>
          <w:rPrChange w:id="1070" w:author="Wan Azhar Wan Ahmad" w:date="2021-02-01T18:41:00Z">
            <w:rPr>
              <w:rFonts w:ascii="Times New Roman" w:hAnsi="Times New Roman"/>
              <w:bCs/>
              <w:sz w:val="13"/>
              <w:szCs w:val="13"/>
              <w:lang w:val="en-US"/>
            </w:rPr>
          </w:rPrChange>
        </w:rPr>
        <w:t xml:space="preserve">; (d) it shall be solely responsible for all matters relating to payment of its employees, servants, agents, and/or </w:t>
      </w:r>
      <w:r w:rsidR="00621DF3" w:rsidRPr="00972B1A">
        <w:rPr>
          <w:rFonts w:ascii="Times New Roman" w:hAnsi="Times New Roman"/>
          <w:bCs/>
          <w:sz w:val="13"/>
          <w:szCs w:val="13"/>
          <w:rPrChange w:id="1071" w:author="Wan Azhar Wan Ahmad" w:date="2021-02-01T18:41:00Z">
            <w:rPr>
              <w:rFonts w:ascii="Times New Roman" w:hAnsi="Times New Roman"/>
              <w:bCs/>
              <w:sz w:val="13"/>
              <w:szCs w:val="13"/>
              <w:lang w:val="en-US"/>
            </w:rPr>
          </w:rPrChange>
        </w:rPr>
        <w:t xml:space="preserve">sub-contractors including, without limitation, compliance with workmen’s compensation, personal accident </w:t>
      </w:r>
      <w:r w:rsidR="00160092" w:rsidRPr="00972B1A">
        <w:rPr>
          <w:rFonts w:ascii="Times New Roman" w:hAnsi="Times New Roman"/>
          <w:bCs/>
          <w:sz w:val="13"/>
          <w:szCs w:val="13"/>
          <w:rPrChange w:id="1072" w:author="Wan Azhar Wan Ahmad" w:date="2021-02-01T18:41:00Z">
            <w:rPr>
              <w:rFonts w:ascii="Times New Roman" w:hAnsi="Times New Roman"/>
              <w:bCs/>
              <w:sz w:val="13"/>
              <w:szCs w:val="13"/>
              <w:lang w:val="en-US"/>
            </w:rPr>
          </w:rPrChange>
        </w:rPr>
        <w:t>insurance</w:t>
      </w:r>
      <w:r w:rsidR="00621DF3" w:rsidRPr="00972B1A">
        <w:rPr>
          <w:rFonts w:ascii="Times New Roman" w:hAnsi="Times New Roman"/>
          <w:bCs/>
          <w:sz w:val="13"/>
          <w:szCs w:val="13"/>
          <w:rPrChange w:id="1073" w:author="Wan Azhar Wan Ahmad" w:date="2021-02-01T18:41:00Z">
            <w:rPr>
              <w:rFonts w:ascii="Times New Roman" w:hAnsi="Times New Roman"/>
              <w:bCs/>
              <w:sz w:val="13"/>
              <w:szCs w:val="13"/>
              <w:lang w:val="en-US"/>
            </w:rPr>
          </w:rPrChange>
        </w:rPr>
        <w:t xml:space="preserve">, personal </w:t>
      </w:r>
      <w:r w:rsidR="00160092" w:rsidRPr="00972B1A">
        <w:rPr>
          <w:rFonts w:ascii="Times New Roman" w:hAnsi="Times New Roman"/>
          <w:bCs/>
          <w:sz w:val="13"/>
          <w:szCs w:val="13"/>
          <w:rPrChange w:id="1074" w:author="Wan Azhar Wan Ahmad" w:date="2021-02-01T18:41:00Z">
            <w:rPr>
              <w:rFonts w:ascii="Times New Roman" w:hAnsi="Times New Roman"/>
              <w:bCs/>
              <w:sz w:val="13"/>
              <w:szCs w:val="13"/>
              <w:lang w:val="en-US"/>
            </w:rPr>
          </w:rPrChange>
        </w:rPr>
        <w:t xml:space="preserve">income tax, dues or levies and work permits. VENDOR shall indemnify and hold PURCHASER harmless from any </w:t>
      </w:r>
      <w:r w:rsidR="00193EB9" w:rsidRPr="00972B1A">
        <w:rPr>
          <w:rFonts w:ascii="Times New Roman" w:hAnsi="Times New Roman"/>
          <w:bCs/>
          <w:sz w:val="13"/>
          <w:szCs w:val="13"/>
          <w:rPrChange w:id="1075" w:author="Wan Azhar Wan Ahmad" w:date="2021-02-01T18:41:00Z">
            <w:rPr>
              <w:rFonts w:ascii="Times New Roman" w:hAnsi="Times New Roman"/>
              <w:bCs/>
              <w:sz w:val="13"/>
              <w:szCs w:val="13"/>
              <w:lang w:val="en-US"/>
            </w:rPr>
          </w:rPrChange>
        </w:rPr>
        <w:t xml:space="preserve">claims, demands, liability, </w:t>
      </w:r>
      <w:r w:rsidR="00160092" w:rsidRPr="00972B1A">
        <w:rPr>
          <w:rFonts w:ascii="Times New Roman" w:hAnsi="Times New Roman"/>
          <w:bCs/>
          <w:sz w:val="13"/>
          <w:szCs w:val="13"/>
          <w:rPrChange w:id="1076" w:author="Wan Azhar Wan Ahmad" w:date="2021-02-01T18:41:00Z">
            <w:rPr>
              <w:rFonts w:ascii="Times New Roman" w:hAnsi="Times New Roman"/>
              <w:bCs/>
              <w:sz w:val="13"/>
              <w:szCs w:val="13"/>
              <w:lang w:val="en-US"/>
            </w:rPr>
          </w:rPrChange>
        </w:rPr>
        <w:t>causes of action</w:t>
      </w:r>
      <w:r w:rsidR="00193EB9" w:rsidRPr="00972B1A">
        <w:rPr>
          <w:rFonts w:ascii="Times New Roman" w:hAnsi="Times New Roman"/>
          <w:bCs/>
          <w:sz w:val="13"/>
          <w:szCs w:val="13"/>
          <w:rPrChange w:id="1077" w:author="Wan Azhar Wan Ahmad" w:date="2021-02-01T18:41:00Z">
            <w:rPr>
              <w:rFonts w:ascii="Times New Roman" w:hAnsi="Times New Roman"/>
              <w:bCs/>
              <w:sz w:val="13"/>
              <w:szCs w:val="13"/>
              <w:lang w:val="en-US"/>
            </w:rPr>
          </w:rPrChange>
        </w:rPr>
        <w:t>, proceedings, losses, damages, costs (including legal costs), penalties, fines and other expenses</w:t>
      </w:r>
      <w:r w:rsidR="00160092" w:rsidRPr="00972B1A">
        <w:rPr>
          <w:rFonts w:ascii="Times New Roman" w:hAnsi="Times New Roman"/>
          <w:bCs/>
          <w:sz w:val="13"/>
          <w:szCs w:val="13"/>
          <w:rPrChange w:id="1078" w:author="Wan Azhar Wan Ahmad" w:date="2021-02-01T18:41:00Z">
            <w:rPr>
              <w:rFonts w:ascii="Times New Roman" w:hAnsi="Times New Roman"/>
              <w:bCs/>
              <w:sz w:val="13"/>
              <w:szCs w:val="13"/>
              <w:lang w:val="en-US"/>
            </w:rPr>
          </w:rPrChange>
        </w:rPr>
        <w:t xml:space="preserve"> arising out of VENDOR’s liability to its employees, servants, agents and/or sub-contractors.</w:t>
      </w:r>
    </w:p>
    <w:p w:rsidR="00880382" w:rsidRPr="00880382" w:rsidRDefault="00880382">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Change w:id="1079" w:author="Wan Azhar Wan Ahmad" w:date="2021-02-01T18:42:00Z">
          <w:pPr>
            <w:pStyle w:val="ListParagraph"/>
            <w:widowControl w:val="0"/>
            <w:tabs>
              <w:tab w:val="left" w:pos="340"/>
            </w:tabs>
            <w:autoSpaceDE w:val="0"/>
            <w:autoSpaceDN w:val="0"/>
            <w:adjustRightInd w:val="0"/>
            <w:spacing w:line="239" w:lineRule="auto"/>
            <w:ind w:left="340"/>
          </w:pPr>
        </w:pPrChange>
      </w:pPr>
    </w:p>
    <w:p w:rsidR="009557AA" w:rsidRPr="00972B1A" w:rsidRDefault="009557AA">
      <w:pPr>
        <w:pStyle w:val="ListParagraph"/>
        <w:widowControl w:val="0"/>
        <w:numPr>
          <w:ilvl w:val="0"/>
          <w:numId w:val="16"/>
        </w:numPr>
        <w:overflowPunct w:val="0"/>
        <w:autoSpaceDE w:val="0"/>
        <w:autoSpaceDN w:val="0"/>
        <w:adjustRightInd w:val="0"/>
        <w:spacing w:line="236" w:lineRule="auto"/>
        <w:ind w:left="426" w:hanging="426"/>
        <w:jc w:val="both"/>
        <w:rPr>
          <w:rFonts w:ascii="Times New Roman" w:hAnsi="Times New Roman"/>
          <w:b/>
          <w:bCs/>
          <w:sz w:val="13"/>
          <w:szCs w:val="13"/>
        </w:rPr>
        <w:pPrChange w:id="1080" w:author="Wan Azhar Wan Ahmad" w:date="2021-02-01T18:42:00Z">
          <w:pPr>
            <w:pStyle w:val="ListParagraph"/>
            <w:widowControl w:val="0"/>
            <w:numPr>
              <w:numId w:val="15"/>
            </w:numPr>
            <w:tabs>
              <w:tab w:val="left" w:pos="340"/>
            </w:tabs>
            <w:autoSpaceDE w:val="0"/>
            <w:autoSpaceDN w:val="0"/>
            <w:adjustRightInd w:val="0"/>
            <w:spacing w:line="239" w:lineRule="auto"/>
            <w:ind w:left="644" w:hanging="360"/>
          </w:pPr>
        </w:pPrChange>
      </w:pPr>
      <w:r w:rsidRPr="00972B1A">
        <w:rPr>
          <w:rFonts w:ascii="Times New Roman" w:hAnsi="Times New Roman"/>
          <w:b/>
          <w:bCs/>
          <w:sz w:val="13"/>
          <w:szCs w:val="13"/>
        </w:rPr>
        <w:t>CARE OF SITE (IF APPLICABLE)</w:t>
      </w:r>
    </w:p>
    <w:p w:rsidR="00972B1A" w:rsidRDefault="00972B1A">
      <w:pPr>
        <w:pStyle w:val="ListParagraph"/>
        <w:widowControl w:val="0"/>
        <w:overflowPunct w:val="0"/>
        <w:autoSpaceDE w:val="0"/>
        <w:autoSpaceDN w:val="0"/>
        <w:adjustRightInd w:val="0"/>
        <w:spacing w:line="236" w:lineRule="auto"/>
        <w:ind w:left="426"/>
        <w:jc w:val="both"/>
        <w:rPr>
          <w:ins w:id="1081" w:author="Wan Azhar Wan Ahmad" w:date="2021-02-01T18:42:00Z"/>
          <w:rFonts w:ascii="Times New Roman" w:hAnsi="Times New Roman"/>
          <w:bCs/>
          <w:sz w:val="13"/>
          <w:szCs w:val="13"/>
        </w:rPr>
        <w:pPrChange w:id="1082" w:author="Wan Azhar Wan Ahmad" w:date="2021-02-01T18:42:00Z">
          <w:pPr>
            <w:pStyle w:val="ListParagraph"/>
            <w:widowControl w:val="0"/>
            <w:tabs>
              <w:tab w:val="left" w:pos="340"/>
            </w:tabs>
            <w:autoSpaceDE w:val="0"/>
            <w:autoSpaceDN w:val="0"/>
            <w:adjustRightInd w:val="0"/>
            <w:spacing w:line="239" w:lineRule="auto"/>
            <w:ind w:left="340"/>
            <w:jc w:val="both"/>
          </w:pPr>
        </w:pPrChange>
      </w:pPr>
    </w:p>
    <w:p w:rsidR="00160092" w:rsidDel="00301C7F" w:rsidRDefault="000E67F8" w:rsidP="00301C7F">
      <w:pPr>
        <w:pStyle w:val="ListParagraph"/>
        <w:widowControl w:val="0"/>
        <w:overflowPunct w:val="0"/>
        <w:autoSpaceDE w:val="0"/>
        <w:autoSpaceDN w:val="0"/>
        <w:adjustRightInd w:val="0"/>
        <w:spacing w:line="236" w:lineRule="auto"/>
        <w:ind w:left="426"/>
        <w:jc w:val="both"/>
        <w:rPr>
          <w:del w:id="1083" w:author="Syafiq Khairil Affandi [2]" w:date="2021-05-02T12:59:00Z"/>
          <w:rFonts w:ascii="Times New Roman" w:hAnsi="Times New Roman"/>
          <w:bCs/>
          <w:sz w:val="13"/>
          <w:szCs w:val="13"/>
        </w:rPr>
        <w:pPrChange w:id="1084" w:author="Syafiq Khairil Affandi [2]" w:date="2021-05-02T12:59:00Z">
          <w:pPr>
            <w:pStyle w:val="ListParagraph"/>
            <w:widowControl w:val="0"/>
            <w:tabs>
              <w:tab w:val="left" w:pos="340"/>
            </w:tabs>
            <w:autoSpaceDE w:val="0"/>
            <w:autoSpaceDN w:val="0"/>
            <w:adjustRightInd w:val="0"/>
            <w:spacing w:line="239" w:lineRule="auto"/>
            <w:ind w:left="340"/>
          </w:pPr>
        </w:pPrChange>
      </w:pPr>
      <w:r>
        <w:rPr>
          <w:rFonts w:ascii="Times New Roman" w:hAnsi="Times New Roman"/>
          <w:bCs/>
          <w:sz w:val="13"/>
          <w:szCs w:val="13"/>
        </w:rPr>
        <w:t>VENDOR</w:t>
      </w:r>
      <w:r w:rsidR="00472D1D">
        <w:rPr>
          <w:rFonts w:ascii="Times New Roman" w:hAnsi="Times New Roman"/>
          <w:bCs/>
          <w:sz w:val="13"/>
          <w:szCs w:val="13"/>
        </w:rPr>
        <w:t xml:space="preserve"> </w:t>
      </w:r>
      <w:r w:rsidR="00A4094C">
        <w:rPr>
          <w:rFonts w:ascii="Times New Roman" w:hAnsi="Times New Roman"/>
          <w:bCs/>
          <w:sz w:val="13"/>
          <w:szCs w:val="13"/>
        </w:rPr>
        <w:t>shall be</w:t>
      </w:r>
      <w:r w:rsidR="00160092" w:rsidRPr="00160092">
        <w:rPr>
          <w:rFonts w:ascii="Times New Roman" w:hAnsi="Times New Roman"/>
          <w:bCs/>
          <w:sz w:val="13"/>
          <w:szCs w:val="13"/>
        </w:rPr>
        <w:t xml:space="preserve"> deemed to have inspected and examined </w:t>
      </w:r>
      <w:r w:rsidR="00484ACE" w:rsidRPr="00160092">
        <w:rPr>
          <w:rFonts w:ascii="Times New Roman" w:hAnsi="Times New Roman"/>
          <w:bCs/>
          <w:sz w:val="13"/>
          <w:szCs w:val="13"/>
        </w:rPr>
        <w:t xml:space="preserve">the </w:t>
      </w:r>
      <w:r w:rsidR="00484ACE">
        <w:rPr>
          <w:rFonts w:ascii="Times New Roman" w:hAnsi="Times New Roman"/>
          <w:bCs/>
          <w:sz w:val="13"/>
          <w:szCs w:val="13"/>
        </w:rPr>
        <w:t>S</w:t>
      </w:r>
      <w:r w:rsidR="00484ACE" w:rsidRPr="00160092">
        <w:rPr>
          <w:rFonts w:ascii="Times New Roman" w:hAnsi="Times New Roman"/>
          <w:bCs/>
          <w:sz w:val="13"/>
          <w:szCs w:val="13"/>
        </w:rPr>
        <w:t>ite</w:t>
      </w:r>
      <w:r w:rsidR="00484ACE">
        <w:rPr>
          <w:rFonts w:ascii="Times New Roman" w:hAnsi="Times New Roman"/>
          <w:bCs/>
          <w:sz w:val="13"/>
          <w:szCs w:val="13"/>
        </w:rPr>
        <w:t xml:space="preserve">, </w:t>
      </w:r>
      <w:r w:rsidR="00160092" w:rsidRPr="00160092">
        <w:rPr>
          <w:rFonts w:ascii="Times New Roman" w:hAnsi="Times New Roman"/>
          <w:bCs/>
          <w:sz w:val="13"/>
          <w:szCs w:val="13"/>
        </w:rPr>
        <w:t xml:space="preserve">and its surroundings and </w:t>
      </w:r>
      <w:r w:rsidR="00160092" w:rsidRPr="00AA7B18">
        <w:rPr>
          <w:rFonts w:ascii="Times New Roman" w:hAnsi="Times New Roman"/>
          <w:bCs/>
          <w:sz w:val="13"/>
          <w:szCs w:val="13"/>
        </w:rPr>
        <w:t>to have obtained all necessary information</w:t>
      </w:r>
      <w:r w:rsidR="00A4094C" w:rsidRPr="00AA7B18">
        <w:rPr>
          <w:rFonts w:ascii="Times New Roman" w:hAnsi="Times New Roman"/>
          <w:bCs/>
          <w:sz w:val="13"/>
          <w:szCs w:val="13"/>
        </w:rPr>
        <w:t>, and to have been satisfied</w:t>
      </w:r>
      <w:r w:rsidR="00160092" w:rsidRPr="00AA7B18">
        <w:rPr>
          <w:rFonts w:ascii="Times New Roman" w:hAnsi="Times New Roman"/>
          <w:bCs/>
          <w:sz w:val="13"/>
          <w:szCs w:val="13"/>
        </w:rPr>
        <w:t xml:space="preserve"> before </w:t>
      </w:r>
      <w:ins w:id="1085" w:author="Syafiq Khairil Affandi" w:date="2021-02-03T09:58:00Z">
        <w:r w:rsidR="002B0A7D" w:rsidRPr="00AA7B18">
          <w:rPr>
            <w:rFonts w:ascii="Times New Roman" w:hAnsi="Times New Roman"/>
            <w:bCs/>
            <w:sz w:val="13"/>
            <w:szCs w:val="13"/>
            <w:rPrChange w:id="1086" w:author="Syafiq Khairil Affandi" w:date="2021-02-11T10:02:00Z">
              <w:rPr>
                <w:rFonts w:ascii="Times New Roman" w:hAnsi="Times New Roman"/>
                <w:bCs/>
                <w:color w:val="FF0000"/>
                <w:sz w:val="13"/>
                <w:szCs w:val="13"/>
              </w:rPr>
            </w:rPrChange>
          </w:rPr>
          <w:t>submitting quotation</w:t>
        </w:r>
        <w:r w:rsidR="002B0A7D" w:rsidRPr="00AA7B18">
          <w:rPr>
            <w:rFonts w:ascii="Times New Roman" w:hAnsi="Times New Roman"/>
            <w:bCs/>
            <w:sz w:val="13"/>
            <w:szCs w:val="13"/>
            <w:rPrChange w:id="1087" w:author="Syafiq Khairil Affandi" w:date="2021-02-11T10:02:00Z">
              <w:rPr>
                <w:rFonts w:ascii="Times New Roman" w:hAnsi="Times New Roman"/>
                <w:bCs/>
                <w:color w:val="00B050"/>
                <w:sz w:val="13"/>
                <w:szCs w:val="13"/>
              </w:rPr>
            </w:rPrChange>
          </w:rPr>
          <w:t xml:space="preserve"> or proposal</w:t>
        </w:r>
      </w:ins>
      <w:del w:id="1088" w:author="Syafiq Khairil Affandi" w:date="2021-02-03T09:58:00Z">
        <w:r w:rsidR="00160092" w:rsidRPr="00AA7B18" w:rsidDel="002B0A7D">
          <w:rPr>
            <w:rFonts w:ascii="Times New Roman" w:hAnsi="Times New Roman"/>
            <w:bCs/>
            <w:sz w:val="13"/>
            <w:szCs w:val="13"/>
          </w:rPr>
          <w:delText>submitting tender</w:delText>
        </w:r>
      </w:del>
      <w:del w:id="1089" w:author="Syafiq Khairil Affandi" w:date="2021-02-03T09:59:00Z">
        <w:r w:rsidR="00160092" w:rsidRPr="00AA7B18" w:rsidDel="002B0A7D">
          <w:rPr>
            <w:rFonts w:ascii="Times New Roman" w:hAnsi="Times New Roman"/>
            <w:bCs/>
            <w:sz w:val="13"/>
            <w:szCs w:val="13"/>
          </w:rPr>
          <w:delText xml:space="preserve"> and</w:delText>
        </w:r>
      </w:del>
      <w:r w:rsidR="00160092" w:rsidRPr="00AA7B18">
        <w:rPr>
          <w:rFonts w:ascii="Times New Roman" w:hAnsi="Times New Roman"/>
          <w:bCs/>
          <w:sz w:val="13"/>
          <w:szCs w:val="13"/>
        </w:rPr>
        <w:t xml:space="preserve"> </w:t>
      </w:r>
      <w:r w:rsidR="00160092" w:rsidRPr="00160092">
        <w:rPr>
          <w:rFonts w:ascii="Times New Roman" w:hAnsi="Times New Roman"/>
          <w:bCs/>
          <w:sz w:val="13"/>
          <w:szCs w:val="13"/>
        </w:rPr>
        <w:t xml:space="preserve">prior to </w:t>
      </w:r>
      <w:r w:rsidR="00A4094C">
        <w:rPr>
          <w:rFonts w:ascii="Times New Roman" w:hAnsi="Times New Roman"/>
          <w:bCs/>
          <w:sz w:val="13"/>
          <w:szCs w:val="13"/>
        </w:rPr>
        <w:t>acceptance</w:t>
      </w:r>
      <w:r w:rsidR="00160092" w:rsidRPr="00160092">
        <w:rPr>
          <w:rFonts w:ascii="Times New Roman" w:hAnsi="Times New Roman"/>
          <w:bCs/>
          <w:sz w:val="13"/>
          <w:szCs w:val="13"/>
        </w:rPr>
        <w:t xml:space="preserve"> of this Purchase Order.</w:t>
      </w:r>
    </w:p>
    <w:p w:rsidR="00301C7F" w:rsidRDefault="00301C7F">
      <w:pPr>
        <w:pStyle w:val="ListParagraph"/>
        <w:widowControl w:val="0"/>
        <w:overflowPunct w:val="0"/>
        <w:autoSpaceDE w:val="0"/>
        <w:autoSpaceDN w:val="0"/>
        <w:adjustRightInd w:val="0"/>
        <w:spacing w:line="236" w:lineRule="auto"/>
        <w:ind w:left="426"/>
        <w:jc w:val="both"/>
        <w:rPr>
          <w:ins w:id="1090" w:author="Syafiq Khairil Affandi [2]" w:date="2021-05-02T12:59:00Z"/>
          <w:rFonts w:ascii="Times New Roman" w:hAnsi="Times New Roman"/>
          <w:bCs/>
          <w:sz w:val="13"/>
          <w:szCs w:val="13"/>
        </w:rPr>
        <w:pPrChange w:id="1091" w:author="Wan Azhar Wan Ahmad" w:date="2021-02-01T18:42:00Z">
          <w:pPr>
            <w:pStyle w:val="ListParagraph"/>
            <w:widowControl w:val="0"/>
            <w:tabs>
              <w:tab w:val="left" w:pos="340"/>
            </w:tabs>
            <w:autoSpaceDE w:val="0"/>
            <w:autoSpaceDN w:val="0"/>
            <w:adjustRightInd w:val="0"/>
            <w:spacing w:line="239" w:lineRule="auto"/>
            <w:ind w:left="340"/>
            <w:jc w:val="both"/>
          </w:pPr>
        </w:pPrChange>
      </w:pPr>
      <w:bookmarkStart w:id="1092" w:name="_GoBack"/>
      <w:bookmarkEnd w:id="1092"/>
    </w:p>
    <w:p w:rsidR="00B249BE" w:rsidDel="00301C7F" w:rsidRDefault="00B249BE" w:rsidP="00DE4A53">
      <w:pPr>
        <w:pStyle w:val="ListParagraph"/>
        <w:widowControl w:val="0"/>
        <w:tabs>
          <w:tab w:val="left" w:pos="340"/>
        </w:tabs>
        <w:autoSpaceDE w:val="0"/>
        <w:autoSpaceDN w:val="0"/>
        <w:adjustRightInd w:val="0"/>
        <w:spacing w:line="239" w:lineRule="auto"/>
        <w:ind w:left="340"/>
        <w:jc w:val="both"/>
        <w:rPr>
          <w:del w:id="1093" w:author="Syafiq Khairil Affandi [2]" w:date="2021-05-02T12:59:00Z"/>
          <w:rFonts w:ascii="Times New Roman" w:hAnsi="Times New Roman"/>
          <w:bCs/>
          <w:sz w:val="13"/>
          <w:szCs w:val="13"/>
        </w:rPr>
      </w:pPr>
    </w:p>
    <w:p w:rsidR="00B249BE" w:rsidRPr="00160092" w:rsidDel="00301C7F" w:rsidRDefault="00B249BE" w:rsidP="00DE4A53">
      <w:pPr>
        <w:pStyle w:val="ListParagraph"/>
        <w:widowControl w:val="0"/>
        <w:tabs>
          <w:tab w:val="left" w:pos="340"/>
        </w:tabs>
        <w:autoSpaceDE w:val="0"/>
        <w:autoSpaceDN w:val="0"/>
        <w:adjustRightInd w:val="0"/>
        <w:spacing w:line="239" w:lineRule="auto"/>
        <w:ind w:left="340"/>
        <w:jc w:val="both"/>
        <w:rPr>
          <w:del w:id="1094" w:author="Syafiq Khairil Affandi [2]" w:date="2021-05-02T12:59:00Z"/>
          <w:rFonts w:ascii="Times New Roman" w:hAnsi="Times New Roman"/>
          <w:bCs/>
          <w:sz w:val="13"/>
          <w:szCs w:val="13"/>
        </w:rPr>
      </w:pPr>
    </w:p>
    <w:p w:rsidR="00160092" w:rsidRPr="00301C7F" w:rsidRDefault="00160092" w:rsidP="00301C7F">
      <w:pPr>
        <w:pStyle w:val="ListParagraph"/>
        <w:widowControl w:val="0"/>
        <w:overflowPunct w:val="0"/>
        <w:autoSpaceDE w:val="0"/>
        <w:autoSpaceDN w:val="0"/>
        <w:adjustRightInd w:val="0"/>
        <w:spacing w:line="236" w:lineRule="auto"/>
        <w:ind w:left="426"/>
        <w:jc w:val="both"/>
        <w:rPr>
          <w:rPrChange w:id="1095" w:author="Syafiq Khairil Affandi [2]" w:date="2021-05-02T12:59:00Z">
            <w:rPr/>
          </w:rPrChange>
        </w:rPr>
        <w:pPrChange w:id="1096" w:author="Syafiq Khairil Affandi [2]" w:date="2021-05-02T12:59:00Z">
          <w:pPr>
            <w:pStyle w:val="ListParagraph"/>
            <w:widowControl w:val="0"/>
            <w:tabs>
              <w:tab w:val="left" w:pos="340"/>
            </w:tabs>
            <w:autoSpaceDE w:val="0"/>
            <w:autoSpaceDN w:val="0"/>
            <w:adjustRightInd w:val="0"/>
            <w:spacing w:line="239" w:lineRule="auto"/>
            <w:ind w:left="340"/>
          </w:pPr>
        </w:pPrChange>
      </w:pPr>
    </w:p>
    <w:p w:rsidR="00BD21A3" w:rsidRDefault="005E5878" w:rsidP="00160092">
      <w:pPr>
        <w:pStyle w:val="ListParagraph"/>
        <w:widowControl w:val="0"/>
        <w:tabs>
          <w:tab w:val="left" w:pos="340"/>
        </w:tabs>
        <w:autoSpaceDE w:val="0"/>
        <w:autoSpaceDN w:val="0"/>
        <w:adjustRightInd w:val="0"/>
        <w:spacing w:line="239" w:lineRule="auto"/>
        <w:ind w:left="340"/>
        <w:rPr>
          <w:ins w:id="1097" w:author="Syafiq Khairil Affandi" w:date="2021-02-19T15:49:00Z"/>
          <w:rFonts w:ascii="Times New Roman" w:hAnsi="Times New Roman"/>
          <w:b/>
          <w:bCs/>
          <w:sz w:val="13"/>
          <w:szCs w:val="13"/>
        </w:rPr>
      </w:pPr>
      <w:ins w:id="1098" w:author="Syafiq Khairil Affandi" w:date="2021-02-19T15:49:00Z">
        <w:r>
          <w:rPr>
            <w:rFonts w:ascii="Times New Roman" w:hAnsi="Times New Roman"/>
            <w:b/>
            <w:bCs/>
            <w:sz w:val="13"/>
            <w:szCs w:val="13"/>
          </w:rPr>
          <w:t>ACKNOWLEDGEMENT AND ACCEPTANCE</w:t>
        </w:r>
      </w:ins>
    </w:p>
    <w:p w:rsidR="005E5878" w:rsidRDefault="005E5878" w:rsidP="00160092">
      <w:pPr>
        <w:pStyle w:val="ListParagraph"/>
        <w:widowControl w:val="0"/>
        <w:tabs>
          <w:tab w:val="left" w:pos="340"/>
        </w:tabs>
        <w:autoSpaceDE w:val="0"/>
        <w:autoSpaceDN w:val="0"/>
        <w:adjustRightInd w:val="0"/>
        <w:spacing w:line="239" w:lineRule="auto"/>
        <w:ind w:left="340"/>
        <w:rPr>
          <w:ins w:id="1099" w:author="Syafiq Khairil Affandi" w:date="2021-02-19T15:50:00Z"/>
          <w:rFonts w:ascii="Times New Roman" w:hAnsi="Times New Roman"/>
          <w:b/>
          <w:bCs/>
          <w:sz w:val="13"/>
          <w:szCs w:val="13"/>
        </w:rPr>
      </w:pPr>
    </w:p>
    <w:p w:rsidR="005E5878" w:rsidRDefault="005E5878" w:rsidP="005E5878">
      <w:pPr>
        <w:pStyle w:val="ListParagraph"/>
        <w:widowControl w:val="0"/>
        <w:overflowPunct w:val="0"/>
        <w:autoSpaceDE w:val="0"/>
        <w:autoSpaceDN w:val="0"/>
        <w:adjustRightInd w:val="0"/>
        <w:spacing w:line="236" w:lineRule="auto"/>
        <w:ind w:left="426"/>
        <w:jc w:val="both"/>
        <w:rPr>
          <w:ins w:id="1100" w:author="Syafiq Khairil Affandi" w:date="2021-02-19T15:53:00Z"/>
          <w:rFonts w:ascii="Times New Roman" w:hAnsi="Times New Roman"/>
          <w:bCs/>
          <w:sz w:val="13"/>
          <w:szCs w:val="13"/>
        </w:rPr>
      </w:pPr>
      <w:ins w:id="1101" w:author="Syafiq Khairil Affandi" w:date="2021-02-19T15:53:00Z">
        <w:r>
          <w:rPr>
            <w:rFonts w:ascii="Times New Roman" w:hAnsi="Times New Roman"/>
            <w:bCs/>
            <w:sz w:val="13"/>
            <w:szCs w:val="13"/>
          </w:rPr>
          <w:t>We,</w:t>
        </w:r>
      </w:ins>
      <w:ins w:id="1102" w:author="Syafiq Khairil Affandi" w:date="2021-02-19T15:51:00Z">
        <w:r>
          <w:rPr>
            <w:rFonts w:ascii="Times New Roman" w:hAnsi="Times New Roman"/>
            <w:bCs/>
            <w:sz w:val="13"/>
            <w:szCs w:val="13"/>
          </w:rPr>
          <w:t xml:space="preserve"> the appointed vendor/contractor have read and fully understood the contents </w:t>
        </w:r>
      </w:ins>
      <w:ins w:id="1103" w:author="Syafiq Khairil Affandi" w:date="2021-02-19T15:52:00Z">
        <w:r>
          <w:rPr>
            <w:rFonts w:ascii="Times New Roman" w:hAnsi="Times New Roman"/>
            <w:bCs/>
            <w:sz w:val="13"/>
            <w:szCs w:val="13"/>
          </w:rPr>
          <w:t xml:space="preserve">of the General Terms and Conditions, and hereby confirm that we fully accept and agree unconditionally to all the terms and conditions herein. </w:t>
        </w:r>
      </w:ins>
    </w:p>
    <w:p w:rsidR="005E5878" w:rsidRDefault="005E5878" w:rsidP="005E5878">
      <w:pPr>
        <w:pStyle w:val="ListParagraph"/>
        <w:widowControl w:val="0"/>
        <w:overflowPunct w:val="0"/>
        <w:autoSpaceDE w:val="0"/>
        <w:autoSpaceDN w:val="0"/>
        <w:adjustRightInd w:val="0"/>
        <w:spacing w:line="236" w:lineRule="auto"/>
        <w:ind w:left="426"/>
        <w:jc w:val="both"/>
        <w:rPr>
          <w:ins w:id="1104" w:author="Syafiq Khairil Affandi" w:date="2021-02-19T15:53:00Z"/>
          <w:rFonts w:ascii="Times New Roman" w:hAnsi="Times New Roman"/>
          <w:bCs/>
          <w:sz w:val="13"/>
          <w:szCs w:val="13"/>
        </w:rPr>
      </w:pPr>
    </w:p>
    <w:p w:rsidR="005E5878" w:rsidRDefault="005E5878">
      <w:pPr>
        <w:pStyle w:val="ListParagraph"/>
        <w:widowControl w:val="0"/>
        <w:overflowPunct w:val="0"/>
        <w:autoSpaceDE w:val="0"/>
        <w:autoSpaceDN w:val="0"/>
        <w:adjustRightInd w:val="0"/>
        <w:spacing w:line="236" w:lineRule="auto"/>
        <w:ind w:left="426"/>
        <w:jc w:val="both"/>
        <w:rPr>
          <w:ins w:id="1105" w:author="Syafiq Khairil Affandi" w:date="2021-02-19T15:54:00Z"/>
          <w:rFonts w:ascii="Times New Roman" w:hAnsi="Times New Roman"/>
          <w:bCs/>
          <w:sz w:val="13"/>
          <w:szCs w:val="13"/>
        </w:rPr>
        <w:pPrChange w:id="1106" w:author="Syafiq Khairil Affandi" w:date="2021-02-19T15:54:00Z">
          <w:pPr>
            <w:pStyle w:val="ListParagraph"/>
            <w:widowControl w:val="0"/>
            <w:tabs>
              <w:tab w:val="left" w:pos="340"/>
            </w:tabs>
            <w:autoSpaceDE w:val="0"/>
            <w:autoSpaceDN w:val="0"/>
            <w:adjustRightInd w:val="0"/>
            <w:spacing w:line="239" w:lineRule="auto"/>
            <w:ind w:left="340"/>
          </w:pPr>
        </w:pPrChange>
      </w:pPr>
      <w:ins w:id="1107" w:author="Syafiq Khairil Affandi" w:date="2021-02-19T15:53:00Z">
        <w:r>
          <w:rPr>
            <w:rFonts w:ascii="Times New Roman" w:hAnsi="Times New Roman"/>
            <w:bCs/>
            <w:sz w:val="13"/>
            <w:szCs w:val="13"/>
          </w:rPr>
          <w:t xml:space="preserve">Based on the above, the undersigned, a duly authorised </w:t>
        </w:r>
      </w:ins>
      <w:ins w:id="1108" w:author="Syafiq Khairil Affandi" w:date="2021-02-19T15:54:00Z">
        <w:r>
          <w:rPr>
            <w:rFonts w:ascii="Times New Roman" w:hAnsi="Times New Roman"/>
            <w:bCs/>
            <w:sz w:val="13"/>
            <w:szCs w:val="13"/>
          </w:rPr>
          <w:t>representative hereby</w:t>
        </w:r>
      </w:ins>
      <w:ins w:id="1109" w:author="Syafiq Khairil Affandi" w:date="2021-02-19T15:53:00Z">
        <w:r>
          <w:rPr>
            <w:rFonts w:ascii="Times New Roman" w:hAnsi="Times New Roman"/>
            <w:bCs/>
            <w:sz w:val="13"/>
            <w:szCs w:val="13"/>
          </w:rPr>
          <w:t xml:space="preserve"> unconditionally agree, consent, </w:t>
        </w:r>
      </w:ins>
      <w:ins w:id="1110" w:author="Syafiq Khairil Affandi" w:date="2021-02-19T15:54:00Z">
        <w:r>
          <w:rPr>
            <w:rFonts w:ascii="Times New Roman" w:hAnsi="Times New Roman"/>
            <w:bCs/>
            <w:sz w:val="13"/>
            <w:szCs w:val="13"/>
          </w:rPr>
          <w:t xml:space="preserve">and accept the Purchase Order. </w:t>
        </w:r>
      </w:ins>
    </w:p>
    <w:p w:rsidR="005E5878" w:rsidDel="00100A12" w:rsidRDefault="005E5878">
      <w:pPr>
        <w:pStyle w:val="ListParagraph"/>
        <w:widowControl w:val="0"/>
        <w:overflowPunct w:val="0"/>
        <w:autoSpaceDE w:val="0"/>
        <w:autoSpaceDN w:val="0"/>
        <w:adjustRightInd w:val="0"/>
        <w:spacing w:line="236" w:lineRule="auto"/>
        <w:ind w:left="426"/>
        <w:jc w:val="both"/>
        <w:rPr>
          <w:ins w:id="1111" w:author="Syafiq Khairil Affandi" w:date="2021-02-19T15:54:00Z"/>
          <w:del w:id="1112" w:author="Syafiq Khairil Affandi [2]" w:date="2021-05-02T12:58:00Z"/>
          <w:rFonts w:ascii="Times New Roman" w:hAnsi="Times New Roman"/>
          <w:bCs/>
          <w:sz w:val="13"/>
          <w:szCs w:val="13"/>
        </w:rPr>
        <w:pPrChange w:id="1113" w:author="Syafiq Khairil Affandi" w:date="2021-02-19T15:54:00Z">
          <w:pPr>
            <w:pStyle w:val="ListParagraph"/>
            <w:widowControl w:val="0"/>
            <w:tabs>
              <w:tab w:val="left" w:pos="340"/>
            </w:tabs>
            <w:autoSpaceDE w:val="0"/>
            <w:autoSpaceDN w:val="0"/>
            <w:adjustRightInd w:val="0"/>
            <w:spacing w:line="239" w:lineRule="auto"/>
            <w:ind w:left="340"/>
          </w:pPr>
        </w:pPrChange>
      </w:pPr>
    </w:p>
    <w:p w:rsidR="005E5878" w:rsidDel="00100A12" w:rsidRDefault="005E5878">
      <w:pPr>
        <w:widowControl w:val="0"/>
        <w:overflowPunct w:val="0"/>
        <w:autoSpaceDE w:val="0"/>
        <w:autoSpaceDN w:val="0"/>
        <w:adjustRightInd w:val="0"/>
        <w:spacing w:line="236" w:lineRule="auto"/>
        <w:jc w:val="both"/>
        <w:rPr>
          <w:ins w:id="1114" w:author="Syafiq Khairil Affandi" w:date="2021-02-19T15:56:00Z"/>
          <w:del w:id="1115" w:author="Syafiq Khairil Affandi [2]" w:date="2021-05-02T12:58:00Z"/>
          <w:rFonts w:ascii="Times New Roman" w:hAnsi="Times New Roman"/>
          <w:b/>
          <w:bCs/>
          <w:sz w:val="13"/>
          <w:szCs w:val="13"/>
        </w:rPr>
        <w:pPrChange w:id="1116" w:author="Syafiq Khairil Affandi" w:date="2021-02-19T15:56:00Z">
          <w:pPr>
            <w:pStyle w:val="ListParagraph"/>
            <w:widowControl w:val="0"/>
            <w:tabs>
              <w:tab w:val="left" w:pos="340"/>
            </w:tabs>
            <w:autoSpaceDE w:val="0"/>
            <w:autoSpaceDN w:val="0"/>
            <w:adjustRightInd w:val="0"/>
            <w:spacing w:line="239" w:lineRule="auto"/>
            <w:ind w:left="340"/>
          </w:pPr>
        </w:pPrChange>
      </w:pPr>
    </w:p>
    <w:p w:rsidR="005E5878" w:rsidRDefault="005E5878">
      <w:pPr>
        <w:widowControl w:val="0"/>
        <w:overflowPunct w:val="0"/>
        <w:autoSpaceDE w:val="0"/>
        <w:autoSpaceDN w:val="0"/>
        <w:adjustRightInd w:val="0"/>
        <w:spacing w:line="236" w:lineRule="auto"/>
        <w:jc w:val="both"/>
        <w:rPr>
          <w:ins w:id="1117" w:author="Syafiq Khairil Affandi" w:date="2021-02-19T15:56:00Z"/>
          <w:rFonts w:ascii="Times New Roman" w:hAnsi="Times New Roman"/>
          <w:b/>
          <w:bCs/>
          <w:sz w:val="13"/>
          <w:szCs w:val="13"/>
        </w:rPr>
        <w:pPrChange w:id="1118" w:author="Syafiq Khairil Affandi" w:date="2021-02-19T15:56:00Z">
          <w:pPr>
            <w:pStyle w:val="ListParagraph"/>
            <w:widowControl w:val="0"/>
            <w:tabs>
              <w:tab w:val="left" w:pos="340"/>
            </w:tabs>
            <w:autoSpaceDE w:val="0"/>
            <w:autoSpaceDN w:val="0"/>
            <w:adjustRightInd w:val="0"/>
            <w:spacing w:line="239" w:lineRule="auto"/>
            <w:ind w:left="340"/>
          </w:pPr>
        </w:pPrChange>
      </w:pPr>
    </w:p>
    <w:p w:rsidR="005E5878" w:rsidRPr="005E5878" w:rsidRDefault="005E5878">
      <w:pPr>
        <w:widowControl w:val="0"/>
        <w:overflowPunct w:val="0"/>
        <w:autoSpaceDE w:val="0"/>
        <w:autoSpaceDN w:val="0"/>
        <w:adjustRightInd w:val="0"/>
        <w:spacing w:line="236" w:lineRule="auto"/>
        <w:ind w:firstLine="340"/>
        <w:jc w:val="both"/>
        <w:rPr>
          <w:rFonts w:ascii="Times New Roman" w:hAnsi="Times New Roman"/>
          <w:b/>
          <w:bCs/>
          <w:sz w:val="13"/>
          <w:szCs w:val="13"/>
          <w:rPrChange w:id="1119" w:author="Syafiq Khairil Affandi" w:date="2021-02-19T15:56:00Z">
            <w:rPr/>
          </w:rPrChange>
        </w:rPr>
        <w:pPrChange w:id="1120" w:author="Syafiq Khairil Affandi" w:date="2021-02-19T16:00:00Z">
          <w:pPr>
            <w:pStyle w:val="ListParagraph"/>
            <w:widowControl w:val="0"/>
            <w:tabs>
              <w:tab w:val="left" w:pos="340"/>
            </w:tabs>
            <w:autoSpaceDE w:val="0"/>
            <w:autoSpaceDN w:val="0"/>
            <w:adjustRightInd w:val="0"/>
            <w:spacing w:line="239" w:lineRule="auto"/>
            <w:ind w:left="340"/>
          </w:pPr>
        </w:pPrChange>
      </w:pPr>
      <w:ins w:id="1121" w:author="Syafiq Khairil Affandi" w:date="2021-02-19T15:54:00Z">
        <w:r w:rsidRPr="005E5878">
          <w:rPr>
            <w:rFonts w:ascii="Times New Roman" w:hAnsi="Times New Roman"/>
            <w:b/>
            <w:bCs/>
            <w:sz w:val="13"/>
            <w:szCs w:val="13"/>
            <w:rPrChange w:id="1122" w:author="Syafiq Khairil Affandi" w:date="2021-02-19T15:56:00Z">
              <w:rPr/>
            </w:rPrChange>
          </w:rPr>
          <w:t>For and on behalf of</w:t>
        </w:r>
      </w:ins>
    </w:p>
    <w:p w:rsidR="005E5878" w:rsidRPr="005E5878" w:rsidRDefault="005E5878" w:rsidP="00160092">
      <w:pPr>
        <w:pStyle w:val="ListParagraph"/>
        <w:widowControl w:val="0"/>
        <w:tabs>
          <w:tab w:val="left" w:pos="340"/>
        </w:tabs>
        <w:autoSpaceDE w:val="0"/>
        <w:autoSpaceDN w:val="0"/>
        <w:adjustRightInd w:val="0"/>
        <w:spacing w:line="239" w:lineRule="auto"/>
        <w:ind w:left="340"/>
        <w:rPr>
          <w:ins w:id="1123" w:author="Syafiq Khairil Affandi" w:date="2021-02-19T15:55:00Z"/>
          <w:rFonts w:ascii="Times New Roman" w:hAnsi="Times New Roman"/>
          <w:bCs/>
          <w:sz w:val="13"/>
          <w:szCs w:val="13"/>
          <w:rPrChange w:id="1124" w:author="Syafiq Khairil Affandi" w:date="2021-02-19T16:01:00Z">
            <w:rPr>
              <w:ins w:id="1125" w:author="Syafiq Khairil Affandi" w:date="2021-02-19T15:55:00Z"/>
              <w:rFonts w:ascii="Times New Roman" w:hAnsi="Times New Roman"/>
              <w:b/>
              <w:bCs/>
              <w:sz w:val="13"/>
              <w:szCs w:val="13"/>
            </w:rPr>
          </w:rPrChange>
        </w:rPr>
      </w:pPr>
      <w:ins w:id="1126" w:author="Syafiq Khairil Affandi" w:date="2021-02-19T15:55:00Z">
        <w:r w:rsidRPr="005E5878">
          <w:rPr>
            <w:rFonts w:ascii="Times New Roman" w:hAnsi="Times New Roman"/>
            <w:bCs/>
            <w:sz w:val="13"/>
            <w:szCs w:val="13"/>
            <w:rPrChange w:id="1127" w:author="Syafiq Khairil Affandi" w:date="2021-02-19T16:01:00Z">
              <w:rPr>
                <w:rFonts w:ascii="Times New Roman" w:hAnsi="Times New Roman"/>
                <w:b/>
                <w:bCs/>
                <w:sz w:val="13"/>
                <w:szCs w:val="13"/>
              </w:rPr>
            </w:rPrChange>
          </w:rPr>
          <w:t>Name of Company</w:t>
        </w:r>
      </w:ins>
      <w:ins w:id="1128" w:author="Syafiq Khairil Affandi" w:date="2021-02-19T15:56:00Z">
        <w:r w:rsidRPr="005E5878">
          <w:rPr>
            <w:rFonts w:ascii="Times New Roman" w:hAnsi="Times New Roman"/>
            <w:bCs/>
            <w:sz w:val="13"/>
            <w:szCs w:val="13"/>
            <w:rPrChange w:id="1129" w:author="Syafiq Khairil Affandi" w:date="2021-02-19T16:01:00Z">
              <w:rPr>
                <w:rFonts w:ascii="Times New Roman" w:hAnsi="Times New Roman"/>
                <w:b/>
                <w:bCs/>
                <w:sz w:val="13"/>
                <w:szCs w:val="13"/>
              </w:rPr>
            </w:rPrChange>
          </w:rPr>
          <w:tab/>
        </w:r>
        <w:r w:rsidRPr="005E5878">
          <w:rPr>
            <w:rFonts w:ascii="Times New Roman" w:hAnsi="Times New Roman"/>
            <w:bCs/>
            <w:sz w:val="13"/>
            <w:szCs w:val="13"/>
            <w:rPrChange w:id="1130" w:author="Syafiq Khairil Affandi" w:date="2021-02-19T16:01:00Z">
              <w:rPr>
                <w:rFonts w:ascii="Times New Roman" w:hAnsi="Times New Roman"/>
                <w:b/>
                <w:bCs/>
                <w:sz w:val="13"/>
                <w:szCs w:val="13"/>
              </w:rPr>
            </w:rPrChange>
          </w:rPr>
          <w:tab/>
          <w:t>:</w:t>
        </w:r>
      </w:ins>
    </w:p>
    <w:p w:rsidR="005E5878" w:rsidRPr="005E5878" w:rsidRDefault="005E5878" w:rsidP="00160092">
      <w:pPr>
        <w:pStyle w:val="ListParagraph"/>
        <w:widowControl w:val="0"/>
        <w:tabs>
          <w:tab w:val="left" w:pos="340"/>
        </w:tabs>
        <w:autoSpaceDE w:val="0"/>
        <w:autoSpaceDN w:val="0"/>
        <w:adjustRightInd w:val="0"/>
        <w:spacing w:line="239" w:lineRule="auto"/>
        <w:ind w:left="340"/>
        <w:rPr>
          <w:ins w:id="1131" w:author="Syafiq Khairil Affandi" w:date="2021-02-19T16:01:00Z"/>
          <w:rFonts w:ascii="Times New Roman" w:hAnsi="Times New Roman"/>
          <w:bCs/>
          <w:sz w:val="13"/>
          <w:szCs w:val="13"/>
          <w:rPrChange w:id="1132" w:author="Syafiq Khairil Affandi" w:date="2021-02-19T16:01:00Z">
            <w:rPr>
              <w:ins w:id="1133" w:author="Syafiq Khairil Affandi" w:date="2021-02-19T16:01:00Z"/>
              <w:rFonts w:ascii="Times New Roman" w:hAnsi="Times New Roman"/>
              <w:b/>
              <w:bCs/>
              <w:sz w:val="13"/>
              <w:szCs w:val="13"/>
            </w:rPr>
          </w:rPrChange>
        </w:rPr>
      </w:pPr>
    </w:p>
    <w:p w:rsidR="005E5878" w:rsidRPr="005E5878" w:rsidRDefault="005E5878" w:rsidP="00160092">
      <w:pPr>
        <w:pStyle w:val="ListParagraph"/>
        <w:widowControl w:val="0"/>
        <w:tabs>
          <w:tab w:val="left" w:pos="340"/>
        </w:tabs>
        <w:autoSpaceDE w:val="0"/>
        <w:autoSpaceDN w:val="0"/>
        <w:adjustRightInd w:val="0"/>
        <w:spacing w:line="239" w:lineRule="auto"/>
        <w:ind w:left="340"/>
        <w:rPr>
          <w:ins w:id="1134" w:author="Syafiq Khairil Affandi" w:date="2021-02-19T15:55:00Z"/>
          <w:rFonts w:ascii="Times New Roman" w:hAnsi="Times New Roman"/>
          <w:bCs/>
          <w:sz w:val="13"/>
          <w:szCs w:val="13"/>
          <w:rPrChange w:id="1135" w:author="Syafiq Khairil Affandi" w:date="2021-02-19T16:01:00Z">
            <w:rPr>
              <w:ins w:id="1136" w:author="Syafiq Khairil Affandi" w:date="2021-02-19T15:55:00Z"/>
              <w:rFonts w:ascii="Times New Roman" w:hAnsi="Times New Roman"/>
              <w:b/>
              <w:bCs/>
              <w:sz w:val="13"/>
              <w:szCs w:val="13"/>
            </w:rPr>
          </w:rPrChange>
        </w:rPr>
      </w:pPr>
      <w:ins w:id="1137" w:author="Syafiq Khairil Affandi" w:date="2021-02-19T15:55:00Z">
        <w:r w:rsidRPr="005E5878">
          <w:rPr>
            <w:rFonts w:ascii="Times New Roman" w:hAnsi="Times New Roman"/>
            <w:bCs/>
            <w:sz w:val="13"/>
            <w:szCs w:val="13"/>
            <w:rPrChange w:id="1138" w:author="Syafiq Khairil Affandi" w:date="2021-02-19T16:01:00Z">
              <w:rPr>
                <w:rFonts w:ascii="Times New Roman" w:hAnsi="Times New Roman"/>
                <w:b/>
                <w:bCs/>
                <w:sz w:val="13"/>
                <w:szCs w:val="13"/>
              </w:rPr>
            </w:rPrChange>
          </w:rPr>
          <w:t>Company Registration No</w:t>
        </w:r>
      </w:ins>
      <w:ins w:id="1139" w:author="Syafiq Khairil Affandi" w:date="2021-02-19T15:56:00Z">
        <w:r w:rsidRPr="005E5878">
          <w:rPr>
            <w:rFonts w:ascii="Times New Roman" w:hAnsi="Times New Roman"/>
            <w:bCs/>
            <w:sz w:val="13"/>
            <w:szCs w:val="13"/>
            <w:rPrChange w:id="1140" w:author="Syafiq Khairil Affandi" w:date="2021-02-19T16:01:00Z">
              <w:rPr>
                <w:rFonts w:ascii="Times New Roman" w:hAnsi="Times New Roman"/>
                <w:b/>
                <w:bCs/>
                <w:sz w:val="13"/>
                <w:szCs w:val="13"/>
              </w:rPr>
            </w:rPrChange>
          </w:rPr>
          <w:tab/>
          <w:t>:</w:t>
        </w:r>
      </w:ins>
    </w:p>
    <w:p w:rsidR="005E5878" w:rsidRDefault="005E5878" w:rsidP="00160092">
      <w:pPr>
        <w:pStyle w:val="ListParagraph"/>
        <w:widowControl w:val="0"/>
        <w:tabs>
          <w:tab w:val="left" w:pos="340"/>
        </w:tabs>
        <w:autoSpaceDE w:val="0"/>
        <w:autoSpaceDN w:val="0"/>
        <w:adjustRightInd w:val="0"/>
        <w:spacing w:line="239" w:lineRule="auto"/>
        <w:ind w:left="340"/>
        <w:rPr>
          <w:ins w:id="1141" w:author="Syafiq Khairil Affandi" w:date="2021-02-19T15:55:00Z"/>
          <w:rFonts w:ascii="Times New Roman" w:hAnsi="Times New Roman"/>
          <w:b/>
          <w:bCs/>
          <w:sz w:val="13"/>
          <w:szCs w:val="13"/>
        </w:rPr>
      </w:pPr>
    </w:p>
    <w:p w:rsidR="005E5878" w:rsidRPr="005E5878" w:rsidRDefault="005E5878">
      <w:pPr>
        <w:widowControl w:val="0"/>
        <w:tabs>
          <w:tab w:val="left" w:pos="340"/>
        </w:tabs>
        <w:autoSpaceDE w:val="0"/>
        <w:autoSpaceDN w:val="0"/>
        <w:adjustRightInd w:val="0"/>
        <w:spacing w:line="239" w:lineRule="auto"/>
        <w:rPr>
          <w:ins w:id="1142" w:author="Syafiq Khairil Affandi" w:date="2021-02-19T15:56:00Z"/>
          <w:rFonts w:ascii="Times New Roman" w:hAnsi="Times New Roman"/>
          <w:b/>
          <w:bCs/>
          <w:sz w:val="13"/>
          <w:szCs w:val="13"/>
          <w:rPrChange w:id="1143" w:author="Syafiq Khairil Affandi" w:date="2021-02-19T16:01:00Z">
            <w:rPr>
              <w:ins w:id="1144" w:author="Syafiq Khairil Affandi" w:date="2021-02-19T15:56:00Z"/>
            </w:rPr>
          </w:rPrChange>
        </w:rPr>
        <w:pPrChange w:id="1145" w:author="Syafiq Khairil Affandi" w:date="2021-02-19T16:01:00Z">
          <w:pPr>
            <w:pStyle w:val="ListParagraph"/>
            <w:widowControl w:val="0"/>
            <w:tabs>
              <w:tab w:val="left" w:pos="340"/>
            </w:tabs>
            <w:autoSpaceDE w:val="0"/>
            <w:autoSpaceDN w:val="0"/>
            <w:adjustRightInd w:val="0"/>
            <w:spacing w:line="239" w:lineRule="auto"/>
            <w:ind w:left="340"/>
          </w:pPr>
        </w:pPrChange>
      </w:pPr>
    </w:p>
    <w:p w:rsidR="005E5878" w:rsidRPr="005E5878" w:rsidRDefault="005E5878" w:rsidP="00160092">
      <w:pPr>
        <w:pStyle w:val="ListParagraph"/>
        <w:widowControl w:val="0"/>
        <w:tabs>
          <w:tab w:val="left" w:pos="340"/>
        </w:tabs>
        <w:autoSpaceDE w:val="0"/>
        <w:autoSpaceDN w:val="0"/>
        <w:adjustRightInd w:val="0"/>
        <w:spacing w:line="239" w:lineRule="auto"/>
        <w:ind w:left="340"/>
        <w:rPr>
          <w:ins w:id="1146" w:author="Syafiq Khairil Affandi" w:date="2021-02-19T15:55:00Z"/>
          <w:rFonts w:ascii="Times New Roman" w:hAnsi="Times New Roman"/>
          <w:bCs/>
          <w:sz w:val="13"/>
          <w:szCs w:val="13"/>
          <w:rPrChange w:id="1147" w:author="Syafiq Khairil Affandi" w:date="2021-02-19T16:01:00Z">
            <w:rPr>
              <w:ins w:id="1148" w:author="Syafiq Khairil Affandi" w:date="2021-02-19T15:55:00Z"/>
              <w:rFonts w:ascii="Times New Roman" w:hAnsi="Times New Roman"/>
              <w:b/>
              <w:bCs/>
              <w:sz w:val="13"/>
              <w:szCs w:val="13"/>
            </w:rPr>
          </w:rPrChange>
        </w:rPr>
      </w:pPr>
      <w:ins w:id="1149" w:author="Syafiq Khairil Affandi" w:date="2021-02-19T15:55:00Z">
        <w:r w:rsidRPr="005E5878">
          <w:rPr>
            <w:rFonts w:ascii="Times New Roman" w:hAnsi="Times New Roman"/>
            <w:bCs/>
            <w:sz w:val="13"/>
            <w:szCs w:val="13"/>
            <w:rPrChange w:id="1150" w:author="Syafiq Khairil Affandi" w:date="2021-02-19T16:01:00Z">
              <w:rPr>
                <w:rFonts w:ascii="Times New Roman" w:hAnsi="Times New Roman"/>
                <w:b/>
                <w:bCs/>
                <w:sz w:val="13"/>
                <w:szCs w:val="13"/>
              </w:rPr>
            </w:rPrChange>
          </w:rPr>
          <w:t>________________________________</w:t>
        </w:r>
      </w:ins>
    </w:p>
    <w:p w:rsidR="005E5878" w:rsidRPr="005E5878" w:rsidRDefault="005E5878" w:rsidP="00160092">
      <w:pPr>
        <w:pStyle w:val="ListParagraph"/>
        <w:widowControl w:val="0"/>
        <w:tabs>
          <w:tab w:val="left" w:pos="340"/>
        </w:tabs>
        <w:autoSpaceDE w:val="0"/>
        <w:autoSpaceDN w:val="0"/>
        <w:adjustRightInd w:val="0"/>
        <w:spacing w:line="239" w:lineRule="auto"/>
        <w:ind w:left="340"/>
        <w:rPr>
          <w:ins w:id="1151" w:author="Syafiq Khairil Affandi" w:date="2021-02-19T15:56:00Z"/>
          <w:rFonts w:ascii="Times New Roman" w:hAnsi="Times New Roman"/>
          <w:bCs/>
          <w:sz w:val="13"/>
          <w:szCs w:val="13"/>
          <w:rPrChange w:id="1152" w:author="Syafiq Khairil Affandi" w:date="2021-02-19T16:01:00Z">
            <w:rPr>
              <w:ins w:id="1153" w:author="Syafiq Khairil Affandi" w:date="2021-02-19T15:56:00Z"/>
              <w:rFonts w:ascii="Times New Roman" w:hAnsi="Times New Roman"/>
              <w:b/>
              <w:bCs/>
              <w:sz w:val="13"/>
              <w:szCs w:val="13"/>
            </w:rPr>
          </w:rPrChange>
        </w:rPr>
      </w:pPr>
    </w:p>
    <w:p w:rsidR="005E5878" w:rsidRPr="005E5878" w:rsidRDefault="005E5878" w:rsidP="00160092">
      <w:pPr>
        <w:pStyle w:val="ListParagraph"/>
        <w:widowControl w:val="0"/>
        <w:tabs>
          <w:tab w:val="left" w:pos="340"/>
        </w:tabs>
        <w:autoSpaceDE w:val="0"/>
        <w:autoSpaceDN w:val="0"/>
        <w:adjustRightInd w:val="0"/>
        <w:spacing w:line="239" w:lineRule="auto"/>
        <w:ind w:left="340"/>
        <w:rPr>
          <w:ins w:id="1154" w:author="Syafiq Khairil Affandi" w:date="2021-02-19T15:55:00Z"/>
          <w:rFonts w:ascii="Times New Roman" w:hAnsi="Times New Roman"/>
          <w:bCs/>
          <w:sz w:val="13"/>
          <w:szCs w:val="13"/>
          <w:rPrChange w:id="1155" w:author="Syafiq Khairil Affandi" w:date="2021-02-19T16:01:00Z">
            <w:rPr>
              <w:ins w:id="1156" w:author="Syafiq Khairil Affandi" w:date="2021-02-19T15:55:00Z"/>
              <w:rFonts w:ascii="Times New Roman" w:hAnsi="Times New Roman"/>
              <w:b/>
              <w:bCs/>
              <w:sz w:val="13"/>
              <w:szCs w:val="13"/>
            </w:rPr>
          </w:rPrChange>
        </w:rPr>
      </w:pPr>
      <w:ins w:id="1157" w:author="Syafiq Khairil Affandi" w:date="2021-02-19T15:55:00Z">
        <w:r w:rsidRPr="005E5878">
          <w:rPr>
            <w:rFonts w:ascii="Times New Roman" w:hAnsi="Times New Roman"/>
            <w:bCs/>
            <w:sz w:val="13"/>
            <w:szCs w:val="13"/>
            <w:rPrChange w:id="1158" w:author="Syafiq Khairil Affandi" w:date="2021-02-19T16:01:00Z">
              <w:rPr>
                <w:rFonts w:ascii="Times New Roman" w:hAnsi="Times New Roman"/>
                <w:b/>
                <w:bCs/>
                <w:sz w:val="13"/>
                <w:szCs w:val="13"/>
              </w:rPr>
            </w:rPrChange>
          </w:rPr>
          <w:t>Name</w:t>
        </w:r>
      </w:ins>
      <w:ins w:id="1159" w:author="Syafiq Khairil Affandi" w:date="2021-02-19T15:56:00Z">
        <w:r w:rsidRPr="005E5878">
          <w:rPr>
            <w:rFonts w:ascii="Times New Roman" w:hAnsi="Times New Roman"/>
            <w:bCs/>
            <w:sz w:val="13"/>
            <w:szCs w:val="13"/>
            <w:rPrChange w:id="1160" w:author="Syafiq Khairil Affandi" w:date="2021-02-19T16:01:00Z">
              <w:rPr>
                <w:rFonts w:ascii="Times New Roman" w:hAnsi="Times New Roman"/>
                <w:b/>
                <w:bCs/>
                <w:sz w:val="13"/>
                <w:szCs w:val="13"/>
              </w:rPr>
            </w:rPrChange>
          </w:rPr>
          <w:tab/>
          <w:t>:</w:t>
        </w:r>
      </w:ins>
    </w:p>
    <w:p w:rsidR="005E5878" w:rsidRPr="005E5878" w:rsidRDefault="005E5878" w:rsidP="00160092">
      <w:pPr>
        <w:pStyle w:val="ListParagraph"/>
        <w:widowControl w:val="0"/>
        <w:tabs>
          <w:tab w:val="left" w:pos="340"/>
        </w:tabs>
        <w:autoSpaceDE w:val="0"/>
        <w:autoSpaceDN w:val="0"/>
        <w:adjustRightInd w:val="0"/>
        <w:spacing w:line="239" w:lineRule="auto"/>
        <w:ind w:left="340"/>
        <w:rPr>
          <w:ins w:id="1161" w:author="Syafiq Khairil Affandi" w:date="2021-02-19T15:55:00Z"/>
          <w:rFonts w:ascii="Times New Roman" w:hAnsi="Times New Roman"/>
          <w:bCs/>
          <w:sz w:val="13"/>
          <w:szCs w:val="13"/>
          <w:rPrChange w:id="1162" w:author="Syafiq Khairil Affandi" w:date="2021-02-19T16:01:00Z">
            <w:rPr>
              <w:ins w:id="1163" w:author="Syafiq Khairil Affandi" w:date="2021-02-19T15:55:00Z"/>
              <w:rFonts w:ascii="Times New Roman" w:hAnsi="Times New Roman"/>
              <w:b/>
              <w:bCs/>
              <w:sz w:val="13"/>
              <w:szCs w:val="13"/>
            </w:rPr>
          </w:rPrChange>
        </w:rPr>
      </w:pPr>
      <w:ins w:id="1164" w:author="Syafiq Khairil Affandi" w:date="2021-02-19T15:55:00Z">
        <w:r w:rsidRPr="005E5878">
          <w:rPr>
            <w:rFonts w:ascii="Times New Roman" w:hAnsi="Times New Roman"/>
            <w:bCs/>
            <w:sz w:val="13"/>
            <w:szCs w:val="13"/>
            <w:rPrChange w:id="1165" w:author="Syafiq Khairil Affandi" w:date="2021-02-19T16:01:00Z">
              <w:rPr>
                <w:rFonts w:ascii="Times New Roman" w:hAnsi="Times New Roman"/>
                <w:b/>
                <w:bCs/>
                <w:sz w:val="13"/>
                <w:szCs w:val="13"/>
              </w:rPr>
            </w:rPrChange>
          </w:rPr>
          <w:t>Position</w:t>
        </w:r>
      </w:ins>
      <w:ins w:id="1166" w:author="Syafiq Khairil Affandi" w:date="2021-02-19T15:56:00Z">
        <w:r w:rsidRPr="005E5878">
          <w:rPr>
            <w:rFonts w:ascii="Times New Roman" w:hAnsi="Times New Roman"/>
            <w:bCs/>
            <w:sz w:val="13"/>
            <w:szCs w:val="13"/>
            <w:rPrChange w:id="1167" w:author="Syafiq Khairil Affandi" w:date="2021-02-19T16:01:00Z">
              <w:rPr>
                <w:rFonts w:ascii="Times New Roman" w:hAnsi="Times New Roman"/>
                <w:b/>
                <w:bCs/>
                <w:sz w:val="13"/>
                <w:szCs w:val="13"/>
              </w:rPr>
            </w:rPrChange>
          </w:rPr>
          <w:t>:</w:t>
        </w:r>
      </w:ins>
    </w:p>
    <w:p w:rsidR="005E5878" w:rsidRPr="005E5878" w:rsidRDefault="005E5878" w:rsidP="00160092">
      <w:pPr>
        <w:pStyle w:val="ListParagraph"/>
        <w:widowControl w:val="0"/>
        <w:tabs>
          <w:tab w:val="left" w:pos="340"/>
        </w:tabs>
        <w:autoSpaceDE w:val="0"/>
        <w:autoSpaceDN w:val="0"/>
        <w:adjustRightInd w:val="0"/>
        <w:spacing w:line="239" w:lineRule="auto"/>
        <w:ind w:left="340"/>
        <w:rPr>
          <w:ins w:id="1168" w:author="Syafiq Khairil Affandi" w:date="2021-02-19T15:55:00Z"/>
          <w:rFonts w:ascii="Times New Roman" w:hAnsi="Times New Roman"/>
          <w:bCs/>
          <w:sz w:val="13"/>
          <w:szCs w:val="13"/>
          <w:rPrChange w:id="1169" w:author="Syafiq Khairil Affandi" w:date="2021-02-19T16:01:00Z">
            <w:rPr>
              <w:ins w:id="1170" w:author="Syafiq Khairil Affandi" w:date="2021-02-19T15:55:00Z"/>
              <w:rFonts w:ascii="Times New Roman" w:hAnsi="Times New Roman"/>
              <w:b/>
              <w:bCs/>
              <w:sz w:val="13"/>
              <w:szCs w:val="13"/>
            </w:rPr>
          </w:rPrChange>
        </w:rPr>
      </w:pPr>
      <w:ins w:id="1171" w:author="Syafiq Khairil Affandi" w:date="2021-02-19T15:55:00Z">
        <w:r w:rsidRPr="005E5878">
          <w:rPr>
            <w:rFonts w:ascii="Times New Roman" w:hAnsi="Times New Roman"/>
            <w:bCs/>
            <w:sz w:val="13"/>
            <w:szCs w:val="13"/>
            <w:rPrChange w:id="1172" w:author="Syafiq Khairil Affandi" w:date="2021-02-19T16:01:00Z">
              <w:rPr>
                <w:rFonts w:ascii="Times New Roman" w:hAnsi="Times New Roman"/>
                <w:b/>
                <w:bCs/>
                <w:sz w:val="13"/>
                <w:szCs w:val="13"/>
              </w:rPr>
            </w:rPrChange>
          </w:rPr>
          <w:t>Date</w:t>
        </w:r>
      </w:ins>
      <w:ins w:id="1173" w:author="Syafiq Khairil Affandi" w:date="2021-02-19T15:56:00Z">
        <w:r w:rsidRPr="005E5878">
          <w:rPr>
            <w:rFonts w:ascii="Times New Roman" w:hAnsi="Times New Roman"/>
            <w:bCs/>
            <w:sz w:val="13"/>
            <w:szCs w:val="13"/>
            <w:rPrChange w:id="1174" w:author="Syafiq Khairil Affandi" w:date="2021-02-19T16:01:00Z">
              <w:rPr>
                <w:rFonts w:ascii="Times New Roman" w:hAnsi="Times New Roman"/>
                <w:b/>
                <w:bCs/>
                <w:sz w:val="13"/>
                <w:szCs w:val="13"/>
              </w:rPr>
            </w:rPrChange>
          </w:rPr>
          <w:t>:</w:t>
        </w:r>
      </w:ins>
    </w:p>
    <w:p w:rsidR="004B476A" w:rsidRDefault="005E5878" w:rsidP="00160092">
      <w:pPr>
        <w:pStyle w:val="ListParagraph"/>
        <w:widowControl w:val="0"/>
        <w:tabs>
          <w:tab w:val="left" w:pos="340"/>
        </w:tabs>
        <w:autoSpaceDE w:val="0"/>
        <w:autoSpaceDN w:val="0"/>
        <w:adjustRightInd w:val="0"/>
        <w:spacing w:line="239" w:lineRule="auto"/>
        <w:ind w:left="340"/>
        <w:rPr>
          <w:rFonts w:ascii="Times New Roman" w:hAnsi="Times New Roman"/>
          <w:b/>
          <w:bCs/>
          <w:sz w:val="13"/>
          <w:szCs w:val="13"/>
        </w:rPr>
      </w:pPr>
      <w:ins w:id="1175" w:author="Syafiq Khairil Affandi" w:date="2021-02-19T15:55:00Z">
        <w:r w:rsidRPr="005E5878">
          <w:rPr>
            <w:rFonts w:ascii="Times New Roman" w:hAnsi="Times New Roman"/>
            <w:bCs/>
            <w:sz w:val="13"/>
            <w:szCs w:val="13"/>
            <w:rPrChange w:id="1176" w:author="Syafiq Khairil Affandi" w:date="2021-02-19T16:01:00Z">
              <w:rPr>
                <w:rFonts w:ascii="Times New Roman" w:hAnsi="Times New Roman"/>
                <w:b/>
                <w:bCs/>
                <w:sz w:val="13"/>
                <w:szCs w:val="13"/>
              </w:rPr>
            </w:rPrChange>
          </w:rPr>
          <w:t>Company Stamp</w:t>
        </w:r>
      </w:ins>
      <w:ins w:id="1177" w:author="Syafiq Khairil Affandi" w:date="2021-02-19T15:54:00Z">
        <w:r>
          <w:rPr>
            <w:rFonts w:ascii="Times New Roman" w:hAnsi="Times New Roman"/>
            <w:b/>
            <w:bCs/>
            <w:sz w:val="13"/>
            <w:szCs w:val="13"/>
          </w:rPr>
          <w:tab/>
        </w:r>
      </w:ins>
    </w:p>
    <w:p w:rsidR="000B34F7" w:rsidRDefault="000B34F7" w:rsidP="00160092">
      <w:pPr>
        <w:pStyle w:val="ListParagraph"/>
        <w:widowControl w:val="0"/>
        <w:tabs>
          <w:tab w:val="left" w:pos="340"/>
        </w:tabs>
        <w:autoSpaceDE w:val="0"/>
        <w:autoSpaceDN w:val="0"/>
        <w:adjustRightInd w:val="0"/>
        <w:spacing w:line="239" w:lineRule="auto"/>
        <w:ind w:left="340"/>
        <w:rPr>
          <w:rFonts w:ascii="Times New Roman" w:hAnsi="Times New Roman"/>
          <w:b/>
          <w:bCs/>
          <w:sz w:val="13"/>
          <w:szCs w:val="13"/>
        </w:rPr>
      </w:pPr>
    </w:p>
    <w:p w:rsidR="000B34F7" w:rsidRDefault="000B34F7" w:rsidP="00160092">
      <w:pPr>
        <w:pStyle w:val="ListParagraph"/>
        <w:widowControl w:val="0"/>
        <w:tabs>
          <w:tab w:val="left" w:pos="340"/>
        </w:tabs>
        <w:autoSpaceDE w:val="0"/>
        <w:autoSpaceDN w:val="0"/>
        <w:adjustRightInd w:val="0"/>
        <w:spacing w:line="239" w:lineRule="auto"/>
        <w:ind w:left="340"/>
        <w:rPr>
          <w:rFonts w:ascii="Times New Roman" w:hAnsi="Times New Roman"/>
          <w:b/>
          <w:bCs/>
          <w:sz w:val="13"/>
          <w:szCs w:val="13"/>
        </w:rPr>
      </w:pPr>
    </w:p>
    <w:p w:rsidR="005E5878" w:rsidRDefault="005E5878">
      <w:pPr>
        <w:widowControl w:val="0"/>
        <w:overflowPunct w:val="0"/>
        <w:autoSpaceDE w:val="0"/>
        <w:autoSpaceDN w:val="0"/>
        <w:adjustRightInd w:val="0"/>
        <w:spacing w:line="236" w:lineRule="auto"/>
        <w:ind w:firstLine="340"/>
        <w:jc w:val="both"/>
        <w:rPr>
          <w:ins w:id="1178" w:author="Syafiq Khairil Affandi" w:date="2021-02-19T16:24:00Z"/>
          <w:rFonts w:ascii="Times New Roman" w:hAnsi="Times New Roman"/>
          <w:b/>
          <w:bCs/>
          <w:sz w:val="13"/>
          <w:szCs w:val="13"/>
        </w:rPr>
        <w:pPrChange w:id="1179" w:author="Syafiq Khairil Affandi" w:date="2021-02-19T16:24:00Z">
          <w:pPr>
            <w:widowControl w:val="0"/>
            <w:tabs>
              <w:tab w:val="left" w:pos="340"/>
            </w:tabs>
            <w:autoSpaceDE w:val="0"/>
            <w:autoSpaceDN w:val="0"/>
            <w:adjustRightInd w:val="0"/>
            <w:spacing w:line="239" w:lineRule="auto"/>
          </w:pPr>
        </w:pPrChange>
      </w:pPr>
      <w:ins w:id="1180" w:author="Syafiq Khairil Affandi" w:date="2021-02-19T16:24:00Z">
        <w:r>
          <w:rPr>
            <w:rFonts w:ascii="Times New Roman" w:hAnsi="Times New Roman"/>
            <w:b/>
            <w:bCs/>
            <w:sz w:val="13"/>
            <w:szCs w:val="13"/>
          </w:rPr>
          <w:t>Witnessed by</w:t>
        </w:r>
      </w:ins>
    </w:p>
    <w:p w:rsidR="005E5878" w:rsidRPr="00282D1F" w:rsidRDefault="005E5878">
      <w:pPr>
        <w:widowControl w:val="0"/>
        <w:overflowPunct w:val="0"/>
        <w:autoSpaceDE w:val="0"/>
        <w:autoSpaceDN w:val="0"/>
        <w:adjustRightInd w:val="0"/>
        <w:spacing w:line="236" w:lineRule="auto"/>
        <w:ind w:firstLine="340"/>
        <w:jc w:val="both"/>
        <w:rPr>
          <w:ins w:id="1181" w:author="Syafiq Khairil Affandi" w:date="2021-02-19T16:24:00Z"/>
          <w:rFonts w:ascii="Times New Roman" w:hAnsi="Times New Roman"/>
          <w:b/>
          <w:bCs/>
          <w:sz w:val="13"/>
          <w:szCs w:val="13"/>
        </w:rPr>
        <w:pPrChange w:id="1182" w:author="Syafiq Khairil Affandi" w:date="2021-02-19T16:24:00Z">
          <w:pPr>
            <w:widowControl w:val="0"/>
            <w:tabs>
              <w:tab w:val="left" w:pos="340"/>
            </w:tabs>
            <w:autoSpaceDE w:val="0"/>
            <w:autoSpaceDN w:val="0"/>
            <w:adjustRightInd w:val="0"/>
            <w:spacing w:line="239" w:lineRule="auto"/>
          </w:pPr>
        </w:pPrChange>
      </w:pPr>
    </w:p>
    <w:p w:rsidR="005E5878" w:rsidRPr="00282D1F" w:rsidRDefault="005E5878" w:rsidP="005E5878">
      <w:pPr>
        <w:pStyle w:val="ListParagraph"/>
        <w:widowControl w:val="0"/>
        <w:tabs>
          <w:tab w:val="left" w:pos="340"/>
        </w:tabs>
        <w:autoSpaceDE w:val="0"/>
        <w:autoSpaceDN w:val="0"/>
        <w:adjustRightInd w:val="0"/>
        <w:spacing w:line="239" w:lineRule="auto"/>
        <w:ind w:left="340"/>
        <w:rPr>
          <w:ins w:id="1183" w:author="Syafiq Khairil Affandi" w:date="2021-02-19T16:24:00Z"/>
          <w:rFonts w:ascii="Times New Roman" w:hAnsi="Times New Roman"/>
          <w:bCs/>
          <w:sz w:val="13"/>
          <w:szCs w:val="13"/>
        </w:rPr>
      </w:pPr>
      <w:ins w:id="1184" w:author="Syafiq Khairil Affandi" w:date="2021-02-19T16:24:00Z">
        <w:r w:rsidRPr="00282D1F">
          <w:rPr>
            <w:rFonts w:ascii="Times New Roman" w:hAnsi="Times New Roman"/>
            <w:bCs/>
            <w:sz w:val="13"/>
            <w:szCs w:val="13"/>
          </w:rPr>
          <w:t>________________________________</w:t>
        </w:r>
      </w:ins>
    </w:p>
    <w:p w:rsidR="005E5878" w:rsidRPr="00282D1F" w:rsidRDefault="005E5878" w:rsidP="005E5878">
      <w:pPr>
        <w:pStyle w:val="ListParagraph"/>
        <w:widowControl w:val="0"/>
        <w:tabs>
          <w:tab w:val="left" w:pos="340"/>
        </w:tabs>
        <w:autoSpaceDE w:val="0"/>
        <w:autoSpaceDN w:val="0"/>
        <w:adjustRightInd w:val="0"/>
        <w:spacing w:line="239" w:lineRule="auto"/>
        <w:ind w:left="340"/>
        <w:rPr>
          <w:ins w:id="1185" w:author="Syafiq Khairil Affandi" w:date="2021-02-19T16:24:00Z"/>
          <w:rFonts w:ascii="Times New Roman" w:hAnsi="Times New Roman"/>
          <w:bCs/>
          <w:sz w:val="13"/>
          <w:szCs w:val="13"/>
        </w:rPr>
      </w:pPr>
    </w:p>
    <w:p w:rsidR="005E5878" w:rsidRPr="00282D1F" w:rsidRDefault="005E5878" w:rsidP="005E5878">
      <w:pPr>
        <w:pStyle w:val="ListParagraph"/>
        <w:widowControl w:val="0"/>
        <w:tabs>
          <w:tab w:val="left" w:pos="340"/>
        </w:tabs>
        <w:autoSpaceDE w:val="0"/>
        <w:autoSpaceDN w:val="0"/>
        <w:adjustRightInd w:val="0"/>
        <w:spacing w:line="239" w:lineRule="auto"/>
        <w:ind w:left="340"/>
        <w:rPr>
          <w:ins w:id="1186" w:author="Syafiq Khairil Affandi" w:date="2021-02-19T16:24:00Z"/>
          <w:rFonts w:ascii="Times New Roman" w:hAnsi="Times New Roman"/>
          <w:bCs/>
          <w:sz w:val="13"/>
          <w:szCs w:val="13"/>
        </w:rPr>
      </w:pPr>
      <w:ins w:id="1187" w:author="Syafiq Khairil Affandi" w:date="2021-02-19T16:24:00Z">
        <w:r w:rsidRPr="00282D1F">
          <w:rPr>
            <w:rFonts w:ascii="Times New Roman" w:hAnsi="Times New Roman"/>
            <w:bCs/>
            <w:sz w:val="13"/>
            <w:szCs w:val="13"/>
          </w:rPr>
          <w:t>Name</w:t>
        </w:r>
        <w:r w:rsidRPr="00282D1F">
          <w:rPr>
            <w:rFonts w:ascii="Times New Roman" w:hAnsi="Times New Roman"/>
            <w:bCs/>
            <w:sz w:val="13"/>
            <w:szCs w:val="13"/>
          </w:rPr>
          <w:tab/>
          <w:t>:</w:t>
        </w:r>
      </w:ins>
    </w:p>
    <w:p w:rsidR="005E5878" w:rsidRPr="00282D1F" w:rsidRDefault="005E5878" w:rsidP="005E5878">
      <w:pPr>
        <w:pStyle w:val="ListParagraph"/>
        <w:widowControl w:val="0"/>
        <w:tabs>
          <w:tab w:val="left" w:pos="340"/>
        </w:tabs>
        <w:autoSpaceDE w:val="0"/>
        <w:autoSpaceDN w:val="0"/>
        <w:adjustRightInd w:val="0"/>
        <w:spacing w:line="239" w:lineRule="auto"/>
        <w:ind w:left="340"/>
        <w:rPr>
          <w:ins w:id="1188" w:author="Syafiq Khairil Affandi" w:date="2021-02-19T16:24:00Z"/>
          <w:rFonts w:ascii="Times New Roman" w:hAnsi="Times New Roman"/>
          <w:bCs/>
          <w:sz w:val="13"/>
          <w:szCs w:val="13"/>
        </w:rPr>
      </w:pPr>
      <w:ins w:id="1189" w:author="Syafiq Khairil Affandi" w:date="2021-02-19T16:24:00Z">
        <w:r w:rsidRPr="00282D1F">
          <w:rPr>
            <w:rFonts w:ascii="Times New Roman" w:hAnsi="Times New Roman"/>
            <w:bCs/>
            <w:sz w:val="13"/>
            <w:szCs w:val="13"/>
          </w:rPr>
          <w:t>Position:</w:t>
        </w:r>
      </w:ins>
    </w:p>
    <w:p w:rsidR="005E5878" w:rsidRPr="00282D1F" w:rsidRDefault="005E5878" w:rsidP="005E5878">
      <w:pPr>
        <w:pStyle w:val="ListParagraph"/>
        <w:widowControl w:val="0"/>
        <w:tabs>
          <w:tab w:val="left" w:pos="340"/>
        </w:tabs>
        <w:autoSpaceDE w:val="0"/>
        <w:autoSpaceDN w:val="0"/>
        <w:adjustRightInd w:val="0"/>
        <w:spacing w:line="239" w:lineRule="auto"/>
        <w:ind w:left="340"/>
        <w:rPr>
          <w:ins w:id="1190" w:author="Syafiq Khairil Affandi" w:date="2021-02-19T16:24:00Z"/>
          <w:rFonts w:ascii="Times New Roman" w:hAnsi="Times New Roman"/>
          <w:bCs/>
          <w:sz w:val="13"/>
          <w:szCs w:val="13"/>
        </w:rPr>
      </w:pPr>
      <w:ins w:id="1191" w:author="Syafiq Khairil Affandi" w:date="2021-02-19T16:24:00Z">
        <w:r w:rsidRPr="00282D1F">
          <w:rPr>
            <w:rFonts w:ascii="Times New Roman" w:hAnsi="Times New Roman"/>
            <w:bCs/>
            <w:sz w:val="13"/>
            <w:szCs w:val="13"/>
          </w:rPr>
          <w:t>Date:</w:t>
        </w:r>
      </w:ins>
    </w:p>
    <w:p w:rsidR="005E5878" w:rsidDel="00100A12" w:rsidRDefault="005E5878" w:rsidP="005E5878">
      <w:pPr>
        <w:pStyle w:val="ListParagraph"/>
        <w:widowControl w:val="0"/>
        <w:tabs>
          <w:tab w:val="left" w:pos="340"/>
        </w:tabs>
        <w:autoSpaceDE w:val="0"/>
        <w:autoSpaceDN w:val="0"/>
        <w:adjustRightInd w:val="0"/>
        <w:spacing w:line="239" w:lineRule="auto"/>
        <w:ind w:left="340"/>
        <w:rPr>
          <w:ins w:id="1192" w:author="Syafiq Khairil Affandi" w:date="2021-02-19T16:24:00Z"/>
          <w:del w:id="1193" w:author="Syafiq Khairil Affandi [2]" w:date="2021-05-02T12:58:00Z"/>
          <w:rFonts w:ascii="Times New Roman" w:hAnsi="Times New Roman"/>
          <w:b/>
          <w:bCs/>
          <w:sz w:val="13"/>
          <w:szCs w:val="13"/>
        </w:rPr>
      </w:pPr>
      <w:ins w:id="1194" w:author="Syafiq Khairil Affandi" w:date="2021-02-19T16:24:00Z">
        <w:r w:rsidRPr="00282D1F">
          <w:rPr>
            <w:rFonts w:ascii="Times New Roman" w:hAnsi="Times New Roman"/>
            <w:bCs/>
            <w:sz w:val="13"/>
            <w:szCs w:val="13"/>
          </w:rPr>
          <w:t>Company Stamp</w:t>
        </w:r>
        <w:r>
          <w:rPr>
            <w:rFonts w:ascii="Times New Roman" w:hAnsi="Times New Roman"/>
            <w:b/>
            <w:bCs/>
            <w:sz w:val="13"/>
            <w:szCs w:val="13"/>
          </w:rPr>
          <w:tab/>
        </w:r>
      </w:ins>
    </w:p>
    <w:p w:rsidR="000B34F7" w:rsidRPr="00100A12" w:rsidRDefault="000B34F7" w:rsidP="00100A12">
      <w:pPr>
        <w:pStyle w:val="ListParagraph"/>
        <w:widowControl w:val="0"/>
        <w:tabs>
          <w:tab w:val="left" w:pos="340"/>
        </w:tabs>
        <w:autoSpaceDE w:val="0"/>
        <w:autoSpaceDN w:val="0"/>
        <w:adjustRightInd w:val="0"/>
        <w:spacing w:line="239" w:lineRule="auto"/>
        <w:ind w:left="340"/>
        <w:rPr>
          <w:rPrChange w:id="1195" w:author="Syafiq Khairil Affandi [2]" w:date="2021-05-02T12:58:00Z">
            <w:rPr/>
          </w:rPrChange>
        </w:rPr>
        <w:pPrChange w:id="1196" w:author="Syafiq Khairil Affandi [2]" w:date="2021-05-02T12:58:00Z">
          <w:pPr>
            <w:pStyle w:val="ListParagraph"/>
            <w:widowControl w:val="0"/>
            <w:tabs>
              <w:tab w:val="left" w:pos="340"/>
            </w:tabs>
            <w:autoSpaceDE w:val="0"/>
            <w:autoSpaceDN w:val="0"/>
            <w:adjustRightInd w:val="0"/>
            <w:spacing w:line="239" w:lineRule="auto"/>
            <w:ind w:left="340"/>
          </w:pPr>
        </w:pPrChange>
      </w:pPr>
    </w:p>
    <w:p w:rsidR="000B34F7" w:rsidDel="005E5878" w:rsidRDefault="000B34F7" w:rsidP="00160092">
      <w:pPr>
        <w:pStyle w:val="ListParagraph"/>
        <w:widowControl w:val="0"/>
        <w:tabs>
          <w:tab w:val="left" w:pos="340"/>
        </w:tabs>
        <w:autoSpaceDE w:val="0"/>
        <w:autoSpaceDN w:val="0"/>
        <w:adjustRightInd w:val="0"/>
        <w:spacing w:line="239" w:lineRule="auto"/>
        <w:ind w:left="340"/>
        <w:rPr>
          <w:del w:id="1197" w:author="Syafiq Khairil Affandi" w:date="2021-02-19T16:24:00Z"/>
          <w:rFonts w:ascii="Times New Roman" w:hAnsi="Times New Roman"/>
          <w:b/>
          <w:bCs/>
          <w:sz w:val="13"/>
          <w:szCs w:val="13"/>
        </w:rPr>
      </w:pPr>
    </w:p>
    <w:p w:rsidR="000B34F7" w:rsidDel="005E5878" w:rsidRDefault="000B34F7" w:rsidP="00160092">
      <w:pPr>
        <w:pStyle w:val="ListParagraph"/>
        <w:widowControl w:val="0"/>
        <w:tabs>
          <w:tab w:val="left" w:pos="340"/>
        </w:tabs>
        <w:autoSpaceDE w:val="0"/>
        <w:autoSpaceDN w:val="0"/>
        <w:adjustRightInd w:val="0"/>
        <w:spacing w:line="239" w:lineRule="auto"/>
        <w:ind w:left="340"/>
        <w:rPr>
          <w:del w:id="1198" w:author="Syafiq Khairil Affandi" w:date="2021-02-19T16:24:00Z"/>
          <w:rFonts w:ascii="Times New Roman" w:hAnsi="Times New Roman"/>
          <w:b/>
          <w:bCs/>
          <w:sz w:val="13"/>
          <w:szCs w:val="13"/>
        </w:rPr>
      </w:pPr>
    </w:p>
    <w:p w:rsidR="000B34F7" w:rsidDel="005E5878" w:rsidRDefault="000B34F7" w:rsidP="00160092">
      <w:pPr>
        <w:pStyle w:val="ListParagraph"/>
        <w:widowControl w:val="0"/>
        <w:tabs>
          <w:tab w:val="left" w:pos="340"/>
        </w:tabs>
        <w:autoSpaceDE w:val="0"/>
        <w:autoSpaceDN w:val="0"/>
        <w:adjustRightInd w:val="0"/>
        <w:spacing w:line="239" w:lineRule="auto"/>
        <w:ind w:left="340"/>
        <w:rPr>
          <w:del w:id="1199" w:author="Syafiq Khairil Affandi" w:date="2021-02-19T16:24:00Z"/>
          <w:rFonts w:ascii="Times New Roman" w:hAnsi="Times New Roman"/>
          <w:b/>
          <w:bCs/>
          <w:sz w:val="13"/>
          <w:szCs w:val="13"/>
        </w:rPr>
      </w:pPr>
    </w:p>
    <w:p w:rsidR="000B34F7" w:rsidDel="005E5878" w:rsidRDefault="000B34F7" w:rsidP="00160092">
      <w:pPr>
        <w:pStyle w:val="ListParagraph"/>
        <w:widowControl w:val="0"/>
        <w:tabs>
          <w:tab w:val="left" w:pos="340"/>
        </w:tabs>
        <w:autoSpaceDE w:val="0"/>
        <w:autoSpaceDN w:val="0"/>
        <w:adjustRightInd w:val="0"/>
        <w:spacing w:line="239" w:lineRule="auto"/>
        <w:ind w:left="340"/>
        <w:rPr>
          <w:del w:id="1200" w:author="Syafiq Khairil Affandi" w:date="2021-02-19T16:24:00Z"/>
          <w:rFonts w:ascii="Times New Roman" w:hAnsi="Times New Roman"/>
          <w:b/>
          <w:bCs/>
          <w:sz w:val="13"/>
          <w:szCs w:val="13"/>
        </w:rPr>
      </w:pPr>
    </w:p>
    <w:p w:rsidR="000B34F7" w:rsidDel="005E5878" w:rsidRDefault="000B34F7" w:rsidP="00160092">
      <w:pPr>
        <w:pStyle w:val="ListParagraph"/>
        <w:widowControl w:val="0"/>
        <w:tabs>
          <w:tab w:val="left" w:pos="340"/>
        </w:tabs>
        <w:autoSpaceDE w:val="0"/>
        <w:autoSpaceDN w:val="0"/>
        <w:adjustRightInd w:val="0"/>
        <w:spacing w:line="239" w:lineRule="auto"/>
        <w:ind w:left="340"/>
        <w:rPr>
          <w:del w:id="1201" w:author="Syafiq Khairil Affandi" w:date="2021-02-19T16:24:00Z"/>
          <w:rFonts w:ascii="Times New Roman" w:hAnsi="Times New Roman"/>
          <w:b/>
          <w:bCs/>
          <w:sz w:val="13"/>
          <w:szCs w:val="13"/>
        </w:rPr>
      </w:pPr>
    </w:p>
    <w:p w:rsidR="000B34F7" w:rsidRPr="005E5878" w:rsidDel="005E5878" w:rsidRDefault="000B34F7">
      <w:pPr>
        <w:widowControl w:val="0"/>
        <w:tabs>
          <w:tab w:val="left" w:pos="340"/>
        </w:tabs>
        <w:autoSpaceDE w:val="0"/>
        <w:autoSpaceDN w:val="0"/>
        <w:adjustRightInd w:val="0"/>
        <w:spacing w:line="239" w:lineRule="auto"/>
        <w:rPr>
          <w:del w:id="1202" w:author="Syafiq Khairil Affandi" w:date="2021-02-19T16:24:00Z"/>
          <w:rFonts w:ascii="Times New Roman" w:hAnsi="Times New Roman"/>
          <w:b/>
          <w:bCs/>
          <w:sz w:val="13"/>
          <w:szCs w:val="13"/>
          <w:rPrChange w:id="1203" w:author="Syafiq Khairil Affandi" w:date="2021-02-19T16:24:00Z">
            <w:rPr>
              <w:del w:id="1204" w:author="Syafiq Khairil Affandi" w:date="2021-02-19T16:24:00Z"/>
            </w:rPr>
          </w:rPrChange>
        </w:rPr>
        <w:pPrChange w:id="1205" w:author="Syafiq Khairil Affandi" w:date="2021-02-19T16:24:00Z">
          <w:pPr>
            <w:pStyle w:val="ListParagraph"/>
            <w:widowControl w:val="0"/>
            <w:tabs>
              <w:tab w:val="left" w:pos="340"/>
            </w:tabs>
            <w:autoSpaceDE w:val="0"/>
            <w:autoSpaceDN w:val="0"/>
            <w:adjustRightInd w:val="0"/>
            <w:spacing w:line="239" w:lineRule="auto"/>
            <w:ind w:left="340"/>
          </w:pPr>
        </w:pPrChange>
      </w:pPr>
    </w:p>
    <w:p w:rsidR="000B34F7" w:rsidRPr="000B34F7" w:rsidDel="005E5878" w:rsidRDefault="000B34F7" w:rsidP="00160092">
      <w:pPr>
        <w:pStyle w:val="ListParagraph"/>
        <w:widowControl w:val="0"/>
        <w:tabs>
          <w:tab w:val="left" w:pos="340"/>
        </w:tabs>
        <w:autoSpaceDE w:val="0"/>
        <w:autoSpaceDN w:val="0"/>
        <w:adjustRightInd w:val="0"/>
        <w:spacing w:line="239" w:lineRule="auto"/>
        <w:ind w:left="340"/>
        <w:rPr>
          <w:del w:id="1206" w:author="Syafiq Khairil Affandi" w:date="2021-02-19T16:24:00Z"/>
          <w:rFonts w:ascii="Times New Roman" w:hAnsi="Times New Roman"/>
          <w:bCs/>
          <w:sz w:val="13"/>
          <w:szCs w:val="13"/>
        </w:rPr>
      </w:pPr>
    </w:p>
    <w:p w:rsidR="00160092" w:rsidDel="005E5878" w:rsidRDefault="00160092" w:rsidP="000B34F7">
      <w:pPr>
        <w:pStyle w:val="ListParagraph"/>
        <w:widowControl w:val="0"/>
        <w:tabs>
          <w:tab w:val="left" w:pos="340"/>
        </w:tabs>
        <w:autoSpaceDE w:val="0"/>
        <w:autoSpaceDN w:val="0"/>
        <w:adjustRightInd w:val="0"/>
        <w:spacing w:line="239" w:lineRule="auto"/>
        <w:ind w:left="340"/>
        <w:jc w:val="both"/>
        <w:rPr>
          <w:del w:id="1207" w:author="Syafiq Khairil Affandi" w:date="2021-02-19T16:24:00Z"/>
          <w:rFonts w:ascii="Times New Roman" w:hAnsi="Times New Roman"/>
          <w:sz w:val="13"/>
        </w:rPr>
      </w:pPr>
    </w:p>
    <w:p w:rsidR="002A15CC" w:rsidRPr="002A15CC" w:rsidDel="00100A12" w:rsidRDefault="002A15CC">
      <w:pPr>
        <w:widowControl w:val="0"/>
        <w:overflowPunct w:val="0"/>
        <w:autoSpaceDE w:val="0"/>
        <w:autoSpaceDN w:val="0"/>
        <w:adjustRightInd w:val="0"/>
        <w:spacing w:after="0" w:line="240" w:lineRule="auto"/>
        <w:jc w:val="both"/>
        <w:rPr>
          <w:del w:id="1208" w:author="Syafiq Khairil Affandi [2]" w:date="2021-05-02T12:58:00Z"/>
          <w:rFonts w:ascii="Times New Roman" w:hAnsi="Times New Roman" w:cs="Times New Roman"/>
          <w:bCs/>
          <w:sz w:val="13"/>
          <w:szCs w:val="13"/>
        </w:rPr>
        <w:pPrChange w:id="1209" w:author="Syafiq Khairil Affandi" w:date="2021-02-19T16:24:00Z">
          <w:pPr>
            <w:widowControl w:val="0"/>
            <w:overflowPunct w:val="0"/>
            <w:autoSpaceDE w:val="0"/>
            <w:autoSpaceDN w:val="0"/>
            <w:adjustRightInd w:val="0"/>
            <w:spacing w:after="0" w:line="240" w:lineRule="auto"/>
            <w:ind w:left="360"/>
            <w:jc w:val="both"/>
          </w:pPr>
        </w:pPrChange>
      </w:pPr>
    </w:p>
    <w:p w:rsidR="002A15CC" w:rsidRPr="002A15CC" w:rsidDel="00100A12" w:rsidRDefault="002A15CC" w:rsidP="002A15CC">
      <w:pPr>
        <w:widowControl w:val="0"/>
        <w:overflowPunct w:val="0"/>
        <w:autoSpaceDE w:val="0"/>
        <w:autoSpaceDN w:val="0"/>
        <w:adjustRightInd w:val="0"/>
        <w:spacing w:after="0" w:line="240" w:lineRule="auto"/>
        <w:ind w:left="360"/>
        <w:jc w:val="both"/>
        <w:rPr>
          <w:del w:id="1210" w:author="Syafiq Khairil Affandi [2]" w:date="2021-05-02T12:58:00Z"/>
          <w:rFonts w:ascii="Times New Roman" w:hAnsi="Times New Roman" w:cs="Times New Roman"/>
          <w:bCs/>
          <w:sz w:val="13"/>
          <w:szCs w:val="13"/>
        </w:rPr>
      </w:pPr>
    </w:p>
    <w:p w:rsidR="00D27324" w:rsidRPr="002A15CC" w:rsidDel="00100A12" w:rsidRDefault="00D27324" w:rsidP="002A15CC">
      <w:pPr>
        <w:widowControl w:val="0"/>
        <w:overflowPunct w:val="0"/>
        <w:autoSpaceDE w:val="0"/>
        <w:autoSpaceDN w:val="0"/>
        <w:adjustRightInd w:val="0"/>
        <w:spacing w:after="0" w:line="240" w:lineRule="auto"/>
        <w:ind w:left="360"/>
        <w:jc w:val="both"/>
        <w:rPr>
          <w:del w:id="1211" w:author="Syafiq Khairil Affandi [2]" w:date="2021-05-02T12:58:00Z"/>
          <w:rFonts w:ascii="Times New Roman" w:hAnsi="Times New Roman"/>
          <w:b/>
          <w:bCs/>
          <w:sz w:val="13"/>
          <w:szCs w:val="13"/>
        </w:rPr>
      </w:pPr>
    </w:p>
    <w:p w:rsidR="00D27324" w:rsidRPr="002A15CC" w:rsidRDefault="00D27324" w:rsidP="00100A12">
      <w:pPr>
        <w:pPrChange w:id="1212" w:author="Syafiq Khairil Affandi [2]" w:date="2021-05-02T12:58:00Z">
          <w:pPr>
            <w:jc w:val="center"/>
          </w:pPr>
        </w:pPrChange>
      </w:pPr>
    </w:p>
    <w:sectPr w:rsidR="00D27324" w:rsidRPr="002A15CC" w:rsidSect="00CE5649">
      <w:type w:val="continuous"/>
      <w:pgSz w:w="11906" w:h="1683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5AD" w:rsidRDefault="007D05AD" w:rsidP="0027663D">
      <w:pPr>
        <w:spacing w:after="0" w:line="240" w:lineRule="auto"/>
      </w:pPr>
      <w:r>
        <w:separator/>
      </w:r>
    </w:p>
  </w:endnote>
  <w:endnote w:type="continuationSeparator" w:id="0">
    <w:p w:rsidR="007D05AD" w:rsidRDefault="007D05AD" w:rsidP="0027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2" w:author="Syafiq Khairil Affandi" w:date="2021-01-14T09:53:00Z"/>
  <w:sdt>
    <w:sdtPr>
      <w:rPr>
        <w:rFonts w:ascii="Times New Roman" w:hAnsi="Times New Roman" w:cs="Times New Roman"/>
        <w:sz w:val="16"/>
        <w:szCs w:val="16"/>
      </w:rPr>
      <w:id w:val="753399361"/>
      <w:docPartObj>
        <w:docPartGallery w:val="Page Numbers (Bottom of Page)"/>
        <w:docPartUnique/>
      </w:docPartObj>
    </w:sdtPr>
    <w:sdtEndPr/>
    <w:sdtContent>
      <w:customXmlInsRangeEnd w:id="12"/>
      <w:customXmlInsRangeStart w:id="13" w:author="Syafiq Khairil Affandi" w:date="2021-01-14T09:53:00Z"/>
      <w:sdt>
        <w:sdtPr>
          <w:rPr>
            <w:rFonts w:ascii="Times New Roman" w:hAnsi="Times New Roman" w:cs="Times New Roman"/>
            <w:sz w:val="16"/>
            <w:szCs w:val="16"/>
          </w:rPr>
          <w:id w:val="1728636285"/>
          <w:docPartObj>
            <w:docPartGallery w:val="Page Numbers (Top of Page)"/>
            <w:docPartUnique/>
          </w:docPartObj>
        </w:sdtPr>
        <w:sdtEndPr/>
        <w:sdtContent>
          <w:customXmlInsRangeEnd w:id="13"/>
          <w:p w:rsidR="0027663D" w:rsidRPr="00925B04" w:rsidRDefault="0027663D">
            <w:pPr>
              <w:pStyle w:val="Footer"/>
              <w:jc w:val="center"/>
              <w:rPr>
                <w:ins w:id="14" w:author="Syafiq Khairil Affandi" w:date="2021-01-14T09:53:00Z"/>
                <w:rFonts w:ascii="Times New Roman" w:hAnsi="Times New Roman" w:cs="Times New Roman"/>
                <w:sz w:val="16"/>
                <w:szCs w:val="16"/>
                <w:rPrChange w:id="15" w:author="Wan Azhar Wan Ahmad" w:date="2021-02-01T18:45:00Z">
                  <w:rPr>
                    <w:ins w:id="16" w:author="Syafiq Khairil Affandi" w:date="2021-01-14T09:53:00Z"/>
                  </w:rPr>
                </w:rPrChange>
              </w:rPr>
            </w:pPr>
            <w:ins w:id="17" w:author="Syafiq Khairil Affandi" w:date="2021-01-14T09:53:00Z">
              <w:r w:rsidRPr="00925B04">
                <w:rPr>
                  <w:rFonts w:ascii="Times New Roman" w:hAnsi="Times New Roman" w:cs="Times New Roman"/>
                  <w:sz w:val="16"/>
                  <w:szCs w:val="16"/>
                  <w:rPrChange w:id="18" w:author="Wan Azhar Wan Ahmad" w:date="2021-02-01T18:45:00Z">
                    <w:rPr/>
                  </w:rPrChange>
                </w:rPr>
                <w:t xml:space="preserve">Page </w:t>
              </w:r>
              <w:r w:rsidRPr="00925B04">
                <w:rPr>
                  <w:rFonts w:ascii="Times New Roman" w:hAnsi="Times New Roman" w:cs="Times New Roman"/>
                  <w:b/>
                  <w:bCs/>
                  <w:sz w:val="16"/>
                  <w:szCs w:val="16"/>
                  <w:rPrChange w:id="19" w:author="Wan Azhar Wan Ahmad" w:date="2021-02-01T18:45:00Z">
                    <w:rPr>
                      <w:b/>
                      <w:bCs/>
                      <w:sz w:val="24"/>
                      <w:szCs w:val="24"/>
                    </w:rPr>
                  </w:rPrChange>
                </w:rPr>
                <w:fldChar w:fldCharType="begin"/>
              </w:r>
              <w:r w:rsidRPr="00925B04">
                <w:rPr>
                  <w:rFonts w:ascii="Times New Roman" w:hAnsi="Times New Roman" w:cs="Times New Roman"/>
                  <w:b/>
                  <w:bCs/>
                  <w:sz w:val="16"/>
                  <w:szCs w:val="16"/>
                  <w:rPrChange w:id="20" w:author="Wan Azhar Wan Ahmad" w:date="2021-02-01T18:45:00Z">
                    <w:rPr>
                      <w:b/>
                      <w:bCs/>
                    </w:rPr>
                  </w:rPrChange>
                </w:rPr>
                <w:instrText xml:space="preserve"> PAGE </w:instrText>
              </w:r>
              <w:r w:rsidRPr="00925B04">
                <w:rPr>
                  <w:rFonts w:ascii="Times New Roman" w:hAnsi="Times New Roman" w:cs="Times New Roman"/>
                  <w:b/>
                  <w:bCs/>
                  <w:sz w:val="16"/>
                  <w:szCs w:val="16"/>
                  <w:rPrChange w:id="21" w:author="Wan Azhar Wan Ahmad" w:date="2021-02-01T18:45:00Z">
                    <w:rPr>
                      <w:b/>
                      <w:bCs/>
                      <w:sz w:val="24"/>
                      <w:szCs w:val="24"/>
                    </w:rPr>
                  </w:rPrChange>
                </w:rPr>
                <w:fldChar w:fldCharType="separate"/>
              </w:r>
            </w:ins>
            <w:r w:rsidR="00301C7F">
              <w:rPr>
                <w:rFonts w:ascii="Times New Roman" w:hAnsi="Times New Roman" w:cs="Times New Roman"/>
                <w:b/>
                <w:bCs/>
                <w:noProof/>
                <w:sz w:val="16"/>
                <w:szCs w:val="16"/>
              </w:rPr>
              <w:t>3</w:t>
            </w:r>
            <w:ins w:id="22" w:author="Syafiq Khairil Affandi" w:date="2021-01-14T09:53:00Z">
              <w:r w:rsidRPr="00925B04">
                <w:rPr>
                  <w:rFonts w:ascii="Times New Roman" w:hAnsi="Times New Roman" w:cs="Times New Roman"/>
                  <w:b/>
                  <w:bCs/>
                  <w:sz w:val="16"/>
                  <w:szCs w:val="16"/>
                  <w:rPrChange w:id="23" w:author="Wan Azhar Wan Ahmad" w:date="2021-02-01T18:45:00Z">
                    <w:rPr>
                      <w:b/>
                      <w:bCs/>
                      <w:sz w:val="24"/>
                      <w:szCs w:val="24"/>
                    </w:rPr>
                  </w:rPrChange>
                </w:rPr>
                <w:fldChar w:fldCharType="end"/>
              </w:r>
              <w:r w:rsidRPr="00925B04">
                <w:rPr>
                  <w:rFonts w:ascii="Times New Roman" w:hAnsi="Times New Roman" w:cs="Times New Roman"/>
                  <w:sz w:val="16"/>
                  <w:szCs w:val="16"/>
                  <w:rPrChange w:id="24" w:author="Wan Azhar Wan Ahmad" w:date="2021-02-01T18:45:00Z">
                    <w:rPr/>
                  </w:rPrChange>
                </w:rPr>
                <w:t xml:space="preserve"> of </w:t>
              </w:r>
              <w:r w:rsidRPr="00925B04">
                <w:rPr>
                  <w:rFonts w:ascii="Times New Roman" w:hAnsi="Times New Roman" w:cs="Times New Roman"/>
                  <w:b/>
                  <w:bCs/>
                  <w:sz w:val="16"/>
                  <w:szCs w:val="16"/>
                  <w:rPrChange w:id="25" w:author="Wan Azhar Wan Ahmad" w:date="2021-02-01T18:45:00Z">
                    <w:rPr>
                      <w:b/>
                      <w:bCs/>
                      <w:sz w:val="24"/>
                      <w:szCs w:val="24"/>
                    </w:rPr>
                  </w:rPrChange>
                </w:rPr>
                <w:fldChar w:fldCharType="begin"/>
              </w:r>
              <w:r w:rsidRPr="00925B04">
                <w:rPr>
                  <w:rFonts w:ascii="Times New Roman" w:hAnsi="Times New Roman" w:cs="Times New Roman"/>
                  <w:b/>
                  <w:bCs/>
                  <w:sz w:val="16"/>
                  <w:szCs w:val="16"/>
                  <w:rPrChange w:id="26" w:author="Wan Azhar Wan Ahmad" w:date="2021-02-01T18:45:00Z">
                    <w:rPr>
                      <w:b/>
                      <w:bCs/>
                    </w:rPr>
                  </w:rPrChange>
                </w:rPr>
                <w:instrText xml:space="preserve"> NUMPAGES  </w:instrText>
              </w:r>
              <w:r w:rsidRPr="00925B04">
                <w:rPr>
                  <w:rFonts w:ascii="Times New Roman" w:hAnsi="Times New Roman" w:cs="Times New Roman"/>
                  <w:b/>
                  <w:bCs/>
                  <w:sz w:val="16"/>
                  <w:szCs w:val="16"/>
                  <w:rPrChange w:id="27" w:author="Wan Azhar Wan Ahmad" w:date="2021-02-01T18:45:00Z">
                    <w:rPr>
                      <w:b/>
                      <w:bCs/>
                      <w:sz w:val="24"/>
                      <w:szCs w:val="24"/>
                    </w:rPr>
                  </w:rPrChange>
                </w:rPr>
                <w:fldChar w:fldCharType="separate"/>
              </w:r>
            </w:ins>
            <w:r w:rsidR="00301C7F">
              <w:rPr>
                <w:rFonts w:ascii="Times New Roman" w:hAnsi="Times New Roman" w:cs="Times New Roman"/>
                <w:b/>
                <w:bCs/>
                <w:noProof/>
                <w:sz w:val="16"/>
                <w:szCs w:val="16"/>
              </w:rPr>
              <w:t>3</w:t>
            </w:r>
            <w:ins w:id="28" w:author="Syafiq Khairil Affandi" w:date="2021-01-14T09:53:00Z">
              <w:r w:rsidRPr="00925B04">
                <w:rPr>
                  <w:rFonts w:ascii="Times New Roman" w:hAnsi="Times New Roman" w:cs="Times New Roman"/>
                  <w:b/>
                  <w:bCs/>
                  <w:sz w:val="16"/>
                  <w:szCs w:val="16"/>
                  <w:rPrChange w:id="29" w:author="Wan Azhar Wan Ahmad" w:date="2021-02-01T18:45:00Z">
                    <w:rPr>
                      <w:b/>
                      <w:bCs/>
                      <w:sz w:val="24"/>
                      <w:szCs w:val="24"/>
                    </w:rPr>
                  </w:rPrChange>
                </w:rPr>
                <w:fldChar w:fldCharType="end"/>
              </w:r>
            </w:ins>
          </w:p>
          <w:customXmlInsRangeStart w:id="30" w:author="Syafiq Khairil Affandi" w:date="2021-01-14T09:53:00Z"/>
        </w:sdtContent>
      </w:sdt>
      <w:customXmlInsRangeEnd w:id="30"/>
      <w:customXmlInsRangeStart w:id="31" w:author="Syafiq Khairil Affandi" w:date="2021-01-14T09:53:00Z"/>
    </w:sdtContent>
  </w:sdt>
  <w:customXmlInsRangeEnd w:id="31"/>
  <w:p w:rsidR="0027663D" w:rsidRDefault="00276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5AD" w:rsidRDefault="007D05AD" w:rsidP="0027663D">
      <w:pPr>
        <w:spacing w:after="0" w:line="240" w:lineRule="auto"/>
      </w:pPr>
      <w:r>
        <w:separator/>
      </w:r>
    </w:p>
  </w:footnote>
  <w:footnote w:type="continuationSeparator" w:id="0">
    <w:p w:rsidR="007D05AD" w:rsidRDefault="007D05AD" w:rsidP="002766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1A" w:rsidRDefault="00972B1A" w:rsidP="00972B1A">
    <w:pPr>
      <w:widowControl w:val="0"/>
      <w:autoSpaceDE w:val="0"/>
      <w:autoSpaceDN w:val="0"/>
      <w:adjustRightInd w:val="0"/>
      <w:spacing w:after="0" w:line="239" w:lineRule="auto"/>
      <w:jc w:val="center"/>
      <w:rPr>
        <w:ins w:id="10" w:author="Wan Azhar Wan Ahmad" w:date="2021-02-01T18:43:00Z"/>
        <w:rFonts w:ascii="Times New Roman" w:hAnsi="Times New Roman"/>
        <w:sz w:val="24"/>
        <w:szCs w:val="24"/>
      </w:rPr>
    </w:pPr>
    <w:ins w:id="11" w:author="Wan Azhar Wan Ahmad" w:date="2021-02-01T18:43:00Z">
      <w:r>
        <w:rPr>
          <w:rFonts w:ascii="Times New Roman" w:hAnsi="Times New Roman"/>
          <w:b/>
          <w:bCs/>
          <w:sz w:val="19"/>
          <w:szCs w:val="19"/>
        </w:rPr>
        <w:t>GENERAL TERMS AND CONDITIONS</w:t>
      </w:r>
    </w:ins>
  </w:p>
  <w:p w:rsidR="00972B1A" w:rsidRDefault="00972B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7ED0893C"/>
    <w:lvl w:ilvl="0" w:tplc="2744C0EC">
      <w:start w:val="1"/>
      <w:numFmt w:val="decimal"/>
      <w:lvlText w:val="1.%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4"/>
    <w:multiLevelType w:val="hybridMultilevel"/>
    <w:tmpl w:val="0000305E"/>
    <w:lvl w:ilvl="0" w:tplc="0000440D">
      <w:start w:val="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1EB"/>
    <w:multiLevelType w:val="hybridMultilevel"/>
    <w:tmpl w:val="00000BB3"/>
    <w:lvl w:ilvl="0" w:tplc="00002EA6">
      <w:start w:val="1"/>
      <w:numFmt w:val="decimal"/>
      <w:lvlText w:val="9.%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2DB"/>
    <w:multiLevelType w:val="hybridMultilevel"/>
    <w:tmpl w:val="0000153C"/>
    <w:lvl w:ilvl="0" w:tplc="00007E8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47"/>
    <w:multiLevelType w:val="hybridMultilevel"/>
    <w:tmpl w:val="000054DE"/>
    <w:lvl w:ilvl="0" w:tplc="000039B3">
      <w:start w:val="18"/>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2CD6"/>
    <w:multiLevelType w:val="hybridMultilevel"/>
    <w:tmpl w:val="000072AE"/>
    <w:lvl w:ilvl="0" w:tplc="00006952">
      <w:start w:val="2"/>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390C"/>
    <w:multiLevelType w:val="hybridMultilevel"/>
    <w:tmpl w:val="00000F3E"/>
    <w:lvl w:ilvl="0" w:tplc="00000099">
      <w:start w:val="3"/>
      <w:numFmt w:val="decimal"/>
      <w:lvlText w:val="9.%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91C"/>
    <w:multiLevelType w:val="hybridMultilevel"/>
    <w:tmpl w:val="00004D06"/>
    <w:lvl w:ilvl="0" w:tplc="00004DB7">
      <w:start w:val="1"/>
      <w:numFmt w:val="decimal"/>
      <w:lvlText w:val="17.%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AF1"/>
    <w:multiLevelType w:val="hybridMultilevel"/>
    <w:tmpl w:val="000041BB"/>
    <w:lvl w:ilvl="0" w:tplc="000026E9">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F90"/>
    <w:multiLevelType w:val="hybridMultilevel"/>
    <w:tmpl w:val="00001649"/>
    <w:lvl w:ilvl="0" w:tplc="00006DF1">
      <w:start w:val="2"/>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784"/>
    <w:multiLevelType w:val="hybridMultilevel"/>
    <w:tmpl w:val="B3C65C9E"/>
    <w:lvl w:ilvl="0" w:tplc="4409000F">
      <w:start w:val="1"/>
      <w:numFmt w:val="decimal"/>
      <w:lvlText w:val="%1."/>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F434BF"/>
    <w:multiLevelType w:val="multilevel"/>
    <w:tmpl w:val="0409001F"/>
    <w:lvl w:ilvl="0">
      <w:start w:val="1"/>
      <w:numFmt w:val="decimal"/>
      <w:lvlText w:val="%1."/>
      <w:lvlJc w:val="left"/>
      <w:pPr>
        <w:ind w:left="644"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10148A"/>
    <w:multiLevelType w:val="multilevel"/>
    <w:tmpl w:val="2526AD3E"/>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2068DE"/>
    <w:multiLevelType w:val="hybridMultilevel"/>
    <w:tmpl w:val="9CB8B438"/>
    <w:lvl w:ilvl="0" w:tplc="84145C16">
      <w:start w:val="1"/>
      <w:numFmt w:val="lowerLetter"/>
      <w:lvlText w:val="%1)"/>
      <w:lvlJc w:val="left"/>
      <w:pPr>
        <w:ind w:left="10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08973F7B"/>
    <w:multiLevelType w:val="hybridMultilevel"/>
    <w:tmpl w:val="AFD0591E"/>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0A591690"/>
    <w:multiLevelType w:val="multilevel"/>
    <w:tmpl w:val="F2C2C6B8"/>
    <w:lvl w:ilvl="0">
      <w:start w:val="1"/>
      <w:numFmt w:val="decimal"/>
      <w:lvlText w:val="%1."/>
      <w:lvlJc w:val="left"/>
      <w:pPr>
        <w:ind w:left="360" w:hanging="360"/>
      </w:pPr>
      <w:rPr>
        <w:rFonts w:hint="default"/>
        <w:b w:val="0"/>
      </w:rPr>
    </w:lvl>
    <w:lvl w:ilvl="1">
      <w:start w:val="1"/>
      <w:numFmt w:val="decimal"/>
      <w:lvlText w:val="%1.%2."/>
      <w:lvlJc w:val="left"/>
      <w:pPr>
        <w:ind w:left="88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F513CEF"/>
    <w:multiLevelType w:val="hybridMultilevel"/>
    <w:tmpl w:val="7FCACFA8"/>
    <w:lvl w:ilvl="0" w:tplc="2940DED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D00A90"/>
    <w:multiLevelType w:val="multilevel"/>
    <w:tmpl w:val="DDB4D3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8385351"/>
    <w:multiLevelType w:val="multilevel"/>
    <w:tmpl w:val="17DA8D80"/>
    <w:lvl w:ilvl="0">
      <w:start w:val="1"/>
      <w:numFmt w:val="decimal"/>
      <w:lvlText w:val="%1."/>
      <w:lvlJc w:val="left"/>
      <w:pPr>
        <w:ind w:left="360" w:hanging="360"/>
      </w:pPr>
      <w:rPr>
        <w:rFonts w:hint="default"/>
        <w:b/>
        <w:sz w:val="22"/>
        <w:szCs w:val="22"/>
      </w:rPr>
    </w:lvl>
    <w:lvl w:ilvl="1">
      <w:start w:val="1"/>
      <w:numFmt w:val="decimal"/>
      <w:lvlText w:val="%1.%2."/>
      <w:lvlJc w:val="left"/>
      <w:pPr>
        <w:ind w:left="792" w:hanging="432"/>
      </w:pPr>
      <w:rPr>
        <w:b w:val="0"/>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1523FB"/>
    <w:multiLevelType w:val="multilevel"/>
    <w:tmpl w:val="BA409C3C"/>
    <w:lvl w:ilvl="0">
      <w:start w:val="11"/>
      <w:numFmt w:val="decimal"/>
      <w:lvlText w:val="%1."/>
      <w:lvlJc w:val="left"/>
      <w:pPr>
        <w:ind w:left="360" w:hanging="360"/>
      </w:pPr>
      <w:rPr>
        <w:rFonts w:hint="default"/>
      </w:rPr>
    </w:lvl>
    <w:lvl w:ilvl="1">
      <w:start w:val="1"/>
      <w:numFmt w:val="decimal"/>
      <w:lvlText w:val="%1.%2."/>
      <w:lvlJc w:val="left"/>
      <w:pPr>
        <w:ind w:left="522" w:hanging="432"/>
      </w:pPr>
      <w:rPr>
        <w:rFonts w:ascii="Times New Roman" w:hAnsi="Times New Roman" w:cs="Times New Roman" w:hint="default"/>
        <w:i w:val="0"/>
        <w:color w:val="auto"/>
        <w:sz w:val="13"/>
        <w:szCs w:val="13"/>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64144EF"/>
    <w:multiLevelType w:val="hybridMultilevel"/>
    <w:tmpl w:val="A66C275E"/>
    <w:lvl w:ilvl="0" w:tplc="C734C03E">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2B51074E"/>
    <w:multiLevelType w:val="hybridMultilevel"/>
    <w:tmpl w:val="05166F4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2F644D3B"/>
    <w:multiLevelType w:val="hybridMultilevel"/>
    <w:tmpl w:val="1D06C6D4"/>
    <w:lvl w:ilvl="0" w:tplc="9EC431F6">
      <w:start w:val="1"/>
      <w:numFmt w:val="lowerLetter"/>
      <w:lvlText w:val="%1)"/>
      <w:lvlJc w:val="left"/>
      <w:pPr>
        <w:ind w:left="1069" w:hanging="360"/>
      </w:pPr>
    </w:lvl>
    <w:lvl w:ilvl="1" w:tplc="44090019">
      <w:start w:val="1"/>
      <w:numFmt w:val="decimal"/>
      <w:lvlText w:val="%2."/>
      <w:lvlJc w:val="left"/>
      <w:pPr>
        <w:tabs>
          <w:tab w:val="num" w:pos="1440"/>
        </w:tabs>
        <w:ind w:left="1440" w:hanging="360"/>
      </w:pPr>
    </w:lvl>
    <w:lvl w:ilvl="2" w:tplc="4409001B">
      <w:start w:val="1"/>
      <w:numFmt w:val="decimal"/>
      <w:lvlText w:val="%3."/>
      <w:lvlJc w:val="left"/>
      <w:pPr>
        <w:tabs>
          <w:tab w:val="num" w:pos="2160"/>
        </w:tabs>
        <w:ind w:left="2160" w:hanging="360"/>
      </w:pPr>
    </w:lvl>
    <w:lvl w:ilvl="3" w:tplc="4409000F">
      <w:start w:val="1"/>
      <w:numFmt w:val="decimal"/>
      <w:lvlText w:val="%4."/>
      <w:lvlJc w:val="left"/>
      <w:pPr>
        <w:tabs>
          <w:tab w:val="num" w:pos="2880"/>
        </w:tabs>
        <w:ind w:left="2880" w:hanging="360"/>
      </w:pPr>
    </w:lvl>
    <w:lvl w:ilvl="4" w:tplc="44090019">
      <w:start w:val="1"/>
      <w:numFmt w:val="decimal"/>
      <w:lvlText w:val="%5."/>
      <w:lvlJc w:val="left"/>
      <w:pPr>
        <w:tabs>
          <w:tab w:val="num" w:pos="3600"/>
        </w:tabs>
        <w:ind w:left="3600" w:hanging="360"/>
      </w:pPr>
    </w:lvl>
    <w:lvl w:ilvl="5" w:tplc="4409001B">
      <w:start w:val="1"/>
      <w:numFmt w:val="decimal"/>
      <w:lvlText w:val="%6."/>
      <w:lvlJc w:val="left"/>
      <w:pPr>
        <w:tabs>
          <w:tab w:val="num" w:pos="4320"/>
        </w:tabs>
        <w:ind w:left="4320" w:hanging="360"/>
      </w:pPr>
    </w:lvl>
    <w:lvl w:ilvl="6" w:tplc="4409000F">
      <w:start w:val="1"/>
      <w:numFmt w:val="decimal"/>
      <w:lvlText w:val="%7."/>
      <w:lvlJc w:val="left"/>
      <w:pPr>
        <w:tabs>
          <w:tab w:val="num" w:pos="5040"/>
        </w:tabs>
        <w:ind w:left="5040" w:hanging="360"/>
      </w:pPr>
    </w:lvl>
    <w:lvl w:ilvl="7" w:tplc="44090019">
      <w:start w:val="1"/>
      <w:numFmt w:val="decimal"/>
      <w:lvlText w:val="%8."/>
      <w:lvlJc w:val="left"/>
      <w:pPr>
        <w:tabs>
          <w:tab w:val="num" w:pos="5760"/>
        </w:tabs>
        <w:ind w:left="5760" w:hanging="360"/>
      </w:pPr>
    </w:lvl>
    <w:lvl w:ilvl="8" w:tplc="4409001B">
      <w:start w:val="1"/>
      <w:numFmt w:val="decimal"/>
      <w:lvlText w:val="%9."/>
      <w:lvlJc w:val="left"/>
      <w:pPr>
        <w:tabs>
          <w:tab w:val="num" w:pos="6480"/>
        </w:tabs>
        <w:ind w:left="6480" w:hanging="360"/>
      </w:pPr>
    </w:lvl>
  </w:abstractNum>
  <w:abstractNum w:abstractNumId="23" w15:restartNumberingAfterBreak="0">
    <w:nsid w:val="321B62A9"/>
    <w:multiLevelType w:val="multilevel"/>
    <w:tmpl w:val="25BE6CBC"/>
    <w:lvl w:ilvl="0">
      <w:start w:val="1"/>
      <w:numFmt w:val="decimal"/>
      <w:lvlText w:val="%1."/>
      <w:lvlJc w:val="left"/>
      <w:pPr>
        <w:ind w:left="360" w:hanging="360"/>
      </w:pPr>
      <w:rPr>
        <w:rFonts w:hint="default"/>
      </w:rPr>
    </w:lvl>
    <w:lvl w:ilvl="1">
      <w:start w:val="1"/>
      <w:numFmt w:val="decimal"/>
      <w:lvlText w:val="%1.%2."/>
      <w:lvlJc w:val="left"/>
      <w:pPr>
        <w:ind w:left="522" w:hanging="432"/>
      </w:pPr>
      <w:rPr>
        <w:rFonts w:ascii="Times New Roman" w:hAnsi="Times New Roman" w:cs="Times New Roman" w:hint="default"/>
        <w:i w:val="0"/>
        <w:color w:val="auto"/>
        <w:sz w:val="13"/>
        <w:szCs w:val="13"/>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2AF794B"/>
    <w:multiLevelType w:val="hybridMultilevel"/>
    <w:tmpl w:val="AFD0591E"/>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15:restartNumberingAfterBreak="0">
    <w:nsid w:val="482F7E6C"/>
    <w:multiLevelType w:val="hybridMultilevel"/>
    <w:tmpl w:val="AFD0591E"/>
    <w:lvl w:ilvl="0" w:tplc="4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5791314F"/>
    <w:multiLevelType w:val="multilevel"/>
    <w:tmpl w:val="08DE89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C36FB4"/>
    <w:multiLevelType w:val="hybridMultilevel"/>
    <w:tmpl w:val="34CE173E"/>
    <w:lvl w:ilvl="0" w:tplc="0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15:restartNumberingAfterBreak="0">
    <w:nsid w:val="6465490D"/>
    <w:multiLevelType w:val="multilevel"/>
    <w:tmpl w:val="8CB6C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63000CA"/>
    <w:multiLevelType w:val="multilevel"/>
    <w:tmpl w:val="F6E44636"/>
    <w:lvl w:ilvl="0">
      <w:start w:val="1"/>
      <w:numFmt w:val="decimal"/>
      <w:pStyle w:val="Level1GLOBALARL12ARTICLEBOLDLEFT"/>
      <w:lvlText w:val="ARTICLE %1"/>
      <w:lvlJc w:val="left"/>
      <w:pPr>
        <w:tabs>
          <w:tab w:val="left" w:pos="0"/>
        </w:tabs>
      </w:pPr>
      <w:rPr>
        <w:rFonts w:ascii="Arial" w:hAnsi="Arial"/>
        <w:b/>
        <w:bCs/>
        <w:color w:val="000000"/>
        <w:sz w:val="24"/>
        <w:szCs w:val="24"/>
      </w:rPr>
    </w:lvl>
    <w:lvl w:ilvl="1">
      <w:start w:val="1"/>
      <w:numFmt w:val="decimal"/>
      <w:pStyle w:val="Level2GLOBALARL10LEVEL2LEFT"/>
      <w:lvlText w:val="%1.%2"/>
      <w:lvlJc w:val="left"/>
      <w:pPr>
        <w:tabs>
          <w:tab w:val="left" w:pos="605"/>
        </w:tabs>
        <w:ind w:left="605" w:hanging="605"/>
      </w:pPr>
      <w:rPr>
        <w:rFonts w:ascii="Arial" w:hAnsi="Arial"/>
        <w:color w:val="000000"/>
        <w:sz w:val="20"/>
        <w:szCs w:val="20"/>
      </w:rPr>
    </w:lvl>
    <w:lvl w:ilvl="2">
      <w:start w:val="1"/>
      <w:numFmt w:val="decimal"/>
      <w:pStyle w:val="Level3GLOBALARL10LEVEL3LEFT"/>
      <w:lvlText w:val="%1.%2.%3"/>
      <w:lvlJc w:val="left"/>
      <w:pPr>
        <w:tabs>
          <w:tab w:val="left" w:pos="1383"/>
        </w:tabs>
        <w:ind w:left="1383" w:hanging="778"/>
      </w:pPr>
      <w:rPr>
        <w:rFonts w:ascii="Arial" w:hAnsi="Arial"/>
        <w:color w:val="000000"/>
        <w:sz w:val="20"/>
        <w:szCs w:val="20"/>
      </w:rPr>
    </w:lvl>
    <w:lvl w:ilvl="3">
      <w:start w:val="1"/>
      <w:numFmt w:val="decimal"/>
      <w:pStyle w:val="Level4GLOBALARL10LEVEL4LEFT"/>
      <w:lvlText w:val="%1.%2.%3.%4"/>
      <w:lvlJc w:val="left"/>
      <w:pPr>
        <w:tabs>
          <w:tab w:val="left" w:pos="2333"/>
        </w:tabs>
        <w:ind w:left="2333" w:hanging="950"/>
      </w:pPr>
      <w:rPr>
        <w:rFonts w:ascii="Arial" w:hAnsi="Arial"/>
        <w:color w:val="000000"/>
        <w:sz w:val="20"/>
        <w:szCs w:val="20"/>
      </w:rPr>
    </w:lvl>
    <w:lvl w:ilvl="4">
      <w:start w:val="1"/>
      <w:numFmt w:val="decimal"/>
      <w:pStyle w:val="Level5GLOBALARL10LEVEL5LEFT"/>
      <w:lvlText w:val="%1.%2.%3.%4.%5"/>
      <w:lvlJc w:val="left"/>
      <w:pPr>
        <w:tabs>
          <w:tab w:val="left" w:pos="3456"/>
        </w:tabs>
        <w:ind w:left="3456" w:hanging="1123"/>
      </w:pPr>
      <w:rPr>
        <w:rFonts w:ascii="Arial" w:hAnsi="Arial"/>
        <w:color w:val="000000"/>
        <w:sz w:val="20"/>
        <w:szCs w:val="20"/>
      </w:rPr>
    </w:lvl>
    <w:lvl w:ilvl="5">
      <w:start w:val="1"/>
      <w:numFmt w:val="decimal"/>
      <w:pStyle w:val="Level6GLOBALARL10LEVEL6-9LEFT"/>
      <w:lvlText w:val="%1.%2.%3.%4.%5.%6"/>
      <w:lvlJc w:val="left"/>
      <w:pPr>
        <w:tabs>
          <w:tab w:val="left" w:pos="4752"/>
        </w:tabs>
        <w:ind w:left="4752" w:hanging="1296"/>
      </w:pPr>
      <w:rPr>
        <w:rFonts w:ascii="Arial" w:hAnsi="Arial"/>
        <w:color w:val="000000"/>
        <w:sz w:val="20"/>
        <w:szCs w:val="20"/>
      </w:rPr>
    </w:lvl>
    <w:lvl w:ilvl="6">
      <w:start w:val="1"/>
      <w:numFmt w:val="decimal"/>
      <w:pStyle w:val="Level7GLOBALARL10LEVEL6-9LEFT"/>
      <w:lvlText w:val="%1.%2.%3.%4.%5.%6.%7"/>
      <w:lvlJc w:val="left"/>
      <w:pPr>
        <w:tabs>
          <w:tab w:val="left" w:pos="6048"/>
        </w:tabs>
        <w:ind w:left="6048" w:hanging="1296"/>
      </w:pPr>
      <w:rPr>
        <w:rFonts w:ascii="Arial" w:hAnsi="Arial"/>
        <w:color w:val="000000"/>
        <w:sz w:val="20"/>
        <w:szCs w:val="20"/>
      </w:rPr>
    </w:lvl>
    <w:lvl w:ilvl="7">
      <w:start w:val="1"/>
      <w:numFmt w:val="decimal"/>
      <w:pStyle w:val="Level8GLOBALARL10LEVEL6-9LEFT"/>
      <w:lvlText w:val="%1.%2.%3.%4.%5.%6.%7.%8"/>
      <w:lvlJc w:val="left"/>
      <w:pPr>
        <w:tabs>
          <w:tab w:val="left" w:pos="7344"/>
        </w:tabs>
        <w:ind w:left="7344" w:hanging="1296"/>
      </w:pPr>
      <w:rPr>
        <w:rFonts w:ascii="Arial" w:hAnsi="Arial"/>
        <w:color w:val="000000"/>
        <w:sz w:val="20"/>
        <w:szCs w:val="20"/>
      </w:rPr>
    </w:lvl>
    <w:lvl w:ilvl="8">
      <w:start w:val="1"/>
      <w:numFmt w:val="decimal"/>
      <w:pStyle w:val="Level9GLOBALARL10LEVEL6-9LEFT"/>
      <w:lvlText w:val="%1.%2.%3.%4.%5.%6.%7.%8.%9"/>
      <w:lvlJc w:val="left"/>
      <w:pPr>
        <w:tabs>
          <w:tab w:val="left" w:pos="8640"/>
        </w:tabs>
        <w:ind w:left="8640" w:hanging="1296"/>
      </w:pPr>
      <w:rPr>
        <w:rFonts w:ascii="Arial" w:hAnsi="Arial"/>
        <w:color w:val="000000"/>
        <w:sz w:val="20"/>
        <w:szCs w:val="20"/>
      </w:rPr>
    </w:lvl>
  </w:abstractNum>
  <w:abstractNum w:abstractNumId="30" w15:restartNumberingAfterBreak="0">
    <w:nsid w:val="686D7550"/>
    <w:multiLevelType w:val="hybridMultilevel"/>
    <w:tmpl w:val="66344A22"/>
    <w:lvl w:ilvl="0" w:tplc="C2F4C1B8">
      <w:start w:val="2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DBF7DE2"/>
    <w:multiLevelType w:val="multilevel"/>
    <w:tmpl w:val="DAE2C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090ADA"/>
    <w:multiLevelType w:val="hybridMultilevel"/>
    <w:tmpl w:val="404C122C"/>
    <w:lvl w:ilvl="0" w:tplc="6FFEF40A">
      <w:start w:val="1"/>
      <w:numFmt w:val="decimal"/>
      <w:lvlText w:val="%1."/>
      <w:lvlJc w:val="left"/>
      <w:pPr>
        <w:ind w:left="720" w:hanging="360"/>
      </w:pPr>
      <w:rPr>
        <w:rFonts w:ascii="Arial" w:hAnsi="Arial" w:cs="Arial" w:hint="default"/>
        <w:b/>
        <w:color w:val="00000A"/>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7E76562E"/>
    <w:multiLevelType w:val="hybridMultilevel"/>
    <w:tmpl w:val="CC30C280"/>
    <w:lvl w:ilvl="0" w:tplc="04090017">
      <w:start w:val="1"/>
      <w:numFmt w:val="lowerLetter"/>
      <w:lvlText w:val="%1)"/>
      <w:lvlJc w:val="left"/>
      <w:pPr>
        <w:ind w:left="786" w:hanging="360"/>
      </w:p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num w:numId="1">
    <w:abstractNumId w:val="0"/>
  </w:num>
  <w:num w:numId="2">
    <w:abstractNumId w:val="10"/>
  </w:num>
  <w:num w:numId="3">
    <w:abstractNumId w:val="21"/>
  </w:num>
  <w:num w:numId="4">
    <w:abstractNumId w:val="20"/>
  </w:num>
  <w:num w:numId="5">
    <w:abstractNumId w:val="5"/>
  </w:num>
  <w:num w:numId="6">
    <w:abstractNumId w:val="9"/>
  </w:num>
  <w:num w:numId="7">
    <w:abstractNumId w:val="8"/>
  </w:num>
  <w:num w:numId="8">
    <w:abstractNumId w:val="2"/>
  </w:num>
  <w:num w:numId="9">
    <w:abstractNumId w:val="3"/>
  </w:num>
  <w:num w:numId="10">
    <w:abstractNumId w:val="6"/>
  </w:num>
  <w:num w:numId="11">
    <w:abstractNumId w:val="1"/>
  </w:num>
  <w:num w:numId="12">
    <w:abstractNumId w:val="7"/>
  </w:num>
  <w:num w:numId="13">
    <w:abstractNumId w:val="4"/>
  </w:num>
  <w:num w:numId="14">
    <w:abstractNumId w:val="30"/>
  </w:num>
  <w:num w:numId="15">
    <w:abstractNumId w:val="11"/>
  </w:num>
  <w:num w:numId="16">
    <w:abstractNumId w:val="23"/>
  </w:num>
  <w:num w:numId="17">
    <w:abstractNumId w:val="26"/>
  </w:num>
  <w:num w:numId="18">
    <w:abstractNumId w:val="25"/>
  </w:num>
  <w:num w:numId="19">
    <w:abstractNumId w:val="24"/>
  </w:num>
  <w:num w:numId="20">
    <w:abstractNumId w:val="14"/>
  </w:num>
  <w:num w:numId="21">
    <w:abstractNumId w:val="13"/>
  </w:num>
  <w:num w:numId="22">
    <w:abstractNumId w:val="17"/>
  </w:num>
  <w:num w:numId="23">
    <w:abstractNumId w:val="28"/>
  </w:num>
  <w:num w:numId="24">
    <w:abstractNumId w:val="19"/>
  </w:num>
  <w:num w:numId="25">
    <w:abstractNumId w:val="12"/>
  </w:num>
  <w:num w:numId="26">
    <w:abstractNumId w:val="29"/>
  </w:num>
  <w:num w:numId="27">
    <w:abstractNumId w:val="16"/>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31"/>
  </w:num>
  <w:num w:numId="31">
    <w:abstractNumId w:val="15"/>
  </w:num>
  <w:num w:numId="32">
    <w:abstractNumId w:val="32"/>
  </w:num>
  <w:num w:numId="33">
    <w:abstractNumId w:val="27"/>
  </w:num>
  <w:num w:numId="34">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yafiq Khairil Affandi">
    <w15:presenceInfo w15:providerId="AD" w15:userId="S-1-5-21-1520680253-2042162104-1717040326-26420"/>
  </w15:person>
  <w15:person w15:author="Syafiq Khairil Affandi [2]">
    <w15:presenceInfo w15:providerId="AD" w15:userId="S-1-5-21-1520680253-2042162104-1717040326-30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24"/>
    <w:rsid w:val="00001FE6"/>
    <w:rsid w:val="0001077B"/>
    <w:rsid w:val="00013D35"/>
    <w:rsid w:val="00072514"/>
    <w:rsid w:val="00075182"/>
    <w:rsid w:val="00081478"/>
    <w:rsid w:val="000A26E1"/>
    <w:rsid w:val="000B34F7"/>
    <w:rsid w:val="000B6EE6"/>
    <w:rsid w:val="000E67F8"/>
    <w:rsid w:val="000F2F1B"/>
    <w:rsid w:val="000F318D"/>
    <w:rsid w:val="00100A12"/>
    <w:rsid w:val="0011429D"/>
    <w:rsid w:val="0013099D"/>
    <w:rsid w:val="00142755"/>
    <w:rsid w:val="00160092"/>
    <w:rsid w:val="0019282B"/>
    <w:rsid w:val="00192EC9"/>
    <w:rsid w:val="00193EB9"/>
    <w:rsid w:val="001C3E15"/>
    <w:rsid w:val="001D3DEB"/>
    <w:rsid w:val="001D45EB"/>
    <w:rsid w:val="001E6238"/>
    <w:rsid w:val="001F7AAE"/>
    <w:rsid w:val="0020385A"/>
    <w:rsid w:val="0020720C"/>
    <w:rsid w:val="002305DA"/>
    <w:rsid w:val="00230676"/>
    <w:rsid w:val="0027663D"/>
    <w:rsid w:val="002949E0"/>
    <w:rsid w:val="002A15CC"/>
    <w:rsid w:val="002B0A7D"/>
    <w:rsid w:val="002E4479"/>
    <w:rsid w:val="00301C7F"/>
    <w:rsid w:val="00303D87"/>
    <w:rsid w:val="003079E0"/>
    <w:rsid w:val="00343941"/>
    <w:rsid w:val="00346960"/>
    <w:rsid w:val="00374C22"/>
    <w:rsid w:val="00377792"/>
    <w:rsid w:val="003909D0"/>
    <w:rsid w:val="003C66B6"/>
    <w:rsid w:val="003E69A7"/>
    <w:rsid w:val="003F3C8B"/>
    <w:rsid w:val="003F7623"/>
    <w:rsid w:val="0040522C"/>
    <w:rsid w:val="00440F5C"/>
    <w:rsid w:val="004473AE"/>
    <w:rsid w:val="0046253A"/>
    <w:rsid w:val="00463308"/>
    <w:rsid w:val="00472D1D"/>
    <w:rsid w:val="00484ACE"/>
    <w:rsid w:val="00486C6D"/>
    <w:rsid w:val="004A5E60"/>
    <w:rsid w:val="004B476A"/>
    <w:rsid w:val="004B7E4D"/>
    <w:rsid w:val="004E610F"/>
    <w:rsid w:val="004E6A17"/>
    <w:rsid w:val="004F3EB0"/>
    <w:rsid w:val="005066A4"/>
    <w:rsid w:val="00514278"/>
    <w:rsid w:val="00514CEF"/>
    <w:rsid w:val="00520B48"/>
    <w:rsid w:val="005233CB"/>
    <w:rsid w:val="00527C45"/>
    <w:rsid w:val="005445D5"/>
    <w:rsid w:val="005835CB"/>
    <w:rsid w:val="0059130A"/>
    <w:rsid w:val="005B158D"/>
    <w:rsid w:val="005E5878"/>
    <w:rsid w:val="005F01FA"/>
    <w:rsid w:val="005F08BF"/>
    <w:rsid w:val="00620120"/>
    <w:rsid w:val="00621DF3"/>
    <w:rsid w:val="00622583"/>
    <w:rsid w:val="00624901"/>
    <w:rsid w:val="0063241C"/>
    <w:rsid w:val="006429E8"/>
    <w:rsid w:val="00647FC4"/>
    <w:rsid w:val="00657AC1"/>
    <w:rsid w:val="0067512E"/>
    <w:rsid w:val="006805E2"/>
    <w:rsid w:val="006A4AD3"/>
    <w:rsid w:val="006A53BE"/>
    <w:rsid w:val="006A55C6"/>
    <w:rsid w:val="006A6558"/>
    <w:rsid w:val="006B5214"/>
    <w:rsid w:val="006E4BB1"/>
    <w:rsid w:val="007042ED"/>
    <w:rsid w:val="00722FB4"/>
    <w:rsid w:val="00735151"/>
    <w:rsid w:val="00744F8C"/>
    <w:rsid w:val="00772F2D"/>
    <w:rsid w:val="00773878"/>
    <w:rsid w:val="007850E6"/>
    <w:rsid w:val="00785C00"/>
    <w:rsid w:val="007A02A8"/>
    <w:rsid w:val="007A6711"/>
    <w:rsid w:val="007A68FA"/>
    <w:rsid w:val="007C6455"/>
    <w:rsid w:val="007D05AD"/>
    <w:rsid w:val="007D198E"/>
    <w:rsid w:val="007E2D80"/>
    <w:rsid w:val="007F2D5C"/>
    <w:rsid w:val="007F62FE"/>
    <w:rsid w:val="007F6715"/>
    <w:rsid w:val="00802316"/>
    <w:rsid w:val="00803F3C"/>
    <w:rsid w:val="0083024D"/>
    <w:rsid w:val="008354F8"/>
    <w:rsid w:val="008648D7"/>
    <w:rsid w:val="008660FC"/>
    <w:rsid w:val="00866700"/>
    <w:rsid w:val="00880382"/>
    <w:rsid w:val="00886432"/>
    <w:rsid w:val="00897945"/>
    <w:rsid w:val="008A09A3"/>
    <w:rsid w:val="008B11D7"/>
    <w:rsid w:val="008B2923"/>
    <w:rsid w:val="008C23E2"/>
    <w:rsid w:val="008D3046"/>
    <w:rsid w:val="008D7679"/>
    <w:rsid w:val="008F459A"/>
    <w:rsid w:val="00901283"/>
    <w:rsid w:val="00901AC6"/>
    <w:rsid w:val="00925B04"/>
    <w:rsid w:val="00925BDB"/>
    <w:rsid w:val="009557AA"/>
    <w:rsid w:val="00962778"/>
    <w:rsid w:val="00972B1A"/>
    <w:rsid w:val="00975565"/>
    <w:rsid w:val="009767B8"/>
    <w:rsid w:val="00991FD1"/>
    <w:rsid w:val="009C04F7"/>
    <w:rsid w:val="009D0EE8"/>
    <w:rsid w:val="009E7A15"/>
    <w:rsid w:val="009F525D"/>
    <w:rsid w:val="00A4094C"/>
    <w:rsid w:val="00A41D4F"/>
    <w:rsid w:val="00A43759"/>
    <w:rsid w:val="00A64B29"/>
    <w:rsid w:val="00A65117"/>
    <w:rsid w:val="00A67200"/>
    <w:rsid w:val="00AA72C3"/>
    <w:rsid w:val="00AA7B18"/>
    <w:rsid w:val="00AB1BC1"/>
    <w:rsid w:val="00AC14E0"/>
    <w:rsid w:val="00AD3A88"/>
    <w:rsid w:val="00AF4151"/>
    <w:rsid w:val="00B076AC"/>
    <w:rsid w:val="00B17C99"/>
    <w:rsid w:val="00B249BE"/>
    <w:rsid w:val="00B32C09"/>
    <w:rsid w:val="00B516AA"/>
    <w:rsid w:val="00B65C27"/>
    <w:rsid w:val="00B86F69"/>
    <w:rsid w:val="00BD21A3"/>
    <w:rsid w:val="00BF0CBD"/>
    <w:rsid w:val="00BF23D9"/>
    <w:rsid w:val="00C11F85"/>
    <w:rsid w:val="00C634D8"/>
    <w:rsid w:val="00C76D27"/>
    <w:rsid w:val="00CA621F"/>
    <w:rsid w:val="00CD4028"/>
    <w:rsid w:val="00CE3757"/>
    <w:rsid w:val="00CE5649"/>
    <w:rsid w:val="00CE6301"/>
    <w:rsid w:val="00D04D46"/>
    <w:rsid w:val="00D27324"/>
    <w:rsid w:val="00D310F1"/>
    <w:rsid w:val="00D721FE"/>
    <w:rsid w:val="00D94124"/>
    <w:rsid w:val="00D95456"/>
    <w:rsid w:val="00DA12AE"/>
    <w:rsid w:val="00DA463C"/>
    <w:rsid w:val="00DA716C"/>
    <w:rsid w:val="00DB7758"/>
    <w:rsid w:val="00DC66BE"/>
    <w:rsid w:val="00DC7842"/>
    <w:rsid w:val="00DD3362"/>
    <w:rsid w:val="00DD50C1"/>
    <w:rsid w:val="00DE4A53"/>
    <w:rsid w:val="00DF05A3"/>
    <w:rsid w:val="00E07683"/>
    <w:rsid w:val="00E10CE6"/>
    <w:rsid w:val="00E33D85"/>
    <w:rsid w:val="00E41D91"/>
    <w:rsid w:val="00E62667"/>
    <w:rsid w:val="00E97EE1"/>
    <w:rsid w:val="00EB0222"/>
    <w:rsid w:val="00EC1433"/>
    <w:rsid w:val="00EC347C"/>
    <w:rsid w:val="00ED2859"/>
    <w:rsid w:val="00ED5678"/>
    <w:rsid w:val="00EF14A9"/>
    <w:rsid w:val="00F0137D"/>
    <w:rsid w:val="00F04750"/>
    <w:rsid w:val="00F05AA5"/>
    <w:rsid w:val="00F500C8"/>
    <w:rsid w:val="00F52AEC"/>
    <w:rsid w:val="00F56D7D"/>
    <w:rsid w:val="00F828D5"/>
    <w:rsid w:val="00F91587"/>
    <w:rsid w:val="00FB6928"/>
    <w:rsid w:val="00FC3D30"/>
    <w:rsid w:val="00FC7005"/>
    <w:rsid w:val="00FC786E"/>
    <w:rsid w:val="00FD0B57"/>
    <w:rsid w:val="00FD3EA9"/>
    <w:rsid w:val="00FD4158"/>
    <w:rsid w:val="00FF4749"/>
    <w:rsid w:val="00FF5956"/>
    <w:rsid w:val="00FF77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E306E3-0261-47FE-ABC3-E6574492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A88"/>
  </w:style>
  <w:style w:type="paragraph" w:styleId="Heading1">
    <w:name w:val="heading 1"/>
    <w:basedOn w:val="Normal"/>
    <w:next w:val="Normal"/>
    <w:link w:val="Heading1Char"/>
    <w:uiPriority w:val="1"/>
    <w:qFormat/>
    <w:rsid w:val="00DA463C"/>
    <w:pPr>
      <w:widowControl w:val="0"/>
      <w:suppressAutoHyphens/>
      <w:spacing w:after="0" w:line="240" w:lineRule="auto"/>
      <w:ind w:left="118"/>
      <w:outlineLvl w:val="0"/>
    </w:pPr>
    <w:rPr>
      <w:rFonts w:ascii="Arial" w:eastAsia="Droid Sans Fallback" w:hAnsi="Arial" w:cs="Arial"/>
      <w:b/>
      <w:bCs/>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24"/>
    <w:pPr>
      <w:spacing w:after="0" w:line="240" w:lineRule="auto"/>
      <w:ind w:left="720"/>
    </w:pPr>
    <w:rPr>
      <w:rFonts w:ascii="Calibri" w:hAnsi="Calibri" w:cs="Times New Roman"/>
      <w:lang w:eastAsia="en-MY"/>
    </w:rPr>
  </w:style>
  <w:style w:type="paragraph" w:styleId="BalloonText">
    <w:name w:val="Balloon Text"/>
    <w:basedOn w:val="Normal"/>
    <w:link w:val="BalloonTextChar"/>
    <w:uiPriority w:val="99"/>
    <w:semiHidden/>
    <w:unhideWhenUsed/>
    <w:rsid w:val="008D3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046"/>
    <w:rPr>
      <w:rFonts w:ascii="Segoe UI" w:hAnsi="Segoe UI" w:cs="Segoe UI"/>
      <w:sz w:val="18"/>
      <w:szCs w:val="18"/>
    </w:rPr>
  </w:style>
  <w:style w:type="character" w:styleId="Strong">
    <w:name w:val="Strong"/>
    <w:basedOn w:val="DefaultParagraphFont"/>
    <w:uiPriority w:val="22"/>
    <w:qFormat/>
    <w:rsid w:val="00ED2859"/>
    <w:rPr>
      <w:b/>
      <w:bCs/>
    </w:rPr>
  </w:style>
  <w:style w:type="character" w:styleId="CommentReference">
    <w:name w:val="annotation reference"/>
    <w:basedOn w:val="DefaultParagraphFont"/>
    <w:uiPriority w:val="99"/>
    <w:semiHidden/>
    <w:unhideWhenUsed/>
    <w:qFormat/>
    <w:rsid w:val="00ED2859"/>
    <w:rPr>
      <w:sz w:val="16"/>
      <w:szCs w:val="16"/>
    </w:rPr>
  </w:style>
  <w:style w:type="paragraph" w:styleId="CommentText">
    <w:name w:val="annotation text"/>
    <w:basedOn w:val="Normal"/>
    <w:link w:val="CommentTextChar"/>
    <w:uiPriority w:val="99"/>
    <w:unhideWhenUsed/>
    <w:qFormat/>
    <w:rsid w:val="00ED2859"/>
    <w:pPr>
      <w:spacing w:line="240" w:lineRule="auto"/>
    </w:pPr>
    <w:rPr>
      <w:sz w:val="20"/>
      <w:szCs w:val="20"/>
    </w:rPr>
  </w:style>
  <w:style w:type="character" w:customStyle="1" w:styleId="CommentTextChar">
    <w:name w:val="Comment Text Char"/>
    <w:basedOn w:val="DefaultParagraphFont"/>
    <w:link w:val="CommentText"/>
    <w:uiPriority w:val="99"/>
    <w:qFormat/>
    <w:rsid w:val="00ED2859"/>
    <w:rPr>
      <w:sz w:val="20"/>
      <w:szCs w:val="20"/>
    </w:rPr>
  </w:style>
  <w:style w:type="paragraph" w:styleId="CommentSubject">
    <w:name w:val="annotation subject"/>
    <w:basedOn w:val="CommentText"/>
    <w:next w:val="CommentText"/>
    <w:link w:val="CommentSubjectChar"/>
    <w:uiPriority w:val="99"/>
    <w:semiHidden/>
    <w:unhideWhenUsed/>
    <w:rsid w:val="00ED2859"/>
    <w:rPr>
      <w:b/>
      <w:bCs/>
    </w:rPr>
  </w:style>
  <w:style w:type="character" w:customStyle="1" w:styleId="CommentSubjectChar">
    <w:name w:val="Comment Subject Char"/>
    <w:basedOn w:val="CommentTextChar"/>
    <w:link w:val="CommentSubject"/>
    <w:uiPriority w:val="99"/>
    <w:semiHidden/>
    <w:rsid w:val="00ED2859"/>
    <w:rPr>
      <w:b/>
      <w:bCs/>
      <w:sz w:val="20"/>
      <w:szCs w:val="20"/>
    </w:rPr>
  </w:style>
  <w:style w:type="paragraph" w:customStyle="1" w:styleId="DefaultText">
    <w:name w:val="Default Text"/>
    <w:basedOn w:val="Normal"/>
    <w:qFormat/>
    <w:rsid w:val="00ED2859"/>
    <w:pPr>
      <w:suppressAutoHyphens/>
      <w:spacing w:after="0" w:line="240" w:lineRule="auto"/>
      <w:textAlignment w:val="baseline"/>
    </w:pPr>
    <w:rPr>
      <w:rFonts w:ascii="Times New Roman" w:eastAsia="Times New Roman" w:hAnsi="Times New Roman" w:cs="Times New Roman"/>
      <w:color w:val="000000"/>
      <w:sz w:val="24"/>
      <w:szCs w:val="20"/>
      <w:lang w:val="en-GB"/>
    </w:rPr>
  </w:style>
  <w:style w:type="paragraph" w:styleId="Revision">
    <w:name w:val="Revision"/>
    <w:hidden/>
    <w:uiPriority w:val="99"/>
    <w:semiHidden/>
    <w:rsid w:val="00ED2859"/>
    <w:pPr>
      <w:spacing w:after="0" w:line="240" w:lineRule="auto"/>
    </w:pPr>
  </w:style>
  <w:style w:type="paragraph" w:customStyle="1" w:styleId="Level1GLOBALARL12ARTICLEBOLDLEFT">
    <w:name w:val="Level 1 GLOBAL ARL 12 ARTICLE BOLD LEFT"/>
    <w:rsid w:val="009F525D"/>
    <w:pPr>
      <w:numPr>
        <w:numId w:val="26"/>
      </w:numPr>
      <w:spacing w:before="240" w:after="240" w:line="240" w:lineRule="auto"/>
      <w:outlineLvl w:val="0"/>
    </w:pPr>
    <w:rPr>
      <w:rFonts w:ascii="Arial" w:eastAsia="Times New Roman" w:hAnsi="Arial" w:cs="Times New Roman"/>
      <w:b/>
      <w:bCs/>
      <w:color w:val="000000"/>
      <w:sz w:val="24"/>
      <w:szCs w:val="24"/>
      <w:lang w:val="en-US"/>
    </w:rPr>
  </w:style>
  <w:style w:type="paragraph" w:customStyle="1" w:styleId="Level2GLOBALARL10LEVEL2LEFT">
    <w:name w:val="Level 2 GLOBAL ARL 10 LEVEL 2 LEFT"/>
    <w:rsid w:val="009F525D"/>
    <w:pPr>
      <w:numPr>
        <w:ilvl w:val="1"/>
        <w:numId w:val="26"/>
      </w:numPr>
      <w:tabs>
        <w:tab w:val="left" w:pos="0"/>
      </w:tabs>
      <w:spacing w:before="160" w:line="240" w:lineRule="auto"/>
      <w:outlineLvl w:val="1"/>
    </w:pPr>
    <w:rPr>
      <w:rFonts w:ascii="Arial" w:eastAsia="Times New Roman" w:hAnsi="Arial" w:cs="Times New Roman"/>
      <w:color w:val="000000"/>
      <w:sz w:val="20"/>
      <w:szCs w:val="20"/>
      <w:lang w:val="en-US"/>
    </w:rPr>
  </w:style>
  <w:style w:type="paragraph" w:customStyle="1" w:styleId="Level3GLOBALARL10LEVEL3LEFT">
    <w:name w:val="Level 3 GLOBAL ARL 10 LEVEL 3 LEFT"/>
    <w:rsid w:val="009F525D"/>
    <w:pPr>
      <w:numPr>
        <w:ilvl w:val="2"/>
        <w:numId w:val="26"/>
      </w:numPr>
      <w:tabs>
        <w:tab w:val="left" w:pos="0"/>
      </w:tabs>
      <w:spacing w:before="160" w:line="240" w:lineRule="auto"/>
      <w:outlineLvl w:val="2"/>
    </w:pPr>
    <w:rPr>
      <w:rFonts w:ascii="Arial" w:eastAsia="Times New Roman" w:hAnsi="Arial" w:cs="Times New Roman"/>
      <w:color w:val="000000"/>
      <w:sz w:val="20"/>
      <w:szCs w:val="20"/>
      <w:lang w:val="en-US"/>
    </w:rPr>
  </w:style>
  <w:style w:type="paragraph" w:customStyle="1" w:styleId="Level4GLOBALARL10LEVEL4LEFT">
    <w:name w:val="Level 4 GLOBAL ARL 10 LEVEL 4 LEFT"/>
    <w:rsid w:val="009F525D"/>
    <w:pPr>
      <w:numPr>
        <w:ilvl w:val="3"/>
        <w:numId w:val="26"/>
      </w:numPr>
      <w:tabs>
        <w:tab w:val="left" w:pos="0"/>
      </w:tabs>
      <w:spacing w:before="160" w:line="240" w:lineRule="auto"/>
      <w:outlineLvl w:val="3"/>
    </w:pPr>
    <w:rPr>
      <w:rFonts w:ascii="Arial" w:eastAsia="Times New Roman" w:hAnsi="Arial" w:cs="Times New Roman"/>
      <w:color w:val="000000"/>
      <w:sz w:val="20"/>
      <w:szCs w:val="20"/>
      <w:lang w:val="en-US"/>
    </w:rPr>
  </w:style>
  <w:style w:type="paragraph" w:customStyle="1" w:styleId="Level5GLOBALARL10LEVEL5LEFT">
    <w:name w:val="Level 5 GLOBAL ARL 10 LEVEL 5 LEFT"/>
    <w:rsid w:val="009F525D"/>
    <w:pPr>
      <w:numPr>
        <w:ilvl w:val="4"/>
        <w:numId w:val="26"/>
      </w:numPr>
      <w:spacing w:before="160" w:line="240" w:lineRule="auto"/>
      <w:outlineLvl w:val="4"/>
    </w:pPr>
    <w:rPr>
      <w:rFonts w:ascii="Arial" w:eastAsia="Times New Roman" w:hAnsi="Arial" w:cs="Times New Roman"/>
      <w:color w:val="000000"/>
      <w:sz w:val="20"/>
      <w:szCs w:val="20"/>
      <w:lang w:val="en-US"/>
    </w:rPr>
  </w:style>
  <w:style w:type="paragraph" w:customStyle="1" w:styleId="Level6GLOBALARL10LEVEL6-9LEFT">
    <w:name w:val="Level 6 GLOBAL ARL 10 LEVEL 6-9 LEFT"/>
    <w:rsid w:val="009F525D"/>
    <w:pPr>
      <w:numPr>
        <w:ilvl w:val="5"/>
        <w:numId w:val="26"/>
      </w:numPr>
      <w:spacing w:before="160" w:line="240" w:lineRule="auto"/>
      <w:outlineLvl w:val="5"/>
    </w:pPr>
    <w:rPr>
      <w:rFonts w:ascii="Arial" w:eastAsia="Times New Roman" w:hAnsi="Arial" w:cs="Times New Roman"/>
      <w:color w:val="000000"/>
      <w:sz w:val="20"/>
      <w:szCs w:val="20"/>
      <w:lang w:val="en-US"/>
    </w:rPr>
  </w:style>
  <w:style w:type="paragraph" w:customStyle="1" w:styleId="Level7GLOBALARL10LEVEL6-9LEFT">
    <w:name w:val="Level 7 GLOBAL ARL 10 LEVEL 6-9 LEFT"/>
    <w:rsid w:val="009F525D"/>
    <w:pPr>
      <w:numPr>
        <w:ilvl w:val="6"/>
        <w:numId w:val="26"/>
      </w:numPr>
      <w:spacing w:before="160" w:line="240" w:lineRule="auto"/>
      <w:outlineLvl w:val="6"/>
    </w:pPr>
    <w:rPr>
      <w:rFonts w:ascii="Arial" w:eastAsia="Times New Roman" w:hAnsi="Arial" w:cs="Times New Roman"/>
      <w:color w:val="000000"/>
      <w:sz w:val="20"/>
      <w:szCs w:val="20"/>
      <w:lang w:val="en-US"/>
    </w:rPr>
  </w:style>
  <w:style w:type="paragraph" w:customStyle="1" w:styleId="Level8GLOBALARL10LEVEL6-9LEFT">
    <w:name w:val="Level 8 GLOBAL ARL 10 LEVEL 6-9 LEFT"/>
    <w:rsid w:val="009F525D"/>
    <w:pPr>
      <w:numPr>
        <w:ilvl w:val="7"/>
        <w:numId w:val="26"/>
      </w:numPr>
      <w:spacing w:before="160" w:line="240" w:lineRule="auto"/>
      <w:outlineLvl w:val="7"/>
    </w:pPr>
    <w:rPr>
      <w:rFonts w:ascii="Arial" w:eastAsia="Times New Roman" w:hAnsi="Arial" w:cs="Times New Roman"/>
      <w:color w:val="000000"/>
      <w:sz w:val="20"/>
      <w:szCs w:val="20"/>
      <w:lang w:val="en-US"/>
    </w:rPr>
  </w:style>
  <w:style w:type="paragraph" w:customStyle="1" w:styleId="Level9GLOBALARL10LEVEL6-9LEFT">
    <w:name w:val="Level 9 GLOBAL ARL 10 LEVEL 6-9 LEFT"/>
    <w:rsid w:val="009F525D"/>
    <w:pPr>
      <w:numPr>
        <w:ilvl w:val="8"/>
        <w:numId w:val="26"/>
      </w:numPr>
      <w:spacing w:before="160" w:line="240" w:lineRule="auto"/>
      <w:outlineLvl w:val="8"/>
    </w:pPr>
    <w:rPr>
      <w:rFonts w:ascii="Arial" w:eastAsia="Times New Roman" w:hAnsi="Arial" w:cs="Times New Roman"/>
      <w:color w:val="000000"/>
      <w:sz w:val="20"/>
      <w:szCs w:val="20"/>
      <w:lang w:val="en-US"/>
    </w:rPr>
  </w:style>
  <w:style w:type="paragraph" w:customStyle="1" w:styleId="a">
    <w:name w:val="비즈폼"/>
    <w:rsid w:val="009F525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96" w:lineRule="auto"/>
      <w:jc w:val="both"/>
    </w:pPr>
    <w:rPr>
      <w:rFonts w:ascii="Batang" w:eastAsia="Batang" w:hAnsi="Times New Roman" w:cs="Times New Roman"/>
      <w:color w:val="000000"/>
      <w:lang w:val="en-US" w:eastAsia="ko-KR"/>
    </w:rPr>
  </w:style>
  <w:style w:type="paragraph" w:customStyle="1" w:styleId="InsideAddress">
    <w:name w:val="Inside Address"/>
    <w:basedOn w:val="Normal"/>
    <w:rsid w:val="009F525D"/>
    <w:pPr>
      <w:spacing w:after="0" w:line="220" w:lineRule="atLeast"/>
      <w:jc w:val="both"/>
    </w:pPr>
    <w:rPr>
      <w:rFonts w:ascii="Arial" w:eastAsia="Times New Roman" w:hAnsi="Arial" w:cs="Times New Roman"/>
      <w:spacing w:val="-5"/>
      <w:sz w:val="20"/>
      <w:szCs w:val="20"/>
      <w:lang w:val="en-US"/>
    </w:rPr>
  </w:style>
  <w:style w:type="paragraph" w:styleId="NoSpacing">
    <w:name w:val="No Spacing"/>
    <w:uiPriority w:val="1"/>
    <w:qFormat/>
    <w:rsid w:val="00E41D91"/>
    <w:pPr>
      <w:spacing w:after="0" w:line="240" w:lineRule="auto"/>
    </w:pPr>
    <w:rPr>
      <w:rFonts w:eastAsiaTheme="minorEastAsia"/>
      <w:lang w:eastAsia="en-MY"/>
    </w:rPr>
  </w:style>
  <w:style w:type="paragraph" w:styleId="NormalWeb">
    <w:name w:val="Normal (Web)"/>
    <w:basedOn w:val="Normal"/>
    <w:uiPriority w:val="99"/>
    <w:unhideWhenUsed/>
    <w:rsid w:val="006225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qFormat/>
    <w:rsid w:val="00DA463C"/>
    <w:rPr>
      <w:rFonts w:ascii="Arial" w:eastAsia="Droid Sans Fallback" w:hAnsi="Arial" w:cs="Arial"/>
      <w:b/>
      <w:bCs/>
      <w:color w:val="00000A"/>
      <w:lang w:val="en-US"/>
    </w:rPr>
  </w:style>
  <w:style w:type="paragraph" w:styleId="Header">
    <w:name w:val="header"/>
    <w:basedOn w:val="Normal"/>
    <w:link w:val="HeaderChar"/>
    <w:uiPriority w:val="99"/>
    <w:unhideWhenUsed/>
    <w:rsid w:val="00276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63D"/>
  </w:style>
  <w:style w:type="paragraph" w:styleId="Footer">
    <w:name w:val="footer"/>
    <w:basedOn w:val="Normal"/>
    <w:link w:val="FooterChar"/>
    <w:uiPriority w:val="99"/>
    <w:unhideWhenUsed/>
    <w:rsid w:val="00276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2420">
      <w:bodyDiv w:val="1"/>
      <w:marLeft w:val="0"/>
      <w:marRight w:val="0"/>
      <w:marTop w:val="0"/>
      <w:marBottom w:val="0"/>
      <w:divBdr>
        <w:top w:val="none" w:sz="0" w:space="0" w:color="auto"/>
        <w:left w:val="none" w:sz="0" w:space="0" w:color="auto"/>
        <w:bottom w:val="none" w:sz="0" w:space="0" w:color="auto"/>
        <w:right w:val="none" w:sz="0" w:space="0" w:color="auto"/>
      </w:divBdr>
    </w:div>
    <w:div w:id="84421080">
      <w:bodyDiv w:val="1"/>
      <w:marLeft w:val="0"/>
      <w:marRight w:val="0"/>
      <w:marTop w:val="0"/>
      <w:marBottom w:val="0"/>
      <w:divBdr>
        <w:top w:val="none" w:sz="0" w:space="0" w:color="auto"/>
        <w:left w:val="none" w:sz="0" w:space="0" w:color="auto"/>
        <w:bottom w:val="none" w:sz="0" w:space="0" w:color="auto"/>
        <w:right w:val="none" w:sz="0" w:space="0" w:color="auto"/>
      </w:divBdr>
    </w:div>
    <w:div w:id="395444404">
      <w:bodyDiv w:val="1"/>
      <w:marLeft w:val="0"/>
      <w:marRight w:val="0"/>
      <w:marTop w:val="0"/>
      <w:marBottom w:val="0"/>
      <w:divBdr>
        <w:top w:val="none" w:sz="0" w:space="0" w:color="auto"/>
        <w:left w:val="none" w:sz="0" w:space="0" w:color="auto"/>
        <w:bottom w:val="none" w:sz="0" w:space="0" w:color="auto"/>
        <w:right w:val="none" w:sz="0" w:space="0" w:color="auto"/>
      </w:divBdr>
    </w:div>
    <w:div w:id="920483071">
      <w:bodyDiv w:val="1"/>
      <w:marLeft w:val="0"/>
      <w:marRight w:val="0"/>
      <w:marTop w:val="0"/>
      <w:marBottom w:val="0"/>
      <w:divBdr>
        <w:top w:val="none" w:sz="0" w:space="0" w:color="auto"/>
        <w:left w:val="none" w:sz="0" w:space="0" w:color="auto"/>
        <w:bottom w:val="none" w:sz="0" w:space="0" w:color="auto"/>
        <w:right w:val="none" w:sz="0" w:space="0" w:color="auto"/>
      </w:divBdr>
    </w:div>
    <w:div w:id="1559896447">
      <w:bodyDiv w:val="1"/>
      <w:marLeft w:val="0"/>
      <w:marRight w:val="0"/>
      <w:marTop w:val="0"/>
      <w:marBottom w:val="0"/>
      <w:divBdr>
        <w:top w:val="none" w:sz="0" w:space="0" w:color="auto"/>
        <w:left w:val="none" w:sz="0" w:space="0" w:color="auto"/>
        <w:bottom w:val="none" w:sz="0" w:space="0" w:color="auto"/>
        <w:right w:val="none" w:sz="0" w:space="0" w:color="auto"/>
      </w:divBdr>
    </w:div>
    <w:div w:id="1739522181">
      <w:bodyDiv w:val="1"/>
      <w:marLeft w:val="0"/>
      <w:marRight w:val="0"/>
      <w:marTop w:val="0"/>
      <w:marBottom w:val="0"/>
      <w:divBdr>
        <w:top w:val="none" w:sz="0" w:space="0" w:color="auto"/>
        <w:left w:val="none" w:sz="0" w:space="0" w:color="auto"/>
        <w:bottom w:val="none" w:sz="0" w:space="0" w:color="auto"/>
        <w:right w:val="none" w:sz="0" w:space="0" w:color="auto"/>
      </w:divBdr>
    </w:div>
    <w:div w:id="174576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DD6EF-80CB-4B19-841B-1CC15812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3991</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 Aishah Mohd Kamal</dc:creator>
  <cp:lastModifiedBy>Syafiq Khairil Affandi</cp:lastModifiedBy>
  <cp:revision>5</cp:revision>
  <cp:lastPrinted>2021-02-09T01:02:00Z</cp:lastPrinted>
  <dcterms:created xsi:type="dcterms:W3CDTF">2021-05-02T04:59:00Z</dcterms:created>
  <dcterms:modified xsi:type="dcterms:W3CDTF">2021-05-02T04:59:00Z</dcterms:modified>
</cp:coreProperties>
</file>